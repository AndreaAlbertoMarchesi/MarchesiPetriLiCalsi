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6A71C9" w14:textId="422FC563" w:rsidR="0087681C" w:rsidRPr="00F25700" w:rsidRDefault="007B75CF" w:rsidP="00FC42B7">
      <w:pPr>
        <w:pStyle w:val="Capitolo"/>
        <w:spacing w:before="720" w:after="0"/>
        <w:ind w:left="-567" w:right="-567"/>
        <w:jc w:val="center"/>
        <w:rPr>
          <w:sz w:val="44"/>
          <w:szCs w:val="44"/>
        </w:rPr>
      </w:pPr>
      <w:r>
        <w:rPr>
          <w:noProof/>
          <w:sz w:val="44"/>
          <w:szCs w:val="44"/>
          <w:lang w:eastAsia="it-IT"/>
        </w:rPr>
        <w:drawing>
          <wp:anchor distT="0" distB="0" distL="114300" distR="114300" simplePos="0" relativeHeight="251697152" behindDoc="1" locked="0" layoutInCell="1" allowOverlap="1" wp14:anchorId="3DB44740" wp14:editId="3E4184A6">
            <wp:simplePos x="0" y="0"/>
            <wp:positionH relativeFrom="column">
              <wp:posOffset>71755</wp:posOffset>
            </wp:positionH>
            <wp:positionV relativeFrom="page">
              <wp:posOffset>821055</wp:posOffset>
            </wp:positionV>
            <wp:extent cx="5400000" cy="3992400"/>
            <wp:effectExtent l="0" t="0" r="0" b="8255"/>
            <wp:wrapSquare wrapText="bothSides"/>
            <wp:docPr id="35" name="Picture 3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Logo&#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400000" cy="3992400"/>
                    </a:xfrm>
                    <a:prstGeom prst="rect">
                      <a:avLst/>
                    </a:prstGeom>
                  </pic:spPr>
                </pic:pic>
              </a:graphicData>
            </a:graphic>
            <wp14:sizeRelH relativeFrom="margin">
              <wp14:pctWidth>0</wp14:pctWidth>
            </wp14:sizeRelH>
            <wp14:sizeRelV relativeFrom="margin">
              <wp14:pctHeight>0</wp14:pctHeight>
            </wp14:sizeRelV>
          </wp:anchor>
        </w:drawing>
      </w:r>
      <w:r w:rsidR="00961BE5" w:rsidRPr="00F25700">
        <w:rPr>
          <w:sz w:val="44"/>
          <w:szCs w:val="44"/>
        </w:rPr>
        <w:t>Design document</w:t>
      </w:r>
    </w:p>
    <w:p w14:paraId="239A477C" w14:textId="77777777" w:rsidR="001B464B" w:rsidRPr="001B464B" w:rsidRDefault="001B464B" w:rsidP="001B464B">
      <w:pPr>
        <w:spacing w:before="240"/>
        <w:ind w:left="1701"/>
        <w:contextualSpacing/>
        <w:jc w:val="left"/>
        <w:rPr>
          <w:i/>
        </w:rPr>
      </w:pPr>
      <w:r w:rsidRPr="001B464B">
        <w:rPr>
          <w:i/>
        </w:rPr>
        <w:t>Davide Li Calsi</w:t>
      </w:r>
      <w:r w:rsidRPr="001B464B">
        <w:rPr>
          <w:i/>
        </w:rPr>
        <w:tab/>
      </w:r>
      <w:r w:rsidRPr="001B464B">
        <w:rPr>
          <w:i/>
        </w:rPr>
        <w:tab/>
        <w:t>10613807</w:t>
      </w:r>
    </w:p>
    <w:p w14:paraId="70B51984" w14:textId="77777777" w:rsidR="001B464B" w:rsidRPr="0036315E" w:rsidRDefault="001B464B" w:rsidP="001B464B">
      <w:pPr>
        <w:spacing w:before="480"/>
        <w:ind w:left="1701"/>
        <w:contextualSpacing/>
        <w:jc w:val="left"/>
        <w:rPr>
          <w:i/>
          <w:iCs/>
        </w:rPr>
      </w:pPr>
      <w:r w:rsidRPr="0036315E">
        <w:rPr>
          <w:i/>
          <w:iCs/>
        </w:rPr>
        <w:t>Andrea Alberto Marchesi</w:t>
      </w:r>
      <w:r w:rsidRPr="0036315E">
        <w:rPr>
          <w:i/>
          <w:iCs/>
        </w:rPr>
        <w:tab/>
        <w:t>10577090</w:t>
      </w:r>
    </w:p>
    <w:p w14:paraId="6EA0C301" w14:textId="77777777" w:rsidR="001B464B" w:rsidRPr="0036315E" w:rsidRDefault="001B464B" w:rsidP="001B464B">
      <w:pPr>
        <w:spacing w:before="480"/>
        <w:ind w:left="1701"/>
        <w:contextualSpacing/>
        <w:jc w:val="left"/>
        <w:rPr>
          <w:i/>
          <w:iCs/>
        </w:rPr>
      </w:pPr>
      <w:r w:rsidRPr="0036315E">
        <w:rPr>
          <w:i/>
          <w:iCs/>
        </w:rPr>
        <w:t>Marco Petri</w:t>
      </w:r>
      <w:r w:rsidRPr="0036315E">
        <w:rPr>
          <w:i/>
          <w:iCs/>
        </w:rPr>
        <w:tab/>
      </w:r>
      <w:r w:rsidRPr="0036315E">
        <w:rPr>
          <w:i/>
          <w:iCs/>
        </w:rPr>
        <w:tab/>
      </w:r>
      <w:r w:rsidRPr="0036315E">
        <w:rPr>
          <w:i/>
          <w:iCs/>
        </w:rPr>
        <w:tab/>
        <w:t>10569751</w:t>
      </w:r>
    </w:p>
    <w:p w14:paraId="2865E67D" w14:textId="77777777" w:rsidR="001B464B" w:rsidRPr="0036315E" w:rsidRDefault="001B464B" w:rsidP="001B464B">
      <w:pPr>
        <w:spacing w:before="360" w:after="360"/>
      </w:pPr>
    </w:p>
    <w:p w14:paraId="68481D41" w14:textId="77777777" w:rsidR="001B464B" w:rsidRPr="0036315E" w:rsidRDefault="001B464B" w:rsidP="001B464B">
      <w:pPr>
        <w:ind w:left="1701"/>
      </w:pPr>
      <w:r w:rsidRPr="0036315E">
        <w:t>Professor: Matteo Giovanni Rossi</w:t>
      </w:r>
    </w:p>
    <w:p w14:paraId="31972A45" w14:textId="77777777" w:rsidR="001B464B" w:rsidRPr="0036315E" w:rsidRDefault="001B464B" w:rsidP="001B464B">
      <w:pPr>
        <w:ind w:left="1701"/>
      </w:pPr>
      <w:r w:rsidRPr="0036315E">
        <w:t>Academic year: 2020/2021</w:t>
      </w:r>
    </w:p>
    <w:p w14:paraId="0F3D62E0" w14:textId="77777777" w:rsidR="001B464B" w:rsidRPr="0036315E" w:rsidRDefault="001B464B" w:rsidP="001B464B">
      <w:pPr>
        <w:ind w:left="1701"/>
      </w:pPr>
    </w:p>
    <w:p w14:paraId="4106DBA1" w14:textId="77777777" w:rsidR="001B464B" w:rsidRPr="0036315E" w:rsidRDefault="001B464B" w:rsidP="001B464B">
      <w:pPr>
        <w:ind w:left="1701"/>
      </w:pPr>
      <w:r w:rsidRPr="0036315E">
        <w:t>Contacts:</w:t>
      </w:r>
    </w:p>
    <w:p w14:paraId="3F24886E" w14:textId="77777777" w:rsidR="001B464B" w:rsidRPr="0036315E" w:rsidRDefault="001B464B" w:rsidP="001B464B">
      <w:pPr>
        <w:ind w:left="1701"/>
      </w:pPr>
      <w:r w:rsidRPr="0036315E">
        <w:t>Davide Li Calsi</w:t>
      </w:r>
      <w:r w:rsidRPr="0036315E">
        <w:tab/>
      </w:r>
      <w:r w:rsidRPr="0036315E">
        <w:tab/>
      </w:r>
      <w:hyperlink r:id="rId10" w:history="1">
        <w:r w:rsidRPr="0036315E">
          <w:rPr>
            <w:rStyle w:val="Collegamentoipertestuale"/>
          </w:rPr>
          <w:t>davide.li@mail.polimi.it</w:t>
        </w:r>
      </w:hyperlink>
    </w:p>
    <w:p w14:paraId="7792AEBC" w14:textId="77777777" w:rsidR="001B464B" w:rsidRPr="0036315E" w:rsidRDefault="001B464B" w:rsidP="001B464B">
      <w:pPr>
        <w:ind w:left="1701"/>
      </w:pPr>
      <w:r w:rsidRPr="0036315E">
        <w:t>Andrea Alberto Marchesi</w:t>
      </w:r>
      <w:r w:rsidRPr="0036315E">
        <w:tab/>
      </w:r>
      <w:hyperlink r:id="rId11" w:history="1">
        <w:r w:rsidRPr="0036315E">
          <w:rPr>
            <w:rStyle w:val="Collegamentoipertestuale"/>
          </w:rPr>
          <w:t>andreaalberto.marchesi@mail.polimi.it</w:t>
        </w:r>
      </w:hyperlink>
    </w:p>
    <w:p w14:paraId="51466D23" w14:textId="77777777" w:rsidR="001B464B" w:rsidRPr="0036315E" w:rsidRDefault="001B464B" w:rsidP="001B464B">
      <w:pPr>
        <w:ind w:left="1701"/>
        <w:rPr>
          <w:rStyle w:val="Collegamentoipertestuale"/>
        </w:rPr>
      </w:pPr>
      <w:r w:rsidRPr="0036315E">
        <w:t>Marco Petri</w:t>
      </w:r>
      <w:r w:rsidRPr="0036315E">
        <w:tab/>
      </w:r>
      <w:r w:rsidRPr="0036315E">
        <w:tab/>
      </w:r>
      <w:r w:rsidRPr="0036315E">
        <w:tab/>
      </w:r>
      <w:hyperlink r:id="rId12" w:history="1">
        <w:r w:rsidRPr="0036315E">
          <w:rPr>
            <w:rStyle w:val="Collegamentoipertestuale"/>
          </w:rPr>
          <w:t>marco.petri@mail.polimi.it</w:t>
        </w:r>
      </w:hyperlink>
    </w:p>
    <w:p w14:paraId="15D5C7E3" w14:textId="77777777" w:rsidR="001B464B" w:rsidRPr="0036315E" w:rsidRDefault="001B464B" w:rsidP="001B464B">
      <w:pPr>
        <w:ind w:left="1701"/>
        <w:rPr>
          <w:rStyle w:val="Collegamentoipertestuale"/>
          <w:color w:val="000000" w:themeColor="text1"/>
          <w:u w:val="none"/>
        </w:rPr>
      </w:pPr>
    </w:p>
    <w:p w14:paraId="4561FFB8" w14:textId="77777777" w:rsidR="001B464B" w:rsidRPr="0036315E" w:rsidRDefault="001B464B" w:rsidP="001B464B">
      <w:pPr>
        <w:ind w:left="1701"/>
        <w:rPr>
          <w:rStyle w:val="Collegamentoipertestuale"/>
          <w:color w:val="000000" w:themeColor="text1"/>
          <w:u w:val="none"/>
        </w:rPr>
      </w:pPr>
    </w:p>
    <w:p w14:paraId="5B9C0EC8" w14:textId="77777777" w:rsidR="001B464B" w:rsidRPr="0036315E" w:rsidRDefault="001B464B" w:rsidP="001B464B">
      <w:pPr>
        <w:ind w:left="1701"/>
        <w:rPr>
          <w:rStyle w:val="Collegamentoipertestuale"/>
          <w:color w:val="000000" w:themeColor="text1"/>
          <w:u w:val="none"/>
        </w:rPr>
      </w:pPr>
    </w:p>
    <w:p w14:paraId="7BF15651" w14:textId="20482477" w:rsidR="00C611BE" w:rsidRPr="001B464B" w:rsidRDefault="001B464B" w:rsidP="001B464B">
      <w:pPr>
        <w:ind w:left="1701"/>
        <w:rPr>
          <w:color w:val="000000" w:themeColor="text1"/>
          <w:lang w:val="en-GB"/>
        </w:rPr>
      </w:pPr>
      <w:r w:rsidRPr="009A7ABD">
        <w:rPr>
          <w:rStyle w:val="Collegamentoipertestuale"/>
          <w:color w:val="000000" w:themeColor="text1"/>
          <w:u w:val="none"/>
          <w:lang w:val="en-GB"/>
        </w:rPr>
        <w:t>Version 0</w:t>
      </w:r>
      <w:r>
        <w:rPr>
          <w:rStyle w:val="Collegamentoipertestuale"/>
          <w:color w:val="000000" w:themeColor="text1"/>
          <w:u w:val="none"/>
          <w:lang w:val="en-GB"/>
        </w:rPr>
        <w:t>.1</w:t>
      </w:r>
      <w:r>
        <w:rPr>
          <w:rStyle w:val="Collegamentoipertestuale"/>
          <w:color w:val="000000" w:themeColor="text1"/>
          <w:u w:val="none"/>
          <w:lang w:val="en-GB"/>
        </w:rPr>
        <w:tab/>
      </w:r>
      <w:r>
        <w:rPr>
          <w:rStyle w:val="Collegamentoipertestuale"/>
          <w:color w:val="000000" w:themeColor="text1"/>
          <w:u w:val="none"/>
          <w:lang w:val="en-GB"/>
        </w:rPr>
        <w:tab/>
      </w:r>
      <w:r>
        <w:rPr>
          <w:rStyle w:val="Collegamentoipertestuale"/>
          <w:color w:val="000000" w:themeColor="text1"/>
          <w:u w:val="none"/>
          <w:lang w:val="en-GB"/>
        </w:rPr>
        <w:tab/>
      </w:r>
      <w:r>
        <w:rPr>
          <w:rStyle w:val="Collegamentoipertestuale"/>
          <w:color w:val="000000" w:themeColor="text1"/>
          <w:u w:val="none"/>
          <w:lang w:val="en-GB"/>
        </w:rPr>
        <w:tab/>
        <w:t>20 December 2020</w:t>
      </w:r>
    </w:p>
    <w:p w14:paraId="53661CE2" w14:textId="6F1C3C6B" w:rsidR="00660BCC" w:rsidRPr="00F25700" w:rsidRDefault="00660BCC" w:rsidP="006C78CF">
      <w:r w:rsidRPr="00F25700">
        <w:br w:type="page"/>
      </w:r>
    </w:p>
    <w:p w14:paraId="4C602F7F" w14:textId="411C8AA3" w:rsidR="00C83421" w:rsidRPr="00F25700" w:rsidRDefault="00C83421" w:rsidP="007B4FD2">
      <w:pPr>
        <w:spacing w:after="160"/>
        <w:jc w:val="left"/>
        <w:sectPr w:rsidR="00C83421" w:rsidRPr="00F25700" w:rsidSect="00C83421">
          <w:pgSz w:w="11906" w:h="16838"/>
          <w:pgMar w:top="1417" w:right="1700" w:bottom="1134" w:left="1701" w:header="708" w:footer="708" w:gutter="0"/>
          <w:cols w:space="708"/>
          <w:docGrid w:linePitch="360"/>
        </w:sectPr>
      </w:pPr>
    </w:p>
    <w:p w14:paraId="04CC6B99" w14:textId="783C6A21" w:rsidR="00345248" w:rsidRPr="00B206BC" w:rsidRDefault="00533DAB" w:rsidP="00107CBC">
      <w:pPr>
        <w:pStyle w:val="Capitolo"/>
        <w:rPr>
          <w:lang w:val="en-GB"/>
        </w:rPr>
      </w:pPr>
      <w:r>
        <w:rPr>
          <w:lang w:val="en-GB"/>
        </w:rPr>
        <w:lastRenderedPageBreak/>
        <w:t>Table of contents</w:t>
      </w:r>
    </w:p>
    <w:p w14:paraId="45E1CC4C" w14:textId="01211330" w:rsidR="00E07C59" w:rsidRDefault="00B6331F">
      <w:pPr>
        <w:pStyle w:val="Sommario1"/>
        <w:rPr>
          <w:ins w:id="0" w:author="Marco Petri" w:date="2020-12-08T14:17:00Z"/>
          <w:rFonts w:asciiTheme="minorHAnsi" w:eastAsiaTheme="minorEastAsia" w:hAnsiTheme="minorHAnsi"/>
          <w:b w:val="0"/>
          <w:smallCaps w:val="0"/>
          <w:noProof/>
          <w:sz w:val="22"/>
          <w:lang w:val="en-GB" w:eastAsia="en-GB"/>
        </w:rPr>
      </w:pPr>
      <w:r w:rsidRPr="00B206BC">
        <w:rPr>
          <w:color w:val="0070C0"/>
          <w:lang w:val="en-GB"/>
        </w:rPr>
        <w:fldChar w:fldCharType="begin"/>
      </w:r>
      <w:r w:rsidRPr="00B206BC">
        <w:rPr>
          <w:color w:val="0070C0"/>
          <w:lang w:val="en-GB"/>
        </w:rPr>
        <w:instrText xml:space="preserve"> TOC </w:instrText>
      </w:r>
      <w:r w:rsidR="008D27BE" w:rsidRPr="00B206BC">
        <w:rPr>
          <w:lang w:val="en-GB"/>
        </w:rPr>
        <w:instrText>\t "Heading 2,2,Heading 3,3,Heading 4,4, Heading 5,5" \f a</w:instrText>
      </w:r>
      <w:r w:rsidRPr="00B206BC">
        <w:rPr>
          <w:color w:val="0070C0"/>
          <w:lang w:val="en-GB"/>
        </w:rPr>
        <w:instrText xml:space="preserve"> \h \z \u </w:instrText>
      </w:r>
      <w:r w:rsidRPr="00B206BC">
        <w:rPr>
          <w:color w:val="0070C0"/>
          <w:lang w:val="en-GB"/>
        </w:rPr>
        <w:fldChar w:fldCharType="separate"/>
      </w:r>
      <w:ins w:id="1" w:author="Marco Petri" w:date="2020-12-08T14:17:00Z">
        <w:r w:rsidR="00E07C59" w:rsidRPr="00090E65">
          <w:rPr>
            <w:rStyle w:val="Collegamentoipertestuale"/>
            <w:noProof/>
          </w:rPr>
          <w:fldChar w:fldCharType="begin"/>
        </w:r>
        <w:r w:rsidR="00E07C59" w:rsidRPr="00090E65">
          <w:rPr>
            <w:rStyle w:val="Collegamentoipertestuale"/>
            <w:noProof/>
          </w:rPr>
          <w:instrText xml:space="preserve"> </w:instrText>
        </w:r>
        <w:r w:rsidR="00E07C59">
          <w:rPr>
            <w:noProof/>
          </w:rPr>
          <w:instrText>HYPERLINK \l "_Toc58329459"</w:instrText>
        </w:r>
        <w:r w:rsidR="00E07C59" w:rsidRPr="00090E65">
          <w:rPr>
            <w:rStyle w:val="Collegamentoipertestuale"/>
            <w:noProof/>
          </w:rPr>
          <w:instrText xml:space="preserve"> </w:instrText>
        </w:r>
        <w:r w:rsidR="00E07C59" w:rsidRPr="00090E65">
          <w:rPr>
            <w:rStyle w:val="Collegamentoipertestuale"/>
            <w:noProof/>
          </w:rPr>
          <w:fldChar w:fldCharType="separate"/>
        </w:r>
        <w:r w:rsidR="00E07C59" w:rsidRPr="00090E65">
          <w:rPr>
            <w:rStyle w:val="Collegamentoipertestuale"/>
            <w:noProof/>
            <w:lang w:val="en-GB"/>
          </w:rPr>
          <w:t>Part 1: Introduction</w:t>
        </w:r>
        <w:r w:rsidR="00E07C59">
          <w:rPr>
            <w:noProof/>
            <w:webHidden/>
          </w:rPr>
          <w:tab/>
        </w:r>
        <w:r w:rsidR="00E07C59">
          <w:rPr>
            <w:noProof/>
            <w:webHidden/>
          </w:rPr>
          <w:fldChar w:fldCharType="begin"/>
        </w:r>
        <w:r w:rsidR="00E07C59">
          <w:rPr>
            <w:noProof/>
            <w:webHidden/>
          </w:rPr>
          <w:instrText xml:space="preserve"> PAGEREF _Toc58329459 \h </w:instrText>
        </w:r>
      </w:ins>
      <w:r w:rsidR="00E07C59">
        <w:rPr>
          <w:noProof/>
          <w:webHidden/>
        </w:rPr>
      </w:r>
      <w:r w:rsidR="00E07C59">
        <w:rPr>
          <w:noProof/>
          <w:webHidden/>
        </w:rPr>
        <w:fldChar w:fldCharType="separate"/>
      </w:r>
      <w:ins w:id="2" w:author="Marco Petri" w:date="2020-12-08T14:17:00Z">
        <w:r w:rsidR="00E07C59">
          <w:rPr>
            <w:noProof/>
            <w:webHidden/>
          </w:rPr>
          <w:t>1</w:t>
        </w:r>
        <w:r w:rsidR="00E07C59">
          <w:rPr>
            <w:noProof/>
            <w:webHidden/>
          </w:rPr>
          <w:fldChar w:fldCharType="end"/>
        </w:r>
        <w:r w:rsidR="00E07C59" w:rsidRPr="00090E65">
          <w:rPr>
            <w:rStyle w:val="Collegamentoipertestuale"/>
            <w:noProof/>
          </w:rPr>
          <w:fldChar w:fldCharType="end"/>
        </w:r>
      </w:ins>
    </w:p>
    <w:p w14:paraId="02676534" w14:textId="67F47D35" w:rsidR="00E07C59" w:rsidRDefault="00E07C59">
      <w:pPr>
        <w:pStyle w:val="Sommario2"/>
        <w:rPr>
          <w:ins w:id="3" w:author="Marco Petri" w:date="2020-12-08T14:17:00Z"/>
          <w:rFonts w:asciiTheme="minorHAnsi" w:eastAsiaTheme="minorEastAsia" w:hAnsiTheme="minorHAnsi"/>
          <w:noProof/>
          <w:sz w:val="22"/>
          <w:lang w:val="en-GB" w:eastAsia="en-GB"/>
        </w:rPr>
      </w:pPr>
      <w:ins w:id="4" w:author="Marco Petri" w:date="2020-12-08T14:17:00Z">
        <w:r w:rsidRPr="00090E65">
          <w:rPr>
            <w:rStyle w:val="Collegamentoipertestuale"/>
            <w:noProof/>
          </w:rPr>
          <w:fldChar w:fldCharType="begin"/>
        </w:r>
        <w:r w:rsidRPr="00090E65">
          <w:rPr>
            <w:rStyle w:val="Collegamentoipertestuale"/>
            <w:noProof/>
          </w:rPr>
          <w:instrText xml:space="preserve"> </w:instrText>
        </w:r>
        <w:r>
          <w:rPr>
            <w:noProof/>
          </w:rPr>
          <w:instrText>HYPERLINK \l "_Toc58329460"</w:instrText>
        </w:r>
        <w:r w:rsidRPr="00090E65">
          <w:rPr>
            <w:rStyle w:val="Collegamentoipertestuale"/>
            <w:noProof/>
          </w:rPr>
          <w:instrText xml:space="preserve"> </w:instrText>
        </w:r>
        <w:r w:rsidRPr="00090E65">
          <w:rPr>
            <w:rStyle w:val="Collegamentoipertestuale"/>
            <w:noProof/>
          </w:rPr>
          <w:fldChar w:fldCharType="separate"/>
        </w:r>
        <w:r w:rsidRPr="00090E65">
          <w:rPr>
            <w:rStyle w:val="Collegamentoipertestuale"/>
            <w:noProof/>
            <w:lang w:val="en-GB"/>
          </w:rPr>
          <w:t>1.1 Purpose</w:t>
        </w:r>
        <w:r>
          <w:rPr>
            <w:noProof/>
            <w:webHidden/>
          </w:rPr>
          <w:tab/>
        </w:r>
        <w:r>
          <w:rPr>
            <w:noProof/>
            <w:webHidden/>
          </w:rPr>
          <w:fldChar w:fldCharType="begin"/>
        </w:r>
        <w:r>
          <w:rPr>
            <w:noProof/>
            <w:webHidden/>
          </w:rPr>
          <w:instrText xml:space="preserve"> PAGEREF _Toc58329460 \h </w:instrText>
        </w:r>
      </w:ins>
      <w:r>
        <w:rPr>
          <w:noProof/>
          <w:webHidden/>
        </w:rPr>
      </w:r>
      <w:r>
        <w:rPr>
          <w:noProof/>
          <w:webHidden/>
        </w:rPr>
        <w:fldChar w:fldCharType="separate"/>
      </w:r>
      <w:ins w:id="5" w:author="Marco Petri" w:date="2020-12-08T14:17:00Z">
        <w:r>
          <w:rPr>
            <w:noProof/>
            <w:webHidden/>
          </w:rPr>
          <w:t>1</w:t>
        </w:r>
        <w:r>
          <w:rPr>
            <w:noProof/>
            <w:webHidden/>
          </w:rPr>
          <w:fldChar w:fldCharType="end"/>
        </w:r>
        <w:r w:rsidRPr="00090E65">
          <w:rPr>
            <w:rStyle w:val="Collegamentoipertestuale"/>
            <w:noProof/>
          </w:rPr>
          <w:fldChar w:fldCharType="end"/>
        </w:r>
      </w:ins>
    </w:p>
    <w:p w14:paraId="53A22434" w14:textId="33E79111" w:rsidR="00E07C59" w:rsidRDefault="00E07C59">
      <w:pPr>
        <w:pStyle w:val="Sommario2"/>
        <w:rPr>
          <w:ins w:id="6" w:author="Marco Petri" w:date="2020-12-08T14:17:00Z"/>
          <w:rFonts w:asciiTheme="minorHAnsi" w:eastAsiaTheme="minorEastAsia" w:hAnsiTheme="minorHAnsi"/>
          <w:noProof/>
          <w:sz w:val="22"/>
          <w:lang w:val="en-GB" w:eastAsia="en-GB"/>
        </w:rPr>
      </w:pPr>
      <w:ins w:id="7" w:author="Marco Petri" w:date="2020-12-08T14:17:00Z">
        <w:r w:rsidRPr="00090E65">
          <w:rPr>
            <w:rStyle w:val="Collegamentoipertestuale"/>
            <w:noProof/>
          </w:rPr>
          <w:fldChar w:fldCharType="begin"/>
        </w:r>
        <w:r w:rsidRPr="00090E65">
          <w:rPr>
            <w:rStyle w:val="Collegamentoipertestuale"/>
            <w:noProof/>
          </w:rPr>
          <w:instrText xml:space="preserve"> </w:instrText>
        </w:r>
        <w:r>
          <w:rPr>
            <w:noProof/>
          </w:rPr>
          <w:instrText>HYPERLINK \l "_Toc58329461"</w:instrText>
        </w:r>
        <w:r w:rsidRPr="00090E65">
          <w:rPr>
            <w:rStyle w:val="Collegamentoipertestuale"/>
            <w:noProof/>
          </w:rPr>
          <w:instrText xml:space="preserve"> </w:instrText>
        </w:r>
        <w:r w:rsidRPr="00090E65">
          <w:rPr>
            <w:rStyle w:val="Collegamentoipertestuale"/>
            <w:noProof/>
          </w:rPr>
          <w:fldChar w:fldCharType="separate"/>
        </w:r>
        <w:r w:rsidRPr="00090E65">
          <w:rPr>
            <w:rStyle w:val="Collegamentoipertestuale"/>
            <w:noProof/>
          </w:rPr>
          <w:t>1.2 Scope</w:t>
        </w:r>
        <w:r>
          <w:rPr>
            <w:noProof/>
            <w:webHidden/>
          </w:rPr>
          <w:tab/>
        </w:r>
        <w:r>
          <w:rPr>
            <w:noProof/>
            <w:webHidden/>
          </w:rPr>
          <w:fldChar w:fldCharType="begin"/>
        </w:r>
        <w:r>
          <w:rPr>
            <w:noProof/>
            <w:webHidden/>
          </w:rPr>
          <w:instrText xml:space="preserve"> PAGEREF _Toc58329461 \h </w:instrText>
        </w:r>
      </w:ins>
      <w:r>
        <w:rPr>
          <w:noProof/>
          <w:webHidden/>
        </w:rPr>
      </w:r>
      <w:r>
        <w:rPr>
          <w:noProof/>
          <w:webHidden/>
        </w:rPr>
        <w:fldChar w:fldCharType="separate"/>
      </w:r>
      <w:ins w:id="8" w:author="Marco Petri" w:date="2020-12-08T14:17:00Z">
        <w:r>
          <w:rPr>
            <w:noProof/>
            <w:webHidden/>
          </w:rPr>
          <w:t>1</w:t>
        </w:r>
        <w:r>
          <w:rPr>
            <w:noProof/>
            <w:webHidden/>
          </w:rPr>
          <w:fldChar w:fldCharType="end"/>
        </w:r>
        <w:r w:rsidRPr="00090E65">
          <w:rPr>
            <w:rStyle w:val="Collegamentoipertestuale"/>
            <w:noProof/>
          </w:rPr>
          <w:fldChar w:fldCharType="end"/>
        </w:r>
      </w:ins>
    </w:p>
    <w:p w14:paraId="0E53AE18" w14:textId="4AA2C279" w:rsidR="00E07C59" w:rsidRDefault="00E07C59">
      <w:pPr>
        <w:pStyle w:val="Sommario2"/>
        <w:rPr>
          <w:ins w:id="9" w:author="Marco Petri" w:date="2020-12-08T14:17:00Z"/>
          <w:rFonts w:asciiTheme="minorHAnsi" w:eastAsiaTheme="minorEastAsia" w:hAnsiTheme="minorHAnsi"/>
          <w:noProof/>
          <w:sz w:val="22"/>
          <w:lang w:val="en-GB" w:eastAsia="en-GB"/>
        </w:rPr>
      </w:pPr>
      <w:ins w:id="10" w:author="Marco Petri" w:date="2020-12-08T14:17:00Z">
        <w:r w:rsidRPr="00090E65">
          <w:rPr>
            <w:rStyle w:val="Collegamentoipertestuale"/>
            <w:noProof/>
          </w:rPr>
          <w:fldChar w:fldCharType="begin"/>
        </w:r>
        <w:r w:rsidRPr="00090E65">
          <w:rPr>
            <w:rStyle w:val="Collegamentoipertestuale"/>
            <w:noProof/>
          </w:rPr>
          <w:instrText xml:space="preserve"> </w:instrText>
        </w:r>
        <w:r>
          <w:rPr>
            <w:noProof/>
          </w:rPr>
          <w:instrText>HYPERLINK \l "_Toc58329462"</w:instrText>
        </w:r>
        <w:r w:rsidRPr="00090E65">
          <w:rPr>
            <w:rStyle w:val="Collegamentoipertestuale"/>
            <w:noProof/>
          </w:rPr>
          <w:instrText xml:space="preserve"> </w:instrText>
        </w:r>
        <w:r w:rsidRPr="00090E65">
          <w:rPr>
            <w:rStyle w:val="Collegamentoipertestuale"/>
            <w:noProof/>
          </w:rPr>
          <w:fldChar w:fldCharType="separate"/>
        </w:r>
        <w:r w:rsidRPr="00090E65">
          <w:rPr>
            <w:rStyle w:val="Collegamentoipertestuale"/>
            <w:noProof/>
            <w:lang w:val="en-GB"/>
          </w:rPr>
          <w:t>1.3 Definitions, acronyms and abbreviations</w:t>
        </w:r>
        <w:r>
          <w:rPr>
            <w:noProof/>
            <w:webHidden/>
          </w:rPr>
          <w:tab/>
        </w:r>
        <w:r>
          <w:rPr>
            <w:noProof/>
            <w:webHidden/>
          </w:rPr>
          <w:fldChar w:fldCharType="begin"/>
        </w:r>
        <w:r>
          <w:rPr>
            <w:noProof/>
            <w:webHidden/>
          </w:rPr>
          <w:instrText xml:space="preserve"> PAGEREF _Toc58329462 \h </w:instrText>
        </w:r>
      </w:ins>
      <w:r>
        <w:rPr>
          <w:noProof/>
          <w:webHidden/>
        </w:rPr>
      </w:r>
      <w:r>
        <w:rPr>
          <w:noProof/>
          <w:webHidden/>
        </w:rPr>
        <w:fldChar w:fldCharType="separate"/>
      </w:r>
      <w:ins w:id="11" w:author="Marco Petri" w:date="2020-12-08T14:17:00Z">
        <w:r>
          <w:rPr>
            <w:noProof/>
            <w:webHidden/>
          </w:rPr>
          <w:t>1</w:t>
        </w:r>
        <w:r>
          <w:rPr>
            <w:noProof/>
            <w:webHidden/>
          </w:rPr>
          <w:fldChar w:fldCharType="end"/>
        </w:r>
        <w:r w:rsidRPr="00090E65">
          <w:rPr>
            <w:rStyle w:val="Collegamentoipertestuale"/>
            <w:noProof/>
          </w:rPr>
          <w:fldChar w:fldCharType="end"/>
        </w:r>
      </w:ins>
    </w:p>
    <w:p w14:paraId="3B4A98F9" w14:textId="0E5EB6A2" w:rsidR="00E07C59" w:rsidRDefault="00E07C59">
      <w:pPr>
        <w:pStyle w:val="Sommario2"/>
        <w:rPr>
          <w:ins w:id="12" w:author="Marco Petri" w:date="2020-12-08T14:17:00Z"/>
          <w:rFonts w:asciiTheme="minorHAnsi" w:eastAsiaTheme="minorEastAsia" w:hAnsiTheme="minorHAnsi"/>
          <w:noProof/>
          <w:sz w:val="22"/>
          <w:lang w:val="en-GB" w:eastAsia="en-GB"/>
        </w:rPr>
      </w:pPr>
      <w:ins w:id="13" w:author="Marco Petri" w:date="2020-12-08T14:17:00Z">
        <w:r w:rsidRPr="00090E65">
          <w:rPr>
            <w:rStyle w:val="Collegamentoipertestuale"/>
            <w:noProof/>
          </w:rPr>
          <w:fldChar w:fldCharType="begin"/>
        </w:r>
        <w:r w:rsidRPr="00090E65">
          <w:rPr>
            <w:rStyle w:val="Collegamentoipertestuale"/>
            <w:noProof/>
          </w:rPr>
          <w:instrText xml:space="preserve"> </w:instrText>
        </w:r>
        <w:r>
          <w:rPr>
            <w:noProof/>
          </w:rPr>
          <w:instrText>HYPERLINK \l "_Toc58329463"</w:instrText>
        </w:r>
        <w:r w:rsidRPr="00090E65">
          <w:rPr>
            <w:rStyle w:val="Collegamentoipertestuale"/>
            <w:noProof/>
          </w:rPr>
          <w:instrText xml:space="preserve"> </w:instrText>
        </w:r>
        <w:r w:rsidRPr="00090E65">
          <w:rPr>
            <w:rStyle w:val="Collegamentoipertestuale"/>
            <w:noProof/>
          </w:rPr>
          <w:fldChar w:fldCharType="separate"/>
        </w:r>
        <w:r w:rsidRPr="00090E65">
          <w:rPr>
            <w:rStyle w:val="Collegamentoipertestuale"/>
            <w:noProof/>
            <w:lang w:val="en-GB"/>
          </w:rPr>
          <w:t>1.4 Revision history</w:t>
        </w:r>
        <w:r>
          <w:rPr>
            <w:noProof/>
            <w:webHidden/>
          </w:rPr>
          <w:tab/>
        </w:r>
        <w:r>
          <w:rPr>
            <w:noProof/>
            <w:webHidden/>
          </w:rPr>
          <w:fldChar w:fldCharType="begin"/>
        </w:r>
        <w:r>
          <w:rPr>
            <w:noProof/>
            <w:webHidden/>
          </w:rPr>
          <w:instrText xml:space="preserve"> PAGEREF _Toc58329463 \h </w:instrText>
        </w:r>
      </w:ins>
      <w:r>
        <w:rPr>
          <w:noProof/>
          <w:webHidden/>
        </w:rPr>
      </w:r>
      <w:r>
        <w:rPr>
          <w:noProof/>
          <w:webHidden/>
        </w:rPr>
        <w:fldChar w:fldCharType="separate"/>
      </w:r>
      <w:ins w:id="14" w:author="Marco Petri" w:date="2020-12-08T14:17:00Z">
        <w:r>
          <w:rPr>
            <w:noProof/>
            <w:webHidden/>
          </w:rPr>
          <w:t>2</w:t>
        </w:r>
        <w:r>
          <w:rPr>
            <w:noProof/>
            <w:webHidden/>
          </w:rPr>
          <w:fldChar w:fldCharType="end"/>
        </w:r>
        <w:r w:rsidRPr="00090E65">
          <w:rPr>
            <w:rStyle w:val="Collegamentoipertestuale"/>
            <w:noProof/>
          </w:rPr>
          <w:fldChar w:fldCharType="end"/>
        </w:r>
      </w:ins>
    </w:p>
    <w:p w14:paraId="37DB6286" w14:textId="3C78DADC" w:rsidR="00E07C59" w:rsidRDefault="00E07C59">
      <w:pPr>
        <w:pStyle w:val="Sommario2"/>
        <w:rPr>
          <w:ins w:id="15" w:author="Marco Petri" w:date="2020-12-08T14:17:00Z"/>
          <w:rFonts w:asciiTheme="minorHAnsi" w:eastAsiaTheme="minorEastAsia" w:hAnsiTheme="minorHAnsi"/>
          <w:noProof/>
          <w:sz w:val="22"/>
          <w:lang w:val="en-GB" w:eastAsia="en-GB"/>
        </w:rPr>
      </w:pPr>
      <w:ins w:id="16" w:author="Marco Petri" w:date="2020-12-08T14:17:00Z">
        <w:r w:rsidRPr="00090E65">
          <w:rPr>
            <w:rStyle w:val="Collegamentoipertestuale"/>
            <w:noProof/>
          </w:rPr>
          <w:fldChar w:fldCharType="begin"/>
        </w:r>
        <w:r w:rsidRPr="00090E65">
          <w:rPr>
            <w:rStyle w:val="Collegamentoipertestuale"/>
            <w:noProof/>
          </w:rPr>
          <w:instrText xml:space="preserve"> </w:instrText>
        </w:r>
        <w:r>
          <w:rPr>
            <w:noProof/>
          </w:rPr>
          <w:instrText>HYPERLINK \l "_Toc58329464"</w:instrText>
        </w:r>
        <w:r w:rsidRPr="00090E65">
          <w:rPr>
            <w:rStyle w:val="Collegamentoipertestuale"/>
            <w:noProof/>
          </w:rPr>
          <w:instrText xml:space="preserve"> </w:instrText>
        </w:r>
        <w:r w:rsidRPr="00090E65">
          <w:rPr>
            <w:rStyle w:val="Collegamentoipertestuale"/>
            <w:noProof/>
          </w:rPr>
          <w:fldChar w:fldCharType="separate"/>
        </w:r>
        <w:r w:rsidRPr="00090E65">
          <w:rPr>
            <w:rStyle w:val="Collegamentoipertestuale"/>
            <w:noProof/>
            <w:lang w:val="en-GB"/>
          </w:rPr>
          <w:t>1.5 Reference documents</w:t>
        </w:r>
        <w:r>
          <w:rPr>
            <w:noProof/>
            <w:webHidden/>
          </w:rPr>
          <w:tab/>
        </w:r>
        <w:r>
          <w:rPr>
            <w:noProof/>
            <w:webHidden/>
          </w:rPr>
          <w:fldChar w:fldCharType="begin"/>
        </w:r>
        <w:r>
          <w:rPr>
            <w:noProof/>
            <w:webHidden/>
          </w:rPr>
          <w:instrText xml:space="preserve"> PAGEREF _Toc58329464 \h </w:instrText>
        </w:r>
      </w:ins>
      <w:r>
        <w:rPr>
          <w:noProof/>
          <w:webHidden/>
        </w:rPr>
      </w:r>
      <w:r>
        <w:rPr>
          <w:noProof/>
          <w:webHidden/>
        </w:rPr>
        <w:fldChar w:fldCharType="separate"/>
      </w:r>
      <w:ins w:id="17" w:author="Marco Petri" w:date="2020-12-08T14:17:00Z">
        <w:r>
          <w:rPr>
            <w:noProof/>
            <w:webHidden/>
          </w:rPr>
          <w:t>2</w:t>
        </w:r>
        <w:r>
          <w:rPr>
            <w:noProof/>
            <w:webHidden/>
          </w:rPr>
          <w:fldChar w:fldCharType="end"/>
        </w:r>
        <w:r w:rsidRPr="00090E65">
          <w:rPr>
            <w:rStyle w:val="Collegamentoipertestuale"/>
            <w:noProof/>
          </w:rPr>
          <w:fldChar w:fldCharType="end"/>
        </w:r>
      </w:ins>
    </w:p>
    <w:p w14:paraId="765F6EE4" w14:textId="6F07AD04" w:rsidR="00E07C59" w:rsidRDefault="00E07C59">
      <w:pPr>
        <w:pStyle w:val="Sommario2"/>
        <w:rPr>
          <w:ins w:id="18" w:author="Marco Petri" w:date="2020-12-08T14:17:00Z"/>
          <w:rFonts w:asciiTheme="minorHAnsi" w:eastAsiaTheme="minorEastAsia" w:hAnsiTheme="minorHAnsi"/>
          <w:noProof/>
          <w:sz w:val="22"/>
          <w:lang w:val="en-GB" w:eastAsia="en-GB"/>
        </w:rPr>
      </w:pPr>
      <w:ins w:id="19" w:author="Marco Petri" w:date="2020-12-08T14:17:00Z">
        <w:r w:rsidRPr="00090E65">
          <w:rPr>
            <w:rStyle w:val="Collegamentoipertestuale"/>
            <w:noProof/>
          </w:rPr>
          <w:fldChar w:fldCharType="begin"/>
        </w:r>
        <w:r w:rsidRPr="00090E65">
          <w:rPr>
            <w:rStyle w:val="Collegamentoipertestuale"/>
            <w:noProof/>
          </w:rPr>
          <w:instrText xml:space="preserve"> </w:instrText>
        </w:r>
        <w:r>
          <w:rPr>
            <w:noProof/>
          </w:rPr>
          <w:instrText>HYPERLINK \l "_Toc58329465"</w:instrText>
        </w:r>
        <w:r w:rsidRPr="00090E65">
          <w:rPr>
            <w:rStyle w:val="Collegamentoipertestuale"/>
            <w:noProof/>
          </w:rPr>
          <w:instrText xml:space="preserve"> </w:instrText>
        </w:r>
        <w:r w:rsidRPr="00090E65">
          <w:rPr>
            <w:rStyle w:val="Collegamentoipertestuale"/>
            <w:noProof/>
          </w:rPr>
          <w:fldChar w:fldCharType="separate"/>
        </w:r>
        <w:r w:rsidRPr="00090E65">
          <w:rPr>
            <w:rStyle w:val="Collegamentoipertestuale"/>
            <w:noProof/>
            <w:lang w:val="en-GB"/>
          </w:rPr>
          <w:t>1.6 Document structure</w:t>
        </w:r>
        <w:r>
          <w:rPr>
            <w:noProof/>
            <w:webHidden/>
          </w:rPr>
          <w:tab/>
        </w:r>
        <w:r>
          <w:rPr>
            <w:noProof/>
            <w:webHidden/>
          </w:rPr>
          <w:fldChar w:fldCharType="begin"/>
        </w:r>
        <w:r>
          <w:rPr>
            <w:noProof/>
            <w:webHidden/>
          </w:rPr>
          <w:instrText xml:space="preserve"> PAGEREF _Toc58329465 \h </w:instrText>
        </w:r>
      </w:ins>
      <w:r>
        <w:rPr>
          <w:noProof/>
          <w:webHidden/>
        </w:rPr>
      </w:r>
      <w:r>
        <w:rPr>
          <w:noProof/>
          <w:webHidden/>
        </w:rPr>
        <w:fldChar w:fldCharType="separate"/>
      </w:r>
      <w:ins w:id="20" w:author="Marco Petri" w:date="2020-12-08T14:17:00Z">
        <w:r>
          <w:rPr>
            <w:noProof/>
            <w:webHidden/>
          </w:rPr>
          <w:t>2</w:t>
        </w:r>
        <w:r>
          <w:rPr>
            <w:noProof/>
            <w:webHidden/>
          </w:rPr>
          <w:fldChar w:fldCharType="end"/>
        </w:r>
        <w:r w:rsidRPr="00090E65">
          <w:rPr>
            <w:rStyle w:val="Collegamentoipertestuale"/>
            <w:noProof/>
          </w:rPr>
          <w:fldChar w:fldCharType="end"/>
        </w:r>
      </w:ins>
    </w:p>
    <w:p w14:paraId="462E1438" w14:textId="2DEE6D7E" w:rsidR="00E07C59" w:rsidRDefault="00E07C59">
      <w:pPr>
        <w:pStyle w:val="Sommario1"/>
        <w:rPr>
          <w:ins w:id="21" w:author="Marco Petri" w:date="2020-12-08T14:17:00Z"/>
          <w:rFonts w:asciiTheme="minorHAnsi" w:eastAsiaTheme="minorEastAsia" w:hAnsiTheme="minorHAnsi"/>
          <w:b w:val="0"/>
          <w:smallCaps w:val="0"/>
          <w:noProof/>
          <w:sz w:val="22"/>
          <w:lang w:val="en-GB" w:eastAsia="en-GB"/>
        </w:rPr>
      </w:pPr>
      <w:ins w:id="22" w:author="Marco Petri" w:date="2020-12-08T14:17:00Z">
        <w:r w:rsidRPr="00090E65">
          <w:rPr>
            <w:rStyle w:val="Collegamentoipertestuale"/>
            <w:noProof/>
          </w:rPr>
          <w:fldChar w:fldCharType="begin"/>
        </w:r>
        <w:r w:rsidRPr="00090E65">
          <w:rPr>
            <w:rStyle w:val="Collegamentoipertestuale"/>
            <w:noProof/>
          </w:rPr>
          <w:instrText xml:space="preserve"> </w:instrText>
        </w:r>
        <w:r>
          <w:rPr>
            <w:noProof/>
          </w:rPr>
          <w:instrText>HYPERLINK \l "_Toc58329466"</w:instrText>
        </w:r>
        <w:r w:rsidRPr="00090E65">
          <w:rPr>
            <w:rStyle w:val="Collegamentoipertestuale"/>
            <w:noProof/>
          </w:rPr>
          <w:instrText xml:space="preserve"> </w:instrText>
        </w:r>
        <w:r w:rsidRPr="00090E65">
          <w:rPr>
            <w:rStyle w:val="Collegamentoipertestuale"/>
            <w:noProof/>
          </w:rPr>
          <w:fldChar w:fldCharType="separate"/>
        </w:r>
        <w:r w:rsidRPr="00090E65">
          <w:rPr>
            <w:rStyle w:val="Collegamentoipertestuale"/>
            <w:noProof/>
            <w:lang w:val="en-GB"/>
          </w:rPr>
          <w:t>Part 2: Overall description</w:t>
        </w:r>
        <w:r>
          <w:rPr>
            <w:noProof/>
            <w:webHidden/>
          </w:rPr>
          <w:tab/>
        </w:r>
        <w:r>
          <w:rPr>
            <w:noProof/>
            <w:webHidden/>
          </w:rPr>
          <w:fldChar w:fldCharType="begin"/>
        </w:r>
        <w:r>
          <w:rPr>
            <w:noProof/>
            <w:webHidden/>
          </w:rPr>
          <w:instrText xml:space="preserve"> PAGEREF _Toc58329466 \h </w:instrText>
        </w:r>
      </w:ins>
      <w:r>
        <w:rPr>
          <w:noProof/>
          <w:webHidden/>
        </w:rPr>
      </w:r>
      <w:r>
        <w:rPr>
          <w:noProof/>
          <w:webHidden/>
        </w:rPr>
        <w:fldChar w:fldCharType="separate"/>
      </w:r>
      <w:ins w:id="23" w:author="Marco Petri" w:date="2020-12-08T14:17:00Z">
        <w:r>
          <w:rPr>
            <w:noProof/>
            <w:webHidden/>
          </w:rPr>
          <w:t>4</w:t>
        </w:r>
        <w:r>
          <w:rPr>
            <w:noProof/>
            <w:webHidden/>
          </w:rPr>
          <w:fldChar w:fldCharType="end"/>
        </w:r>
        <w:r w:rsidRPr="00090E65">
          <w:rPr>
            <w:rStyle w:val="Collegamentoipertestuale"/>
            <w:noProof/>
          </w:rPr>
          <w:fldChar w:fldCharType="end"/>
        </w:r>
      </w:ins>
    </w:p>
    <w:p w14:paraId="70CA77B1" w14:textId="39FC683F" w:rsidR="00E07C59" w:rsidRDefault="00E07C59">
      <w:pPr>
        <w:pStyle w:val="Sommario2"/>
        <w:rPr>
          <w:ins w:id="24" w:author="Marco Petri" w:date="2020-12-08T14:17:00Z"/>
          <w:rFonts w:asciiTheme="minorHAnsi" w:eastAsiaTheme="minorEastAsia" w:hAnsiTheme="minorHAnsi"/>
          <w:noProof/>
          <w:sz w:val="22"/>
          <w:lang w:val="en-GB" w:eastAsia="en-GB"/>
        </w:rPr>
      </w:pPr>
      <w:ins w:id="25" w:author="Marco Petri" w:date="2020-12-08T14:17:00Z">
        <w:r w:rsidRPr="00090E65">
          <w:rPr>
            <w:rStyle w:val="Collegamentoipertestuale"/>
            <w:noProof/>
          </w:rPr>
          <w:fldChar w:fldCharType="begin"/>
        </w:r>
        <w:r w:rsidRPr="00090E65">
          <w:rPr>
            <w:rStyle w:val="Collegamentoipertestuale"/>
            <w:noProof/>
          </w:rPr>
          <w:instrText xml:space="preserve"> </w:instrText>
        </w:r>
        <w:r>
          <w:rPr>
            <w:noProof/>
          </w:rPr>
          <w:instrText>HYPERLINK \l "_Toc58329467"</w:instrText>
        </w:r>
        <w:r w:rsidRPr="00090E65">
          <w:rPr>
            <w:rStyle w:val="Collegamentoipertestuale"/>
            <w:noProof/>
          </w:rPr>
          <w:instrText xml:space="preserve"> </w:instrText>
        </w:r>
        <w:r w:rsidRPr="00090E65">
          <w:rPr>
            <w:rStyle w:val="Collegamentoipertestuale"/>
            <w:noProof/>
          </w:rPr>
          <w:fldChar w:fldCharType="separate"/>
        </w:r>
        <w:r w:rsidRPr="00090E65">
          <w:rPr>
            <w:rStyle w:val="Collegamentoipertestuale"/>
            <w:noProof/>
            <w:lang w:val="en-GB"/>
          </w:rPr>
          <w:t>2.1 Overview</w:t>
        </w:r>
        <w:r>
          <w:rPr>
            <w:noProof/>
            <w:webHidden/>
          </w:rPr>
          <w:tab/>
        </w:r>
        <w:r>
          <w:rPr>
            <w:noProof/>
            <w:webHidden/>
          </w:rPr>
          <w:fldChar w:fldCharType="begin"/>
        </w:r>
        <w:r>
          <w:rPr>
            <w:noProof/>
            <w:webHidden/>
          </w:rPr>
          <w:instrText xml:space="preserve"> PAGEREF _Toc58329467 \h </w:instrText>
        </w:r>
      </w:ins>
      <w:r>
        <w:rPr>
          <w:noProof/>
          <w:webHidden/>
        </w:rPr>
      </w:r>
      <w:r>
        <w:rPr>
          <w:noProof/>
          <w:webHidden/>
        </w:rPr>
        <w:fldChar w:fldCharType="separate"/>
      </w:r>
      <w:ins w:id="26" w:author="Marco Petri" w:date="2020-12-08T14:17:00Z">
        <w:r>
          <w:rPr>
            <w:noProof/>
            <w:webHidden/>
          </w:rPr>
          <w:t>4</w:t>
        </w:r>
        <w:r>
          <w:rPr>
            <w:noProof/>
            <w:webHidden/>
          </w:rPr>
          <w:fldChar w:fldCharType="end"/>
        </w:r>
        <w:r w:rsidRPr="00090E65">
          <w:rPr>
            <w:rStyle w:val="Collegamentoipertestuale"/>
            <w:noProof/>
          </w:rPr>
          <w:fldChar w:fldCharType="end"/>
        </w:r>
      </w:ins>
    </w:p>
    <w:p w14:paraId="225EA8DB" w14:textId="0CF134FB" w:rsidR="00E07C59" w:rsidRDefault="00E07C59">
      <w:pPr>
        <w:pStyle w:val="Sommario2"/>
        <w:rPr>
          <w:ins w:id="27" w:author="Marco Petri" w:date="2020-12-08T14:17:00Z"/>
          <w:rFonts w:asciiTheme="minorHAnsi" w:eastAsiaTheme="minorEastAsia" w:hAnsiTheme="minorHAnsi"/>
          <w:noProof/>
          <w:sz w:val="22"/>
          <w:lang w:val="en-GB" w:eastAsia="en-GB"/>
        </w:rPr>
      </w:pPr>
      <w:ins w:id="28" w:author="Marco Petri" w:date="2020-12-08T14:17:00Z">
        <w:r w:rsidRPr="00090E65">
          <w:rPr>
            <w:rStyle w:val="Collegamentoipertestuale"/>
            <w:noProof/>
          </w:rPr>
          <w:fldChar w:fldCharType="begin"/>
        </w:r>
        <w:r w:rsidRPr="00090E65">
          <w:rPr>
            <w:rStyle w:val="Collegamentoipertestuale"/>
            <w:noProof/>
          </w:rPr>
          <w:instrText xml:space="preserve"> </w:instrText>
        </w:r>
        <w:r>
          <w:rPr>
            <w:noProof/>
          </w:rPr>
          <w:instrText>HYPERLINK \l "_Toc58329468"</w:instrText>
        </w:r>
        <w:r w:rsidRPr="00090E65">
          <w:rPr>
            <w:rStyle w:val="Collegamentoipertestuale"/>
            <w:noProof/>
          </w:rPr>
          <w:instrText xml:space="preserve"> </w:instrText>
        </w:r>
        <w:r w:rsidRPr="00090E65">
          <w:rPr>
            <w:rStyle w:val="Collegamentoipertestuale"/>
            <w:noProof/>
          </w:rPr>
          <w:fldChar w:fldCharType="separate"/>
        </w:r>
        <w:r w:rsidRPr="00090E65">
          <w:rPr>
            <w:rStyle w:val="Collegamentoipertestuale"/>
            <w:noProof/>
            <w:lang w:val="en-GB"/>
          </w:rPr>
          <w:t>2.2 Component view</w:t>
        </w:r>
        <w:r>
          <w:rPr>
            <w:noProof/>
            <w:webHidden/>
          </w:rPr>
          <w:tab/>
        </w:r>
        <w:r>
          <w:rPr>
            <w:noProof/>
            <w:webHidden/>
          </w:rPr>
          <w:fldChar w:fldCharType="begin"/>
        </w:r>
        <w:r>
          <w:rPr>
            <w:noProof/>
            <w:webHidden/>
          </w:rPr>
          <w:instrText xml:space="preserve"> PAGEREF _Toc58329468 \h </w:instrText>
        </w:r>
      </w:ins>
      <w:r>
        <w:rPr>
          <w:noProof/>
          <w:webHidden/>
        </w:rPr>
      </w:r>
      <w:r>
        <w:rPr>
          <w:noProof/>
          <w:webHidden/>
        </w:rPr>
        <w:fldChar w:fldCharType="separate"/>
      </w:r>
      <w:ins w:id="29" w:author="Marco Petri" w:date="2020-12-08T14:17:00Z">
        <w:r>
          <w:rPr>
            <w:noProof/>
            <w:webHidden/>
          </w:rPr>
          <w:t>5</w:t>
        </w:r>
        <w:r>
          <w:rPr>
            <w:noProof/>
            <w:webHidden/>
          </w:rPr>
          <w:fldChar w:fldCharType="end"/>
        </w:r>
        <w:r w:rsidRPr="00090E65">
          <w:rPr>
            <w:rStyle w:val="Collegamentoipertestuale"/>
            <w:noProof/>
          </w:rPr>
          <w:fldChar w:fldCharType="end"/>
        </w:r>
      </w:ins>
    </w:p>
    <w:p w14:paraId="24808E3C" w14:textId="6BDE022B" w:rsidR="00E07C59" w:rsidRDefault="00E07C59">
      <w:pPr>
        <w:pStyle w:val="Sommario2"/>
        <w:rPr>
          <w:ins w:id="30" w:author="Marco Petri" w:date="2020-12-08T14:17:00Z"/>
          <w:rFonts w:asciiTheme="minorHAnsi" w:eastAsiaTheme="minorEastAsia" w:hAnsiTheme="minorHAnsi"/>
          <w:noProof/>
          <w:sz w:val="22"/>
          <w:lang w:val="en-GB" w:eastAsia="en-GB"/>
        </w:rPr>
      </w:pPr>
      <w:ins w:id="31" w:author="Marco Petri" w:date="2020-12-08T14:17:00Z">
        <w:r w:rsidRPr="00090E65">
          <w:rPr>
            <w:rStyle w:val="Collegamentoipertestuale"/>
            <w:noProof/>
          </w:rPr>
          <w:fldChar w:fldCharType="begin"/>
        </w:r>
        <w:r w:rsidRPr="00090E65">
          <w:rPr>
            <w:rStyle w:val="Collegamentoipertestuale"/>
            <w:noProof/>
          </w:rPr>
          <w:instrText xml:space="preserve"> </w:instrText>
        </w:r>
        <w:r>
          <w:rPr>
            <w:noProof/>
          </w:rPr>
          <w:instrText>HYPERLINK \l "_Toc58329469"</w:instrText>
        </w:r>
        <w:r w:rsidRPr="00090E65">
          <w:rPr>
            <w:rStyle w:val="Collegamentoipertestuale"/>
            <w:noProof/>
          </w:rPr>
          <w:instrText xml:space="preserve"> </w:instrText>
        </w:r>
        <w:r w:rsidRPr="00090E65">
          <w:rPr>
            <w:rStyle w:val="Collegamentoipertestuale"/>
            <w:noProof/>
          </w:rPr>
          <w:fldChar w:fldCharType="separate"/>
        </w:r>
        <w:r w:rsidRPr="00090E65">
          <w:rPr>
            <w:rStyle w:val="Collegamentoipertestuale"/>
            <w:noProof/>
            <w:lang w:val="en-GB"/>
          </w:rPr>
          <w:t>2.3 Deployment view</w:t>
        </w:r>
        <w:r>
          <w:rPr>
            <w:noProof/>
            <w:webHidden/>
          </w:rPr>
          <w:tab/>
        </w:r>
        <w:r>
          <w:rPr>
            <w:noProof/>
            <w:webHidden/>
          </w:rPr>
          <w:fldChar w:fldCharType="begin"/>
        </w:r>
        <w:r>
          <w:rPr>
            <w:noProof/>
            <w:webHidden/>
          </w:rPr>
          <w:instrText xml:space="preserve"> PAGEREF _Toc58329469 \h </w:instrText>
        </w:r>
      </w:ins>
      <w:r>
        <w:rPr>
          <w:noProof/>
          <w:webHidden/>
        </w:rPr>
      </w:r>
      <w:r>
        <w:rPr>
          <w:noProof/>
          <w:webHidden/>
        </w:rPr>
        <w:fldChar w:fldCharType="separate"/>
      </w:r>
      <w:ins w:id="32" w:author="Marco Petri" w:date="2020-12-08T14:17:00Z">
        <w:r>
          <w:rPr>
            <w:noProof/>
            <w:webHidden/>
          </w:rPr>
          <w:t>6</w:t>
        </w:r>
        <w:r>
          <w:rPr>
            <w:noProof/>
            <w:webHidden/>
          </w:rPr>
          <w:fldChar w:fldCharType="end"/>
        </w:r>
        <w:r w:rsidRPr="00090E65">
          <w:rPr>
            <w:rStyle w:val="Collegamentoipertestuale"/>
            <w:noProof/>
          </w:rPr>
          <w:fldChar w:fldCharType="end"/>
        </w:r>
      </w:ins>
    </w:p>
    <w:p w14:paraId="72DD61DF" w14:textId="38D84A2D" w:rsidR="00E07C59" w:rsidRDefault="00E07C59">
      <w:pPr>
        <w:pStyle w:val="Sommario2"/>
        <w:rPr>
          <w:ins w:id="33" w:author="Marco Petri" w:date="2020-12-08T14:17:00Z"/>
          <w:rFonts w:asciiTheme="minorHAnsi" w:eastAsiaTheme="minorEastAsia" w:hAnsiTheme="minorHAnsi"/>
          <w:noProof/>
          <w:sz w:val="22"/>
          <w:lang w:val="en-GB" w:eastAsia="en-GB"/>
        </w:rPr>
      </w:pPr>
      <w:ins w:id="34" w:author="Marco Petri" w:date="2020-12-08T14:17:00Z">
        <w:r w:rsidRPr="00090E65">
          <w:rPr>
            <w:rStyle w:val="Collegamentoipertestuale"/>
            <w:noProof/>
          </w:rPr>
          <w:fldChar w:fldCharType="begin"/>
        </w:r>
        <w:r w:rsidRPr="00090E65">
          <w:rPr>
            <w:rStyle w:val="Collegamentoipertestuale"/>
            <w:noProof/>
          </w:rPr>
          <w:instrText xml:space="preserve"> </w:instrText>
        </w:r>
        <w:r>
          <w:rPr>
            <w:noProof/>
          </w:rPr>
          <w:instrText>HYPERLINK \l "_Toc58329470"</w:instrText>
        </w:r>
        <w:r w:rsidRPr="00090E65">
          <w:rPr>
            <w:rStyle w:val="Collegamentoipertestuale"/>
            <w:noProof/>
          </w:rPr>
          <w:instrText xml:space="preserve"> </w:instrText>
        </w:r>
        <w:r w:rsidRPr="00090E65">
          <w:rPr>
            <w:rStyle w:val="Collegamentoipertestuale"/>
            <w:noProof/>
          </w:rPr>
          <w:fldChar w:fldCharType="separate"/>
        </w:r>
        <w:r w:rsidRPr="00090E65">
          <w:rPr>
            <w:rStyle w:val="Collegamentoipertestuale"/>
            <w:noProof/>
            <w:lang w:val="en-GB"/>
          </w:rPr>
          <w:t>2.4 Runtime view</w:t>
        </w:r>
        <w:r>
          <w:rPr>
            <w:noProof/>
            <w:webHidden/>
          </w:rPr>
          <w:tab/>
        </w:r>
        <w:r>
          <w:rPr>
            <w:noProof/>
            <w:webHidden/>
          </w:rPr>
          <w:fldChar w:fldCharType="begin"/>
        </w:r>
        <w:r>
          <w:rPr>
            <w:noProof/>
            <w:webHidden/>
          </w:rPr>
          <w:instrText xml:space="preserve"> PAGEREF _Toc58329470 \h </w:instrText>
        </w:r>
      </w:ins>
      <w:r>
        <w:rPr>
          <w:noProof/>
          <w:webHidden/>
        </w:rPr>
      </w:r>
      <w:r>
        <w:rPr>
          <w:noProof/>
          <w:webHidden/>
        </w:rPr>
        <w:fldChar w:fldCharType="separate"/>
      </w:r>
      <w:ins w:id="35" w:author="Marco Petri" w:date="2020-12-08T14:17:00Z">
        <w:r>
          <w:rPr>
            <w:noProof/>
            <w:webHidden/>
          </w:rPr>
          <w:t>7</w:t>
        </w:r>
        <w:r>
          <w:rPr>
            <w:noProof/>
            <w:webHidden/>
          </w:rPr>
          <w:fldChar w:fldCharType="end"/>
        </w:r>
        <w:r w:rsidRPr="00090E65">
          <w:rPr>
            <w:rStyle w:val="Collegamentoipertestuale"/>
            <w:noProof/>
          </w:rPr>
          <w:fldChar w:fldCharType="end"/>
        </w:r>
      </w:ins>
    </w:p>
    <w:p w14:paraId="32008C31" w14:textId="2577A0B3" w:rsidR="00E07C59" w:rsidRDefault="00E07C59">
      <w:pPr>
        <w:pStyle w:val="Sommario2"/>
        <w:rPr>
          <w:ins w:id="36" w:author="Marco Petri" w:date="2020-12-08T14:17:00Z"/>
          <w:rFonts w:asciiTheme="minorHAnsi" w:eastAsiaTheme="minorEastAsia" w:hAnsiTheme="minorHAnsi"/>
          <w:noProof/>
          <w:sz w:val="22"/>
          <w:lang w:val="en-GB" w:eastAsia="en-GB"/>
        </w:rPr>
      </w:pPr>
      <w:ins w:id="37" w:author="Marco Petri" w:date="2020-12-08T14:17:00Z">
        <w:r w:rsidRPr="00090E65">
          <w:rPr>
            <w:rStyle w:val="Collegamentoipertestuale"/>
            <w:noProof/>
          </w:rPr>
          <w:fldChar w:fldCharType="begin"/>
        </w:r>
        <w:r w:rsidRPr="00090E65">
          <w:rPr>
            <w:rStyle w:val="Collegamentoipertestuale"/>
            <w:noProof/>
          </w:rPr>
          <w:instrText xml:space="preserve"> </w:instrText>
        </w:r>
        <w:r>
          <w:rPr>
            <w:noProof/>
          </w:rPr>
          <w:instrText>HYPERLINK \l "_Toc58329471"</w:instrText>
        </w:r>
        <w:r w:rsidRPr="00090E65">
          <w:rPr>
            <w:rStyle w:val="Collegamentoipertestuale"/>
            <w:noProof/>
          </w:rPr>
          <w:instrText xml:space="preserve"> </w:instrText>
        </w:r>
        <w:r w:rsidRPr="00090E65">
          <w:rPr>
            <w:rStyle w:val="Collegamentoipertestuale"/>
            <w:noProof/>
          </w:rPr>
          <w:fldChar w:fldCharType="separate"/>
        </w:r>
        <w:r w:rsidRPr="00090E65">
          <w:rPr>
            <w:rStyle w:val="Collegamentoipertestuale"/>
            <w:noProof/>
            <w:lang w:val="en-GB"/>
          </w:rPr>
          <w:t>2.5 Component interfaces</w:t>
        </w:r>
        <w:r>
          <w:rPr>
            <w:noProof/>
            <w:webHidden/>
          </w:rPr>
          <w:tab/>
        </w:r>
        <w:r>
          <w:rPr>
            <w:noProof/>
            <w:webHidden/>
          </w:rPr>
          <w:fldChar w:fldCharType="begin"/>
        </w:r>
        <w:r>
          <w:rPr>
            <w:noProof/>
            <w:webHidden/>
          </w:rPr>
          <w:instrText xml:space="preserve"> PAGEREF _Toc58329471 \h </w:instrText>
        </w:r>
      </w:ins>
      <w:r>
        <w:rPr>
          <w:noProof/>
          <w:webHidden/>
        </w:rPr>
      </w:r>
      <w:r>
        <w:rPr>
          <w:noProof/>
          <w:webHidden/>
        </w:rPr>
        <w:fldChar w:fldCharType="separate"/>
      </w:r>
      <w:ins w:id="38" w:author="Marco Petri" w:date="2020-12-08T14:17:00Z">
        <w:r>
          <w:rPr>
            <w:noProof/>
            <w:webHidden/>
          </w:rPr>
          <w:t>8</w:t>
        </w:r>
        <w:r>
          <w:rPr>
            <w:noProof/>
            <w:webHidden/>
          </w:rPr>
          <w:fldChar w:fldCharType="end"/>
        </w:r>
        <w:r w:rsidRPr="00090E65">
          <w:rPr>
            <w:rStyle w:val="Collegamentoipertestuale"/>
            <w:noProof/>
          </w:rPr>
          <w:fldChar w:fldCharType="end"/>
        </w:r>
      </w:ins>
    </w:p>
    <w:p w14:paraId="5A0F0818" w14:textId="1BB43F28" w:rsidR="00E07C59" w:rsidRDefault="00E07C59">
      <w:pPr>
        <w:pStyle w:val="Sommario2"/>
        <w:rPr>
          <w:ins w:id="39" w:author="Marco Petri" w:date="2020-12-08T14:17:00Z"/>
          <w:rFonts w:asciiTheme="minorHAnsi" w:eastAsiaTheme="minorEastAsia" w:hAnsiTheme="minorHAnsi"/>
          <w:noProof/>
          <w:sz w:val="22"/>
          <w:lang w:val="en-GB" w:eastAsia="en-GB"/>
        </w:rPr>
      </w:pPr>
      <w:ins w:id="40" w:author="Marco Petri" w:date="2020-12-08T14:17:00Z">
        <w:r w:rsidRPr="00090E65">
          <w:rPr>
            <w:rStyle w:val="Collegamentoipertestuale"/>
            <w:noProof/>
          </w:rPr>
          <w:fldChar w:fldCharType="begin"/>
        </w:r>
        <w:r w:rsidRPr="00090E65">
          <w:rPr>
            <w:rStyle w:val="Collegamentoipertestuale"/>
            <w:noProof/>
          </w:rPr>
          <w:instrText xml:space="preserve"> </w:instrText>
        </w:r>
        <w:r>
          <w:rPr>
            <w:noProof/>
          </w:rPr>
          <w:instrText>HYPERLINK \l "_Toc58329472"</w:instrText>
        </w:r>
        <w:r w:rsidRPr="00090E65">
          <w:rPr>
            <w:rStyle w:val="Collegamentoipertestuale"/>
            <w:noProof/>
          </w:rPr>
          <w:instrText xml:space="preserve"> </w:instrText>
        </w:r>
        <w:r w:rsidRPr="00090E65">
          <w:rPr>
            <w:rStyle w:val="Collegamentoipertestuale"/>
            <w:noProof/>
          </w:rPr>
          <w:fldChar w:fldCharType="separate"/>
        </w:r>
        <w:r w:rsidRPr="00090E65">
          <w:rPr>
            <w:rStyle w:val="Collegamentoipertestuale"/>
            <w:noProof/>
            <w:lang w:val="en-GB"/>
          </w:rPr>
          <w:t>2.6 Selected architectural styles and patterns</w:t>
        </w:r>
        <w:r>
          <w:rPr>
            <w:noProof/>
            <w:webHidden/>
          </w:rPr>
          <w:tab/>
        </w:r>
        <w:r>
          <w:rPr>
            <w:noProof/>
            <w:webHidden/>
          </w:rPr>
          <w:fldChar w:fldCharType="begin"/>
        </w:r>
        <w:r>
          <w:rPr>
            <w:noProof/>
            <w:webHidden/>
          </w:rPr>
          <w:instrText xml:space="preserve"> PAGEREF _Toc58329472 \h </w:instrText>
        </w:r>
      </w:ins>
      <w:r>
        <w:rPr>
          <w:noProof/>
          <w:webHidden/>
        </w:rPr>
      </w:r>
      <w:r>
        <w:rPr>
          <w:noProof/>
          <w:webHidden/>
        </w:rPr>
        <w:fldChar w:fldCharType="separate"/>
      </w:r>
      <w:ins w:id="41" w:author="Marco Petri" w:date="2020-12-08T14:17:00Z">
        <w:r>
          <w:rPr>
            <w:noProof/>
            <w:webHidden/>
          </w:rPr>
          <w:t>9</w:t>
        </w:r>
        <w:r>
          <w:rPr>
            <w:noProof/>
            <w:webHidden/>
          </w:rPr>
          <w:fldChar w:fldCharType="end"/>
        </w:r>
        <w:r w:rsidRPr="00090E65">
          <w:rPr>
            <w:rStyle w:val="Collegamentoipertestuale"/>
            <w:noProof/>
          </w:rPr>
          <w:fldChar w:fldCharType="end"/>
        </w:r>
      </w:ins>
    </w:p>
    <w:p w14:paraId="0DB667D3" w14:textId="1A0DE905" w:rsidR="00E07C59" w:rsidRDefault="00E07C59">
      <w:pPr>
        <w:pStyle w:val="Sommario2"/>
        <w:rPr>
          <w:ins w:id="42" w:author="Marco Petri" w:date="2020-12-08T14:17:00Z"/>
          <w:rFonts w:asciiTheme="minorHAnsi" w:eastAsiaTheme="minorEastAsia" w:hAnsiTheme="minorHAnsi"/>
          <w:noProof/>
          <w:sz w:val="22"/>
          <w:lang w:val="en-GB" w:eastAsia="en-GB"/>
        </w:rPr>
      </w:pPr>
      <w:ins w:id="43" w:author="Marco Petri" w:date="2020-12-08T14:17:00Z">
        <w:r w:rsidRPr="00090E65">
          <w:rPr>
            <w:rStyle w:val="Collegamentoipertestuale"/>
            <w:noProof/>
          </w:rPr>
          <w:fldChar w:fldCharType="begin"/>
        </w:r>
        <w:r w:rsidRPr="00090E65">
          <w:rPr>
            <w:rStyle w:val="Collegamentoipertestuale"/>
            <w:noProof/>
          </w:rPr>
          <w:instrText xml:space="preserve"> </w:instrText>
        </w:r>
        <w:r>
          <w:rPr>
            <w:noProof/>
          </w:rPr>
          <w:instrText>HYPERLINK \l "_Toc58329473"</w:instrText>
        </w:r>
        <w:r w:rsidRPr="00090E65">
          <w:rPr>
            <w:rStyle w:val="Collegamentoipertestuale"/>
            <w:noProof/>
          </w:rPr>
          <w:instrText xml:space="preserve"> </w:instrText>
        </w:r>
        <w:r w:rsidRPr="00090E65">
          <w:rPr>
            <w:rStyle w:val="Collegamentoipertestuale"/>
            <w:noProof/>
          </w:rPr>
          <w:fldChar w:fldCharType="separate"/>
        </w:r>
        <w:r w:rsidRPr="00090E65">
          <w:rPr>
            <w:rStyle w:val="Collegamentoipertestuale"/>
            <w:noProof/>
            <w:lang w:val="en-GB"/>
          </w:rPr>
          <w:t>2.7 Other design decisions</w:t>
        </w:r>
        <w:r>
          <w:rPr>
            <w:noProof/>
            <w:webHidden/>
          </w:rPr>
          <w:tab/>
        </w:r>
        <w:r>
          <w:rPr>
            <w:noProof/>
            <w:webHidden/>
          </w:rPr>
          <w:fldChar w:fldCharType="begin"/>
        </w:r>
        <w:r>
          <w:rPr>
            <w:noProof/>
            <w:webHidden/>
          </w:rPr>
          <w:instrText xml:space="preserve"> PAGEREF _Toc58329473 \h </w:instrText>
        </w:r>
      </w:ins>
      <w:r>
        <w:rPr>
          <w:noProof/>
          <w:webHidden/>
        </w:rPr>
      </w:r>
      <w:r>
        <w:rPr>
          <w:noProof/>
          <w:webHidden/>
        </w:rPr>
        <w:fldChar w:fldCharType="separate"/>
      </w:r>
      <w:ins w:id="44" w:author="Marco Petri" w:date="2020-12-08T14:17:00Z">
        <w:r>
          <w:rPr>
            <w:noProof/>
            <w:webHidden/>
          </w:rPr>
          <w:t>10</w:t>
        </w:r>
        <w:r>
          <w:rPr>
            <w:noProof/>
            <w:webHidden/>
          </w:rPr>
          <w:fldChar w:fldCharType="end"/>
        </w:r>
        <w:r w:rsidRPr="00090E65">
          <w:rPr>
            <w:rStyle w:val="Collegamentoipertestuale"/>
            <w:noProof/>
          </w:rPr>
          <w:fldChar w:fldCharType="end"/>
        </w:r>
      </w:ins>
    </w:p>
    <w:p w14:paraId="29B9BABB" w14:textId="7BA43CC1" w:rsidR="00E07C59" w:rsidRDefault="00E07C59">
      <w:pPr>
        <w:pStyle w:val="Sommario1"/>
        <w:rPr>
          <w:ins w:id="45" w:author="Marco Petri" w:date="2020-12-08T14:17:00Z"/>
          <w:rFonts w:asciiTheme="minorHAnsi" w:eastAsiaTheme="minorEastAsia" w:hAnsiTheme="minorHAnsi"/>
          <w:b w:val="0"/>
          <w:smallCaps w:val="0"/>
          <w:noProof/>
          <w:sz w:val="22"/>
          <w:lang w:val="en-GB" w:eastAsia="en-GB"/>
        </w:rPr>
      </w:pPr>
      <w:ins w:id="46" w:author="Marco Petri" w:date="2020-12-08T14:17:00Z">
        <w:r w:rsidRPr="00090E65">
          <w:rPr>
            <w:rStyle w:val="Collegamentoipertestuale"/>
            <w:noProof/>
          </w:rPr>
          <w:fldChar w:fldCharType="begin"/>
        </w:r>
        <w:r w:rsidRPr="00090E65">
          <w:rPr>
            <w:rStyle w:val="Collegamentoipertestuale"/>
            <w:noProof/>
          </w:rPr>
          <w:instrText xml:space="preserve"> </w:instrText>
        </w:r>
        <w:r>
          <w:rPr>
            <w:noProof/>
          </w:rPr>
          <w:instrText>HYPERLINK \l "_Toc58329474"</w:instrText>
        </w:r>
        <w:r w:rsidRPr="00090E65">
          <w:rPr>
            <w:rStyle w:val="Collegamentoipertestuale"/>
            <w:noProof/>
          </w:rPr>
          <w:instrText xml:space="preserve"> </w:instrText>
        </w:r>
        <w:r w:rsidRPr="00090E65">
          <w:rPr>
            <w:rStyle w:val="Collegamentoipertestuale"/>
            <w:noProof/>
          </w:rPr>
          <w:fldChar w:fldCharType="separate"/>
        </w:r>
        <w:r w:rsidRPr="00090E65">
          <w:rPr>
            <w:rStyle w:val="Collegamentoipertestuale"/>
            <w:noProof/>
            <w:lang w:val="en-GB"/>
          </w:rPr>
          <w:t>Part 3: User interface design</w:t>
        </w:r>
        <w:r>
          <w:rPr>
            <w:noProof/>
            <w:webHidden/>
          </w:rPr>
          <w:tab/>
        </w:r>
        <w:r>
          <w:rPr>
            <w:noProof/>
            <w:webHidden/>
          </w:rPr>
          <w:fldChar w:fldCharType="begin"/>
        </w:r>
        <w:r>
          <w:rPr>
            <w:noProof/>
            <w:webHidden/>
          </w:rPr>
          <w:instrText xml:space="preserve"> PAGEREF _Toc58329474 \h </w:instrText>
        </w:r>
      </w:ins>
      <w:r>
        <w:rPr>
          <w:noProof/>
          <w:webHidden/>
        </w:rPr>
      </w:r>
      <w:r>
        <w:rPr>
          <w:noProof/>
          <w:webHidden/>
        </w:rPr>
        <w:fldChar w:fldCharType="separate"/>
      </w:r>
      <w:ins w:id="47" w:author="Marco Petri" w:date="2020-12-08T14:17:00Z">
        <w:r>
          <w:rPr>
            <w:noProof/>
            <w:webHidden/>
          </w:rPr>
          <w:t>11</w:t>
        </w:r>
        <w:r>
          <w:rPr>
            <w:noProof/>
            <w:webHidden/>
          </w:rPr>
          <w:fldChar w:fldCharType="end"/>
        </w:r>
        <w:r w:rsidRPr="00090E65">
          <w:rPr>
            <w:rStyle w:val="Collegamentoipertestuale"/>
            <w:noProof/>
          </w:rPr>
          <w:fldChar w:fldCharType="end"/>
        </w:r>
      </w:ins>
    </w:p>
    <w:p w14:paraId="553D70CC" w14:textId="21947D64" w:rsidR="00E07C59" w:rsidRDefault="00E07C59">
      <w:pPr>
        <w:pStyle w:val="Sommario1"/>
        <w:rPr>
          <w:ins w:id="48" w:author="Marco Petri" w:date="2020-12-08T14:17:00Z"/>
          <w:rFonts w:asciiTheme="minorHAnsi" w:eastAsiaTheme="minorEastAsia" w:hAnsiTheme="minorHAnsi"/>
          <w:b w:val="0"/>
          <w:smallCaps w:val="0"/>
          <w:noProof/>
          <w:sz w:val="22"/>
          <w:lang w:val="en-GB" w:eastAsia="en-GB"/>
        </w:rPr>
      </w:pPr>
      <w:ins w:id="49" w:author="Marco Petri" w:date="2020-12-08T14:17:00Z">
        <w:r w:rsidRPr="00090E65">
          <w:rPr>
            <w:rStyle w:val="Collegamentoipertestuale"/>
            <w:noProof/>
          </w:rPr>
          <w:fldChar w:fldCharType="begin"/>
        </w:r>
        <w:r w:rsidRPr="00090E65">
          <w:rPr>
            <w:rStyle w:val="Collegamentoipertestuale"/>
            <w:noProof/>
          </w:rPr>
          <w:instrText xml:space="preserve"> </w:instrText>
        </w:r>
        <w:r>
          <w:rPr>
            <w:noProof/>
          </w:rPr>
          <w:instrText>HYPERLINK \l "_Toc58329475"</w:instrText>
        </w:r>
        <w:r w:rsidRPr="00090E65">
          <w:rPr>
            <w:rStyle w:val="Collegamentoipertestuale"/>
            <w:noProof/>
          </w:rPr>
          <w:instrText xml:space="preserve"> </w:instrText>
        </w:r>
        <w:r w:rsidRPr="00090E65">
          <w:rPr>
            <w:rStyle w:val="Collegamentoipertestuale"/>
            <w:noProof/>
          </w:rPr>
          <w:fldChar w:fldCharType="separate"/>
        </w:r>
        <w:r w:rsidRPr="00090E65">
          <w:rPr>
            <w:rStyle w:val="Collegamentoipertestuale"/>
            <w:noProof/>
            <w:lang w:val="en-GB"/>
          </w:rPr>
          <w:t>Part 4: Requirements traceability</w:t>
        </w:r>
        <w:r>
          <w:rPr>
            <w:noProof/>
            <w:webHidden/>
          </w:rPr>
          <w:tab/>
        </w:r>
        <w:r>
          <w:rPr>
            <w:noProof/>
            <w:webHidden/>
          </w:rPr>
          <w:fldChar w:fldCharType="begin"/>
        </w:r>
        <w:r>
          <w:rPr>
            <w:noProof/>
            <w:webHidden/>
          </w:rPr>
          <w:instrText xml:space="preserve"> PAGEREF _Toc58329475 \h </w:instrText>
        </w:r>
      </w:ins>
      <w:r>
        <w:rPr>
          <w:noProof/>
          <w:webHidden/>
        </w:rPr>
      </w:r>
      <w:r>
        <w:rPr>
          <w:noProof/>
          <w:webHidden/>
        </w:rPr>
        <w:fldChar w:fldCharType="separate"/>
      </w:r>
      <w:ins w:id="50" w:author="Marco Petri" w:date="2020-12-08T14:17:00Z">
        <w:r>
          <w:rPr>
            <w:noProof/>
            <w:webHidden/>
          </w:rPr>
          <w:t>12</w:t>
        </w:r>
        <w:r>
          <w:rPr>
            <w:noProof/>
            <w:webHidden/>
          </w:rPr>
          <w:fldChar w:fldCharType="end"/>
        </w:r>
        <w:r w:rsidRPr="00090E65">
          <w:rPr>
            <w:rStyle w:val="Collegamentoipertestuale"/>
            <w:noProof/>
          </w:rPr>
          <w:fldChar w:fldCharType="end"/>
        </w:r>
      </w:ins>
    </w:p>
    <w:p w14:paraId="311D2C49" w14:textId="782C725B" w:rsidR="00E07C59" w:rsidRDefault="00E07C59">
      <w:pPr>
        <w:pStyle w:val="Sommario1"/>
        <w:rPr>
          <w:ins w:id="51" w:author="Marco Petri" w:date="2020-12-08T14:17:00Z"/>
          <w:rFonts w:asciiTheme="minorHAnsi" w:eastAsiaTheme="minorEastAsia" w:hAnsiTheme="minorHAnsi"/>
          <w:b w:val="0"/>
          <w:smallCaps w:val="0"/>
          <w:noProof/>
          <w:sz w:val="22"/>
          <w:lang w:val="en-GB" w:eastAsia="en-GB"/>
        </w:rPr>
      </w:pPr>
      <w:ins w:id="52" w:author="Marco Petri" w:date="2020-12-08T14:17:00Z">
        <w:r w:rsidRPr="00090E65">
          <w:rPr>
            <w:rStyle w:val="Collegamentoipertestuale"/>
            <w:noProof/>
          </w:rPr>
          <w:fldChar w:fldCharType="begin"/>
        </w:r>
        <w:r w:rsidRPr="00090E65">
          <w:rPr>
            <w:rStyle w:val="Collegamentoipertestuale"/>
            <w:noProof/>
          </w:rPr>
          <w:instrText xml:space="preserve"> </w:instrText>
        </w:r>
        <w:r>
          <w:rPr>
            <w:noProof/>
          </w:rPr>
          <w:instrText>HYPERLINK \l "_Toc58329476"</w:instrText>
        </w:r>
        <w:r w:rsidRPr="00090E65">
          <w:rPr>
            <w:rStyle w:val="Collegamentoipertestuale"/>
            <w:noProof/>
          </w:rPr>
          <w:instrText xml:space="preserve"> </w:instrText>
        </w:r>
        <w:r w:rsidRPr="00090E65">
          <w:rPr>
            <w:rStyle w:val="Collegamentoipertestuale"/>
            <w:noProof/>
          </w:rPr>
          <w:fldChar w:fldCharType="separate"/>
        </w:r>
        <w:r w:rsidRPr="00090E65">
          <w:rPr>
            <w:rStyle w:val="Collegamentoipertestuale"/>
            <w:noProof/>
            <w:lang w:val="en-GB"/>
          </w:rPr>
          <w:t>Part 5: Implementation, integration and test plan</w:t>
        </w:r>
        <w:r>
          <w:rPr>
            <w:noProof/>
            <w:webHidden/>
          </w:rPr>
          <w:tab/>
        </w:r>
        <w:r>
          <w:rPr>
            <w:noProof/>
            <w:webHidden/>
          </w:rPr>
          <w:fldChar w:fldCharType="begin"/>
        </w:r>
        <w:r>
          <w:rPr>
            <w:noProof/>
            <w:webHidden/>
          </w:rPr>
          <w:instrText xml:space="preserve"> PAGEREF _Toc58329476 \h </w:instrText>
        </w:r>
      </w:ins>
      <w:r>
        <w:rPr>
          <w:noProof/>
          <w:webHidden/>
        </w:rPr>
      </w:r>
      <w:r>
        <w:rPr>
          <w:noProof/>
          <w:webHidden/>
        </w:rPr>
        <w:fldChar w:fldCharType="separate"/>
      </w:r>
      <w:ins w:id="53" w:author="Marco Petri" w:date="2020-12-08T14:17:00Z">
        <w:r>
          <w:rPr>
            <w:noProof/>
            <w:webHidden/>
          </w:rPr>
          <w:t>13</w:t>
        </w:r>
        <w:r>
          <w:rPr>
            <w:noProof/>
            <w:webHidden/>
          </w:rPr>
          <w:fldChar w:fldCharType="end"/>
        </w:r>
        <w:r w:rsidRPr="00090E65">
          <w:rPr>
            <w:rStyle w:val="Collegamentoipertestuale"/>
            <w:noProof/>
          </w:rPr>
          <w:fldChar w:fldCharType="end"/>
        </w:r>
      </w:ins>
    </w:p>
    <w:p w14:paraId="4738AEC2" w14:textId="0479ACF9" w:rsidR="00E07C59" w:rsidRDefault="00E07C59">
      <w:pPr>
        <w:pStyle w:val="Sommario1"/>
        <w:rPr>
          <w:ins w:id="54" w:author="Marco Petri" w:date="2020-12-08T14:17:00Z"/>
          <w:rFonts w:asciiTheme="minorHAnsi" w:eastAsiaTheme="minorEastAsia" w:hAnsiTheme="minorHAnsi"/>
          <w:b w:val="0"/>
          <w:smallCaps w:val="0"/>
          <w:noProof/>
          <w:sz w:val="22"/>
          <w:lang w:val="en-GB" w:eastAsia="en-GB"/>
        </w:rPr>
      </w:pPr>
      <w:ins w:id="55" w:author="Marco Petri" w:date="2020-12-08T14:17:00Z">
        <w:r w:rsidRPr="00090E65">
          <w:rPr>
            <w:rStyle w:val="Collegamentoipertestuale"/>
            <w:noProof/>
          </w:rPr>
          <w:fldChar w:fldCharType="begin"/>
        </w:r>
        <w:r w:rsidRPr="00090E65">
          <w:rPr>
            <w:rStyle w:val="Collegamentoipertestuale"/>
            <w:noProof/>
          </w:rPr>
          <w:instrText xml:space="preserve"> </w:instrText>
        </w:r>
        <w:r>
          <w:rPr>
            <w:noProof/>
          </w:rPr>
          <w:instrText>HYPERLINK \l "_Toc58329477"</w:instrText>
        </w:r>
        <w:r w:rsidRPr="00090E65">
          <w:rPr>
            <w:rStyle w:val="Collegamentoipertestuale"/>
            <w:noProof/>
          </w:rPr>
          <w:instrText xml:space="preserve"> </w:instrText>
        </w:r>
        <w:r w:rsidRPr="00090E65">
          <w:rPr>
            <w:rStyle w:val="Collegamentoipertestuale"/>
            <w:noProof/>
          </w:rPr>
          <w:fldChar w:fldCharType="separate"/>
        </w:r>
        <w:r w:rsidRPr="00090E65">
          <w:rPr>
            <w:rStyle w:val="Collegamentoipertestuale"/>
            <w:noProof/>
            <w:lang w:val="en-GB"/>
          </w:rPr>
          <w:t>Part 6: Effort spent</w:t>
        </w:r>
        <w:r>
          <w:rPr>
            <w:noProof/>
            <w:webHidden/>
          </w:rPr>
          <w:tab/>
        </w:r>
        <w:r>
          <w:rPr>
            <w:noProof/>
            <w:webHidden/>
          </w:rPr>
          <w:fldChar w:fldCharType="begin"/>
        </w:r>
        <w:r>
          <w:rPr>
            <w:noProof/>
            <w:webHidden/>
          </w:rPr>
          <w:instrText xml:space="preserve"> PAGEREF _Toc58329477 \h </w:instrText>
        </w:r>
      </w:ins>
      <w:r>
        <w:rPr>
          <w:noProof/>
          <w:webHidden/>
        </w:rPr>
      </w:r>
      <w:r>
        <w:rPr>
          <w:noProof/>
          <w:webHidden/>
        </w:rPr>
        <w:fldChar w:fldCharType="separate"/>
      </w:r>
      <w:ins w:id="56" w:author="Marco Petri" w:date="2020-12-08T14:17:00Z">
        <w:r>
          <w:rPr>
            <w:noProof/>
            <w:webHidden/>
          </w:rPr>
          <w:t>14</w:t>
        </w:r>
        <w:r>
          <w:rPr>
            <w:noProof/>
            <w:webHidden/>
          </w:rPr>
          <w:fldChar w:fldCharType="end"/>
        </w:r>
        <w:r w:rsidRPr="00090E65">
          <w:rPr>
            <w:rStyle w:val="Collegamentoipertestuale"/>
            <w:noProof/>
          </w:rPr>
          <w:fldChar w:fldCharType="end"/>
        </w:r>
      </w:ins>
    </w:p>
    <w:p w14:paraId="649511D4" w14:textId="66C5A3C8" w:rsidR="00E07C59" w:rsidRDefault="00E07C59">
      <w:pPr>
        <w:pStyle w:val="Sommario1"/>
        <w:rPr>
          <w:ins w:id="57" w:author="Marco Petri" w:date="2020-12-08T14:17:00Z"/>
          <w:rFonts w:asciiTheme="minorHAnsi" w:eastAsiaTheme="minorEastAsia" w:hAnsiTheme="minorHAnsi"/>
          <w:b w:val="0"/>
          <w:smallCaps w:val="0"/>
          <w:noProof/>
          <w:sz w:val="22"/>
          <w:lang w:val="en-GB" w:eastAsia="en-GB"/>
        </w:rPr>
      </w:pPr>
      <w:ins w:id="58" w:author="Marco Petri" w:date="2020-12-08T14:17:00Z">
        <w:r w:rsidRPr="00090E65">
          <w:rPr>
            <w:rStyle w:val="Collegamentoipertestuale"/>
            <w:noProof/>
          </w:rPr>
          <w:fldChar w:fldCharType="begin"/>
        </w:r>
        <w:r w:rsidRPr="00090E65">
          <w:rPr>
            <w:rStyle w:val="Collegamentoipertestuale"/>
            <w:noProof/>
          </w:rPr>
          <w:instrText xml:space="preserve"> </w:instrText>
        </w:r>
        <w:r>
          <w:rPr>
            <w:noProof/>
          </w:rPr>
          <w:instrText>HYPERLINK \l "_Toc58329478"</w:instrText>
        </w:r>
        <w:r w:rsidRPr="00090E65">
          <w:rPr>
            <w:rStyle w:val="Collegamentoipertestuale"/>
            <w:noProof/>
          </w:rPr>
          <w:instrText xml:space="preserve"> </w:instrText>
        </w:r>
        <w:r w:rsidRPr="00090E65">
          <w:rPr>
            <w:rStyle w:val="Collegamentoipertestuale"/>
            <w:noProof/>
          </w:rPr>
          <w:fldChar w:fldCharType="separate"/>
        </w:r>
        <w:r w:rsidRPr="00090E65">
          <w:rPr>
            <w:rStyle w:val="Collegamentoipertestuale"/>
            <w:noProof/>
            <w:lang w:val="en-GB"/>
          </w:rPr>
          <w:t>Part 6: References</w:t>
        </w:r>
        <w:r>
          <w:rPr>
            <w:noProof/>
            <w:webHidden/>
          </w:rPr>
          <w:tab/>
        </w:r>
        <w:r>
          <w:rPr>
            <w:noProof/>
            <w:webHidden/>
          </w:rPr>
          <w:fldChar w:fldCharType="begin"/>
        </w:r>
        <w:r>
          <w:rPr>
            <w:noProof/>
            <w:webHidden/>
          </w:rPr>
          <w:instrText xml:space="preserve"> PAGEREF _Toc58329478 \h </w:instrText>
        </w:r>
      </w:ins>
      <w:r>
        <w:rPr>
          <w:noProof/>
          <w:webHidden/>
        </w:rPr>
      </w:r>
      <w:r>
        <w:rPr>
          <w:noProof/>
          <w:webHidden/>
        </w:rPr>
        <w:fldChar w:fldCharType="separate"/>
      </w:r>
      <w:ins w:id="59" w:author="Marco Petri" w:date="2020-12-08T14:17:00Z">
        <w:r>
          <w:rPr>
            <w:noProof/>
            <w:webHidden/>
          </w:rPr>
          <w:t>15</w:t>
        </w:r>
        <w:r>
          <w:rPr>
            <w:noProof/>
            <w:webHidden/>
          </w:rPr>
          <w:fldChar w:fldCharType="end"/>
        </w:r>
        <w:r w:rsidRPr="00090E65">
          <w:rPr>
            <w:rStyle w:val="Collegamentoipertestuale"/>
            <w:noProof/>
          </w:rPr>
          <w:fldChar w:fldCharType="end"/>
        </w:r>
      </w:ins>
    </w:p>
    <w:p w14:paraId="18618FDA" w14:textId="7D759BC5" w:rsidR="00501B4B" w:rsidDel="00E07C59" w:rsidRDefault="00501B4B">
      <w:pPr>
        <w:pStyle w:val="Sommario1"/>
        <w:rPr>
          <w:del w:id="60" w:author="Marco Petri" w:date="2020-12-08T14:17:00Z"/>
          <w:rFonts w:asciiTheme="minorHAnsi" w:eastAsiaTheme="minorEastAsia" w:hAnsiTheme="minorHAnsi"/>
          <w:b w:val="0"/>
          <w:smallCaps w:val="0"/>
          <w:noProof/>
          <w:sz w:val="22"/>
          <w:lang w:val="en-GB" w:eastAsia="en-GB"/>
        </w:rPr>
      </w:pPr>
      <w:del w:id="61" w:author="Marco Petri" w:date="2020-12-08T14:17:00Z">
        <w:r w:rsidRPr="00FD0E22" w:rsidDel="00E07C59">
          <w:rPr>
            <w:rStyle w:val="Collegamentoipertestuale"/>
            <w:b w:val="0"/>
            <w:smallCaps w:val="0"/>
            <w:noProof/>
          </w:rPr>
          <w:fldChar w:fldCharType="begin"/>
        </w:r>
        <w:r w:rsidRPr="00FD0E22" w:rsidDel="00E07C59">
          <w:rPr>
            <w:rStyle w:val="Collegamentoipertestuale"/>
            <w:noProof/>
          </w:rPr>
          <w:delInstrText xml:space="preserve"> </w:delInstrText>
        </w:r>
        <w:r w:rsidDel="00E07C59">
          <w:rPr>
            <w:noProof/>
          </w:rPr>
          <w:delInstrText>HYPERLINK \l "_Toc58329248"</w:delInstrText>
        </w:r>
        <w:r w:rsidRPr="00FD0E22" w:rsidDel="00E07C59">
          <w:rPr>
            <w:rStyle w:val="Collegamentoipertestuale"/>
            <w:noProof/>
          </w:rPr>
          <w:delInstrText xml:space="preserve"> </w:delInstrText>
        </w:r>
        <w:r w:rsidRPr="00FD0E22" w:rsidDel="00E07C59">
          <w:rPr>
            <w:rStyle w:val="Collegamentoipertestuale"/>
            <w:b w:val="0"/>
            <w:smallCaps w:val="0"/>
            <w:noProof/>
          </w:rPr>
          <w:fldChar w:fldCharType="separate"/>
        </w:r>
      </w:del>
      <w:ins w:id="62" w:author="Marco Petri" w:date="2020-12-08T14:17:00Z">
        <w:r w:rsidR="00E07C59">
          <w:rPr>
            <w:rStyle w:val="Collegamentoipertestuale"/>
            <w:b w:val="0"/>
            <w:bCs/>
            <w:noProof/>
            <w:lang w:val="en-US"/>
          </w:rPr>
          <w:t>Error! Hyperlink reference not valid.</w:t>
        </w:r>
      </w:ins>
      <w:del w:id="63" w:author="Marco Petri" w:date="2020-12-08T14:17:00Z">
        <w:r w:rsidRPr="00FD0E22" w:rsidDel="00E07C59">
          <w:rPr>
            <w:rStyle w:val="Collegamentoipertestuale"/>
            <w:noProof/>
            <w:lang w:val="en-GB"/>
          </w:rPr>
          <w:delText>Part 1: Introduction</w:delText>
        </w:r>
        <w:r w:rsidDel="00E07C59">
          <w:rPr>
            <w:noProof/>
            <w:webHidden/>
          </w:rPr>
          <w:tab/>
        </w:r>
        <w:r w:rsidDel="00E07C59">
          <w:rPr>
            <w:b w:val="0"/>
            <w:smallCaps w:val="0"/>
            <w:noProof/>
            <w:webHidden/>
          </w:rPr>
          <w:fldChar w:fldCharType="begin"/>
        </w:r>
        <w:r w:rsidDel="00E07C59">
          <w:rPr>
            <w:noProof/>
            <w:webHidden/>
          </w:rPr>
          <w:delInstrText xml:space="preserve"> PAGEREF _Toc58329248 \h </w:delInstrText>
        </w:r>
        <w:r w:rsidDel="00E07C59">
          <w:rPr>
            <w:b w:val="0"/>
            <w:smallCaps w:val="0"/>
            <w:noProof/>
            <w:webHidden/>
          </w:rPr>
        </w:r>
        <w:r w:rsidDel="00E07C59">
          <w:rPr>
            <w:b w:val="0"/>
            <w:smallCaps w:val="0"/>
            <w:noProof/>
            <w:webHidden/>
          </w:rPr>
          <w:fldChar w:fldCharType="separate"/>
        </w:r>
        <w:r w:rsidDel="00E07C59">
          <w:rPr>
            <w:noProof/>
            <w:webHidden/>
          </w:rPr>
          <w:delText>1</w:delText>
        </w:r>
        <w:r w:rsidDel="00E07C59">
          <w:rPr>
            <w:b w:val="0"/>
            <w:smallCaps w:val="0"/>
            <w:noProof/>
            <w:webHidden/>
          </w:rPr>
          <w:fldChar w:fldCharType="end"/>
        </w:r>
        <w:r w:rsidRPr="00FD0E22" w:rsidDel="00E07C59">
          <w:rPr>
            <w:rStyle w:val="Collegamentoipertestuale"/>
            <w:b w:val="0"/>
            <w:smallCaps w:val="0"/>
            <w:noProof/>
          </w:rPr>
          <w:fldChar w:fldCharType="end"/>
        </w:r>
      </w:del>
    </w:p>
    <w:p w14:paraId="71D85078" w14:textId="7A76AB3C" w:rsidR="00501B4B" w:rsidDel="00E07C59" w:rsidRDefault="00501B4B">
      <w:pPr>
        <w:pStyle w:val="Sommario2"/>
        <w:rPr>
          <w:del w:id="64" w:author="Marco Petri" w:date="2020-12-08T14:17:00Z"/>
          <w:rFonts w:asciiTheme="minorHAnsi" w:eastAsiaTheme="minorEastAsia" w:hAnsiTheme="minorHAnsi"/>
          <w:noProof/>
          <w:sz w:val="22"/>
          <w:lang w:val="en-GB" w:eastAsia="en-GB"/>
        </w:rPr>
      </w:pPr>
      <w:del w:id="65" w:author="Marco Petri" w:date="2020-12-08T14:17:00Z">
        <w:r w:rsidRPr="00FD0E22" w:rsidDel="00E07C59">
          <w:rPr>
            <w:rStyle w:val="Collegamentoipertestuale"/>
            <w:noProof/>
          </w:rPr>
          <w:fldChar w:fldCharType="begin"/>
        </w:r>
        <w:r w:rsidRPr="00FD0E22" w:rsidDel="00E07C59">
          <w:rPr>
            <w:rStyle w:val="Collegamentoipertestuale"/>
            <w:noProof/>
          </w:rPr>
          <w:delInstrText xml:space="preserve"> </w:delInstrText>
        </w:r>
        <w:r w:rsidDel="00E07C59">
          <w:rPr>
            <w:noProof/>
          </w:rPr>
          <w:delInstrText>HYPERLINK \l "_Toc58329249"</w:delInstrText>
        </w:r>
        <w:r w:rsidRPr="00FD0E22" w:rsidDel="00E07C59">
          <w:rPr>
            <w:rStyle w:val="Collegamentoipertestuale"/>
            <w:noProof/>
          </w:rPr>
          <w:delInstrText xml:space="preserve"> </w:delInstrText>
        </w:r>
        <w:r w:rsidRPr="00FD0E22" w:rsidDel="00E07C59">
          <w:rPr>
            <w:rStyle w:val="Collegamentoipertestuale"/>
            <w:noProof/>
          </w:rPr>
          <w:fldChar w:fldCharType="separate"/>
        </w:r>
      </w:del>
      <w:ins w:id="66" w:author="Marco Petri" w:date="2020-12-08T14:17:00Z">
        <w:r w:rsidR="00E07C59">
          <w:rPr>
            <w:rStyle w:val="Collegamentoipertestuale"/>
            <w:b/>
            <w:bCs/>
            <w:noProof/>
            <w:lang w:val="en-US"/>
          </w:rPr>
          <w:t>Error! Hyperlink reference not valid.</w:t>
        </w:r>
      </w:ins>
      <w:del w:id="67" w:author="Marco Petri" w:date="2020-12-08T14:17:00Z">
        <w:r w:rsidRPr="00FD0E22" w:rsidDel="00E07C59">
          <w:rPr>
            <w:rStyle w:val="Collegamentoipertestuale"/>
            <w:noProof/>
            <w:lang w:val="en-GB"/>
          </w:rPr>
          <w:delText>1.1 Purpose</w:delText>
        </w:r>
        <w:r w:rsidDel="00E07C59">
          <w:rPr>
            <w:noProof/>
            <w:webHidden/>
          </w:rPr>
          <w:tab/>
        </w:r>
        <w:r w:rsidDel="00E07C59">
          <w:rPr>
            <w:noProof/>
            <w:webHidden/>
          </w:rPr>
          <w:fldChar w:fldCharType="begin"/>
        </w:r>
        <w:r w:rsidDel="00E07C59">
          <w:rPr>
            <w:noProof/>
            <w:webHidden/>
          </w:rPr>
          <w:delInstrText xml:space="preserve"> PAGEREF _Toc58329249 \h </w:delInstrText>
        </w:r>
        <w:r w:rsidDel="00E07C59">
          <w:rPr>
            <w:noProof/>
            <w:webHidden/>
          </w:rPr>
        </w:r>
        <w:r w:rsidDel="00E07C59">
          <w:rPr>
            <w:noProof/>
            <w:webHidden/>
          </w:rPr>
          <w:fldChar w:fldCharType="separate"/>
        </w:r>
        <w:r w:rsidDel="00E07C59">
          <w:rPr>
            <w:noProof/>
            <w:webHidden/>
          </w:rPr>
          <w:delText>1</w:delText>
        </w:r>
        <w:r w:rsidDel="00E07C59">
          <w:rPr>
            <w:noProof/>
            <w:webHidden/>
          </w:rPr>
          <w:fldChar w:fldCharType="end"/>
        </w:r>
        <w:r w:rsidRPr="00FD0E22" w:rsidDel="00E07C59">
          <w:rPr>
            <w:rStyle w:val="Collegamentoipertestuale"/>
            <w:noProof/>
          </w:rPr>
          <w:fldChar w:fldCharType="end"/>
        </w:r>
      </w:del>
    </w:p>
    <w:p w14:paraId="1294073B" w14:textId="4C7A46C4" w:rsidR="00501B4B" w:rsidDel="00E07C59" w:rsidRDefault="00501B4B">
      <w:pPr>
        <w:pStyle w:val="Sommario2"/>
        <w:rPr>
          <w:del w:id="68" w:author="Marco Petri" w:date="2020-12-08T14:17:00Z"/>
          <w:rFonts w:asciiTheme="minorHAnsi" w:eastAsiaTheme="minorEastAsia" w:hAnsiTheme="minorHAnsi"/>
          <w:noProof/>
          <w:sz w:val="22"/>
          <w:lang w:val="en-GB" w:eastAsia="en-GB"/>
        </w:rPr>
      </w:pPr>
      <w:del w:id="69" w:author="Marco Petri" w:date="2020-12-08T14:17:00Z">
        <w:r w:rsidRPr="00FD0E22" w:rsidDel="00E07C59">
          <w:rPr>
            <w:rStyle w:val="Collegamentoipertestuale"/>
            <w:noProof/>
          </w:rPr>
          <w:fldChar w:fldCharType="begin"/>
        </w:r>
        <w:r w:rsidRPr="00FD0E22" w:rsidDel="00E07C59">
          <w:rPr>
            <w:rStyle w:val="Collegamentoipertestuale"/>
            <w:noProof/>
          </w:rPr>
          <w:delInstrText xml:space="preserve"> </w:delInstrText>
        </w:r>
        <w:r w:rsidDel="00E07C59">
          <w:rPr>
            <w:noProof/>
          </w:rPr>
          <w:delInstrText>HYPERLINK \l "_Toc58329250"</w:delInstrText>
        </w:r>
        <w:r w:rsidRPr="00FD0E22" w:rsidDel="00E07C59">
          <w:rPr>
            <w:rStyle w:val="Collegamentoipertestuale"/>
            <w:noProof/>
          </w:rPr>
          <w:delInstrText xml:space="preserve"> </w:delInstrText>
        </w:r>
        <w:r w:rsidRPr="00FD0E22" w:rsidDel="00E07C59">
          <w:rPr>
            <w:rStyle w:val="Collegamentoipertestuale"/>
            <w:noProof/>
          </w:rPr>
          <w:fldChar w:fldCharType="separate"/>
        </w:r>
      </w:del>
      <w:ins w:id="70" w:author="Marco Petri" w:date="2020-12-08T14:17:00Z">
        <w:r w:rsidR="00E07C59">
          <w:rPr>
            <w:rStyle w:val="Collegamentoipertestuale"/>
            <w:b/>
            <w:bCs/>
            <w:noProof/>
            <w:lang w:val="en-US"/>
          </w:rPr>
          <w:t>Error! Hyperlink reference not valid.</w:t>
        </w:r>
      </w:ins>
      <w:del w:id="71" w:author="Marco Petri" w:date="2020-12-08T14:17:00Z">
        <w:r w:rsidRPr="00FD0E22" w:rsidDel="00E07C59">
          <w:rPr>
            <w:rStyle w:val="Collegamentoipertestuale"/>
            <w:noProof/>
          </w:rPr>
          <w:delText>1.2 Scope</w:delText>
        </w:r>
        <w:r w:rsidDel="00E07C59">
          <w:rPr>
            <w:noProof/>
            <w:webHidden/>
          </w:rPr>
          <w:tab/>
        </w:r>
        <w:r w:rsidDel="00E07C59">
          <w:rPr>
            <w:noProof/>
            <w:webHidden/>
          </w:rPr>
          <w:fldChar w:fldCharType="begin"/>
        </w:r>
        <w:r w:rsidDel="00E07C59">
          <w:rPr>
            <w:noProof/>
            <w:webHidden/>
          </w:rPr>
          <w:delInstrText xml:space="preserve"> PAGEREF _Toc58329250 \h </w:delInstrText>
        </w:r>
        <w:r w:rsidDel="00E07C59">
          <w:rPr>
            <w:noProof/>
            <w:webHidden/>
          </w:rPr>
        </w:r>
        <w:r w:rsidDel="00E07C59">
          <w:rPr>
            <w:noProof/>
            <w:webHidden/>
          </w:rPr>
          <w:fldChar w:fldCharType="separate"/>
        </w:r>
        <w:r w:rsidDel="00E07C59">
          <w:rPr>
            <w:noProof/>
            <w:webHidden/>
          </w:rPr>
          <w:delText>1</w:delText>
        </w:r>
        <w:r w:rsidDel="00E07C59">
          <w:rPr>
            <w:noProof/>
            <w:webHidden/>
          </w:rPr>
          <w:fldChar w:fldCharType="end"/>
        </w:r>
        <w:r w:rsidRPr="00FD0E22" w:rsidDel="00E07C59">
          <w:rPr>
            <w:rStyle w:val="Collegamentoipertestuale"/>
            <w:noProof/>
          </w:rPr>
          <w:fldChar w:fldCharType="end"/>
        </w:r>
      </w:del>
    </w:p>
    <w:p w14:paraId="53E60AD2" w14:textId="10C4B7A2" w:rsidR="00501B4B" w:rsidDel="00E07C59" w:rsidRDefault="00501B4B">
      <w:pPr>
        <w:pStyle w:val="Sommario2"/>
        <w:rPr>
          <w:del w:id="72" w:author="Marco Petri" w:date="2020-12-08T14:17:00Z"/>
          <w:rFonts w:asciiTheme="minorHAnsi" w:eastAsiaTheme="minorEastAsia" w:hAnsiTheme="minorHAnsi"/>
          <w:noProof/>
          <w:sz w:val="22"/>
          <w:lang w:val="en-GB" w:eastAsia="en-GB"/>
        </w:rPr>
      </w:pPr>
      <w:del w:id="73" w:author="Marco Petri" w:date="2020-12-08T14:17:00Z">
        <w:r w:rsidRPr="00FD0E22" w:rsidDel="00E07C59">
          <w:rPr>
            <w:rStyle w:val="Collegamentoipertestuale"/>
            <w:noProof/>
          </w:rPr>
          <w:fldChar w:fldCharType="begin"/>
        </w:r>
        <w:r w:rsidRPr="00FD0E22" w:rsidDel="00E07C59">
          <w:rPr>
            <w:rStyle w:val="Collegamentoipertestuale"/>
            <w:noProof/>
          </w:rPr>
          <w:delInstrText xml:space="preserve"> </w:delInstrText>
        </w:r>
        <w:r w:rsidDel="00E07C59">
          <w:rPr>
            <w:noProof/>
          </w:rPr>
          <w:delInstrText>HYPERLINK \l "_Toc58329251"</w:delInstrText>
        </w:r>
        <w:r w:rsidRPr="00FD0E22" w:rsidDel="00E07C59">
          <w:rPr>
            <w:rStyle w:val="Collegamentoipertestuale"/>
            <w:noProof/>
          </w:rPr>
          <w:delInstrText xml:space="preserve"> </w:delInstrText>
        </w:r>
        <w:r w:rsidRPr="00FD0E22" w:rsidDel="00E07C59">
          <w:rPr>
            <w:rStyle w:val="Collegamentoipertestuale"/>
            <w:noProof/>
          </w:rPr>
          <w:fldChar w:fldCharType="separate"/>
        </w:r>
      </w:del>
      <w:ins w:id="74" w:author="Marco Petri" w:date="2020-12-08T14:17:00Z">
        <w:r w:rsidR="00E07C59">
          <w:rPr>
            <w:rStyle w:val="Collegamentoipertestuale"/>
            <w:b/>
            <w:bCs/>
            <w:noProof/>
            <w:lang w:val="en-US"/>
          </w:rPr>
          <w:t>Error! Hyperlink reference not valid.</w:t>
        </w:r>
      </w:ins>
      <w:del w:id="75" w:author="Marco Petri" w:date="2020-12-08T14:17:00Z">
        <w:r w:rsidRPr="00FD0E22" w:rsidDel="00E07C59">
          <w:rPr>
            <w:rStyle w:val="Collegamentoipertestuale"/>
            <w:noProof/>
            <w:lang w:val="en-GB"/>
          </w:rPr>
          <w:delText>1.3 Definitions, acronyms and abbreviations</w:delText>
        </w:r>
        <w:r w:rsidDel="00E07C59">
          <w:rPr>
            <w:noProof/>
            <w:webHidden/>
          </w:rPr>
          <w:tab/>
        </w:r>
        <w:r w:rsidDel="00E07C59">
          <w:rPr>
            <w:noProof/>
            <w:webHidden/>
          </w:rPr>
          <w:fldChar w:fldCharType="begin"/>
        </w:r>
        <w:r w:rsidDel="00E07C59">
          <w:rPr>
            <w:noProof/>
            <w:webHidden/>
          </w:rPr>
          <w:delInstrText xml:space="preserve"> PAGEREF _Toc58329251 \h </w:delInstrText>
        </w:r>
        <w:r w:rsidDel="00E07C59">
          <w:rPr>
            <w:noProof/>
            <w:webHidden/>
          </w:rPr>
        </w:r>
        <w:r w:rsidDel="00E07C59">
          <w:rPr>
            <w:noProof/>
            <w:webHidden/>
          </w:rPr>
          <w:fldChar w:fldCharType="separate"/>
        </w:r>
        <w:r w:rsidDel="00E07C59">
          <w:rPr>
            <w:noProof/>
            <w:webHidden/>
          </w:rPr>
          <w:delText>1</w:delText>
        </w:r>
        <w:r w:rsidDel="00E07C59">
          <w:rPr>
            <w:noProof/>
            <w:webHidden/>
          </w:rPr>
          <w:fldChar w:fldCharType="end"/>
        </w:r>
        <w:r w:rsidRPr="00FD0E22" w:rsidDel="00E07C59">
          <w:rPr>
            <w:rStyle w:val="Collegamentoipertestuale"/>
            <w:noProof/>
          </w:rPr>
          <w:fldChar w:fldCharType="end"/>
        </w:r>
      </w:del>
    </w:p>
    <w:p w14:paraId="3B39F075" w14:textId="3B219767" w:rsidR="00501B4B" w:rsidDel="00E07C59" w:rsidRDefault="00501B4B">
      <w:pPr>
        <w:pStyle w:val="Sommario2"/>
        <w:rPr>
          <w:del w:id="76" w:author="Marco Petri" w:date="2020-12-08T14:17:00Z"/>
          <w:rFonts w:asciiTheme="minorHAnsi" w:eastAsiaTheme="minorEastAsia" w:hAnsiTheme="minorHAnsi"/>
          <w:noProof/>
          <w:sz w:val="22"/>
          <w:lang w:val="en-GB" w:eastAsia="en-GB"/>
        </w:rPr>
      </w:pPr>
      <w:del w:id="77" w:author="Marco Petri" w:date="2020-12-08T14:17:00Z">
        <w:r w:rsidRPr="00FD0E22" w:rsidDel="00E07C59">
          <w:rPr>
            <w:rStyle w:val="Collegamentoipertestuale"/>
            <w:noProof/>
          </w:rPr>
          <w:fldChar w:fldCharType="begin"/>
        </w:r>
        <w:r w:rsidRPr="00FD0E22" w:rsidDel="00E07C59">
          <w:rPr>
            <w:rStyle w:val="Collegamentoipertestuale"/>
            <w:noProof/>
          </w:rPr>
          <w:delInstrText xml:space="preserve"> </w:delInstrText>
        </w:r>
        <w:r w:rsidDel="00E07C59">
          <w:rPr>
            <w:noProof/>
          </w:rPr>
          <w:delInstrText>HYPERLINK \l "_Toc58329252"</w:delInstrText>
        </w:r>
        <w:r w:rsidRPr="00FD0E22" w:rsidDel="00E07C59">
          <w:rPr>
            <w:rStyle w:val="Collegamentoipertestuale"/>
            <w:noProof/>
          </w:rPr>
          <w:delInstrText xml:space="preserve"> </w:delInstrText>
        </w:r>
        <w:r w:rsidRPr="00FD0E22" w:rsidDel="00E07C59">
          <w:rPr>
            <w:rStyle w:val="Collegamentoipertestuale"/>
            <w:noProof/>
          </w:rPr>
          <w:fldChar w:fldCharType="separate"/>
        </w:r>
      </w:del>
      <w:ins w:id="78" w:author="Marco Petri" w:date="2020-12-08T14:17:00Z">
        <w:r w:rsidR="00E07C59">
          <w:rPr>
            <w:rStyle w:val="Collegamentoipertestuale"/>
            <w:b/>
            <w:bCs/>
            <w:noProof/>
            <w:lang w:val="en-US"/>
          </w:rPr>
          <w:t>Error! Hyperlink reference not valid.</w:t>
        </w:r>
      </w:ins>
      <w:del w:id="79" w:author="Marco Petri" w:date="2020-12-08T14:17:00Z">
        <w:r w:rsidRPr="00FD0E22" w:rsidDel="00E07C59">
          <w:rPr>
            <w:rStyle w:val="Collegamentoipertestuale"/>
            <w:noProof/>
            <w:lang w:val="en-GB"/>
          </w:rPr>
          <w:delText>1.4 Revision history</w:delText>
        </w:r>
        <w:r w:rsidDel="00E07C59">
          <w:rPr>
            <w:noProof/>
            <w:webHidden/>
          </w:rPr>
          <w:tab/>
        </w:r>
        <w:r w:rsidDel="00E07C59">
          <w:rPr>
            <w:noProof/>
            <w:webHidden/>
          </w:rPr>
          <w:fldChar w:fldCharType="begin"/>
        </w:r>
        <w:r w:rsidDel="00E07C59">
          <w:rPr>
            <w:noProof/>
            <w:webHidden/>
          </w:rPr>
          <w:delInstrText xml:space="preserve"> PAGEREF _Toc58329252 \h </w:delInstrText>
        </w:r>
        <w:r w:rsidDel="00E07C59">
          <w:rPr>
            <w:noProof/>
            <w:webHidden/>
          </w:rPr>
        </w:r>
        <w:r w:rsidDel="00E07C59">
          <w:rPr>
            <w:noProof/>
            <w:webHidden/>
          </w:rPr>
          <w:fldChar w:fldCharType="separate"/>
        </w:r>
        <w:r w:rsidDel="00E07C59">
          <w:rPr>
            <w:noProof/>
            <w:webHidden/>
          </w:rPr>
          <w:delText>2</w:delText>
        </w:r>
        <w:r w:rsidDel="00E07C59">
          <w:rPr>
            <w:noProof/>
            <w:webHidden/>
          </w:rPr>
          <w:fldChar w:fldCharType="end"/>
        </w:r>
        <w:r w:rsidRPr="00FD0E22" w:rsidDel="00E07C59">
          <w:rPr>
            <w:rStyle w:val="Collegamentoipertestuale"/>
            <w:noProof/>
          </w:rPr>
          <w:fldChar w:fldCharType="end"/>
        </w:r>
      </w:del>
    </w:p>
    <w:p w14:paraId="38CA8DFF" w14:textId="3E0BEF8B" w:rsidR="00501B4B" w:rsidDel="00E07C59" w:rsidRDefault="00501B4B">
      <w:pPr>
        <w:pStyle w:val="Sommario2"/>
        <w:rPr>
          <w:del w:id="80" w:author="Marco Petri" w:date="2020-12-08T14:17:00Z"/>
          <w:rFonts w:asciiTheme="minorHAnsi" w:eastAsiaTheme="minorEastAsia" w:hAnsiTheme="minorHAnsi"/>
          <w:noProof/>
          <w:sz w:val="22"/>
          <w:lang w:val="en-GB" w:eastAsia="en-GB"/>
        </w:rPr>
      </w:pPr>
      <w:del w:id="81" w:author="Marco Petri" w:date="2020-12-08T14:17:00Z">
        <w:r w:rsidRPr="00FD0E22" w:rsidDel="00E07C59">
          <w:rPr>
            <w:rStyle w:val="Collegamentoipertestuale"/>
            <w:noProof/>
          </w:rPr>
          <w:fldChar w:fldCharType="begin"/>
        </w:r>
        <w:r w:rsidRPr="00FD0E22" w:rsidDel="00E07C59">
          <w:rPr>
            <w:rStyle w:val="Collegamentoipertestuale"/>
            <w:noProof/>
          </w:rPr>
          <w:delInstrText xml:space="preserve"> </w:delInstrText>
        </w:r>
        <w:r w:rsidDel="00E07C59">
          <w:rPr>
            <w:noProof/>
          </w:rPr>
          <w:delInstrText>HYPERLINK \l "_Toc58329253"</w:delInstrText>
        </w:r>
        <w:r w:rsidRPr="00FD0E22" w:rsidDel="00E07C59">
          <w:rPr>
            <w:rStyle w:val="Collegamentoipertestuale"/>
            <w:noProof/>
          </w:rPr>
          <w:delInstrText xml:space="preserve"> </w:delInstrText>
        </w:r>
        <w:r w:rsidRPr="00FD0E22" w:rsidDel="00E07C59">
          <w:rPr>
            <w:rStyle w:val="Collegamentoipertestuale"/>
            <w:noProof/>
          </w:rPr>
          <w:fldChar w:fldCharType="separate"/>
        </w:r>
      </w:del>
      <w:ins w:id="82" w:author="Marco Petri" w:date="2020-12-08T14:17:00Z">
        <w:r w:rsidR="00E07C59">
          <w:rPr>
            <w:rStyle w:val="Collegamentoipertestuale"/>
            <w:b/>
            <w:bCs/>
            <w:noProof/>
            <w:lang w:val="en-US"/>
          </w:rPr>
          <w:t>Error! Hyperlink reference not valid.</w:t>
        </w:r>
      </w:ins>
      <w:del w:id="83" w:author="Marco Petri" w:date="2020-12-08T14:17:00Z">
        <w:r w:rsidRPr="00FD0E22" w:rsidDel="00E07C59">
          <w:rPr>
            <w:rStyle w:val="Collegamentoipertestuale"/>
            <w:noProof/>
            <w:lang w:val="en-GB"/>
          </w:rPr>
          <w:delText>1.5 Reference documents</w:delText>
        </w:r>
        <w:r w:rsidDel="00E07C59">
          <w:rPr>
            <w:noProof/>
            <w:webHidden/>
          </w:rPr>
          <w:tab/>
        </w:r>
        <w:r w:rsidDel="00E07C59">
          <w:rPr>
            <w:noProof/>
            <w:webHidden/>
          </w:rPr>
          <w:fldChar w:fldCharType="begin"/>
        </w:r>
        <w:r w:rsidDel="00E07C59">
          <w:rPr>
            <w:noProof/>
            <w:webHidden/>
          </w:rPr>
          <w:delInstrText xml:space="preserve"> PAGEREF _Toc58329253 \h </w:delInstrText>
        </w:r>
        <w:r w:rsidDel="00E07C59">
          <w:rPr>
            <w:noProof/>
            <w:webHidden/>
          </w:rPr>
        </w:r>
        <w:r w:rsidDel="00E07C59">
          <w:rPr>
            <w:noProof/>
            <w:webHidden/>
          </w:rPr>
          <w:fldChar w:fldCharType="separate"/>
        </w:r>
        <w:r w:rsidDel="00E07C59">
          <w:rPr>
            <w:noProof/>
            <w:webHidden/>
          </w:rPr>
          <w:delText>2</w:delText>
        </w:r>
        <w:r w:rsidDel="00E07C59">
          <w:rPr>
            <w:noProof/>
            <w:webHidden/>
          </w:rPr>
          <w:fldChar w:fldCharType="end"/>
        </w:r>
        <w:r w:rsidRPr="00FD0E22" w:rsidDel="00E07C59">
          <w:rPr>
            <w:rStyle w:val="Collegamentoipertestuale"/>
            <w:noProof/>
          </w:rPr>
          <w:fldChar w:fldCharType="end"/>
        </w:r>
      </w:del>
    </w:p>
    <w:p w14:paraId="4DB65324" w14:textId="25EAA6A4" w:rsidR="00501B4B" w:rsidDel="00E07C59" w:rsidRDefault="00501B4B">
      <w:pPr>
        <w:pStyle w:val="Sommario2"/>
        <w:rPr>
          <w:del w:id="84" w:author="Marco Petri" w:date="2020-12-08T14:17:00Z"/>
          <w:rFonts w:asciiTheme="minorHAnsi" w:eastAsiaTheme="minorEastAsia" w:hAnsiTheme="minorHAnsi"/>
          <w:noProof/>
          <w:sz w:val="22"/>
          <w:lang w:val="en-GB" w:eastAsia="en-GB"/>
        </w:rPr>
      </w:pPr>
      <w:del w:id="85" w:author="Marco Petri" w:date="2020-12-08T14:17:00Z">
        <w:r w:rsidRPr="00FD0E22" w:rsidDel="00E07C59">
          <w:rPr>
            <w:rStyle w:val="Collegamentoipertestuale"/>
            <w:noProof/>
          </w:rPr>
          <w:fldChar w:fldCharType="begin"/>
        </w:r>
        <w:r w:rsidRPr="00FD0E22" w:rsidDel="00E07C59">
          <w:rPr>
            <w:rStyle w:val="Collegamentoipertestuale"/>
            <w:noProof/>
          </w:rPr>
          <w:delInstrText xml:space="preserve"> </w:delInstrText>
        </w:r>
        <w:r w:rsidDel="00E07C59">
          <w:rPr>
            <w:noProof/>
          </w:rPr>
          <w:delInstrText>HYPERLINK \l "_Toc58329254"</w:delInstrText>
        </w:r>
        <w:r w:rsidRPr="00FD0E22" w:rsidDel="00E07C59">
          <w:rPr>
            <w:rStyle w:val="Collegamentoipertestuale"/>
            <w:noProof/>
          </w:rPr>
          <w:delInstrText xml:space="preserve"> </w:delInstrText>
        </w:r>
        <w:r w:rsidRPr="00FD0E22" w:rsidDel="00E07C59">
          <w:rPr>
            <w:rStyle w:val="Collegamentoipertestuale"/>
            <w:noProof/>
          </w:rPr>
          <w:fldChar w:fldCharType="separate"/>
        </w:r>
      </w:del>
      <w:ins w:id="86" w:author="Marco Petri" w:date="2020-12-08T14:17:00Z">
        <w:r w:rsidR="00E07C59">
          <w:rPr>
            <w:rStyle w:val="Collegamentoipertestuale"/>
            <w:b/>
            <w:bCs/>
            <w:noProof/>
            <w:lang w:val="en-US"/>
          </w:rPr>
          <w:t>Error! Hyperlink reference not valid.</w:t>
        </w:r>
      </w:ins>
      <w:del w:id="87" w:author="Marco Petri" w:date="2020-12-08T14:17:00Z">
        <w:r w:rsidRPr="00FD0E22" w:rsidDel="00E07C59">
          <w:rPr>
            <w:rStyle w:val="Collegamentoipertestuale"/>
            <w:noProof/>
            <w:lang w:val="en-GB"/>
          </w:rPr>
          <w:delText>1.6 Document structure</w:delText>
        </w:r>
        <w:r w:rsidDel="00E07C59">
          <w:rPr>
            <w:noProof/>
            <w:webHidden/>
          </w:rPr>
          <w:tab/>
        </w:r>
        <w:r w:rsidDel="00E07C59">
          <w:rPr>
            <w:noProof/>
            <w:webHidden/>
          </w:rPr>
          <w:fldChar w:fldCharType="begin"/>
        </w:r>
        <w:r w:rsidDel="00E07C59">
          <w:rPr>
            <w:noProof/>
            <w:webHidden/>
          </w:rPr>
          <w:delInstrText xml:space="preserve"> PAGEREF _Toc58329254 \h </w:delInstrText>
        </w:r>
        <w:r w:rsidDel="00E07C59">
          <w:rPr>
            <w:noProof/>
            <w:webHidden/>
          </w:rPr>
        </w:r>
        <w:r w:rsidDel="00E07C59">
          <w:rPr>
            <w:noProof/>
            <w:webHidden/>
          </w:rPr>
          <w:fldChar w:fldCharType="separate"/>
        </w:r>
        <w:r w:rsidDel="00E07C59">
          <w:rPr>
            <w:noProof/>
            <w:webHidden/>
          </w:rPr>
          <w:delText>2</w:delText>
        </w:r>
        <w:r w:rsidDel="00E07C59">
          <w:rPr>
            <w:noProof/>
            <w:webHidden/>
          </w:rPr>
          <w:fldChar w:fldCharType="end"/>
        </w:r>
        <w:r w:rsidRPr="00FD0E22" w:rsidDel="00E07C59">
          <w:rPr>
            <w:rStyle w:val="Collegamentoipertestuale"/>
            <w:noProof/>
          </w:rPr>
          <w:fldChar w:fldCharType="end"/>
        </w:r>
      </w:del>
    </w:p>
    <w:p w14:paraId="66A06E4F" w14:textId="14F52184" w:rsidR="00501B4B" w:rsidDel="00E07C59" w:rsidRDefault="00501B4B">
      <w:pPr>
        <w:pStyle w:val="Sommario1"/>
        <w:rPr>
          <w:del w:id="88" w:author="Marco Petri" w:date="2020-12-08T14:17:00Z"/>
          <w:rFonts w:asciiTheme="minorHAnsi" w:eastAsiaTheme="minorEastAsia" w:hAnsiTheme="minorHAnsi"/>
          <w:b w:val="0"/>
          <w:smallCaps w:val="0"/>
          <w:noProof/>
          <w:sz w:val="22"/>
          <w:lang w:val="en-GB" w:eastAsia="en-GB"/>
        </w:rPr>
      </w:pPr>
      <w:del w:id="89" w:author="Marco Petri" w:date="2020-12-08T14:17:00Z">
        <w:r w:rsidRPr="00FD0E22" w:rsidDel="00E07C59">
          <w:rPr>
            <w:rStyle w:val="Collegamentoipertestuale"/>
            <w:b w:val="0"/>
            <w:smallCaps w:val="0"/>
            <w:noProof/>
          </w:rPr>
          <w:fldChar w:fldCharType="begin"/>
        </w:r>
        <w:r w:rsidRPr="00FD0E22" w:rsidDel="00E07C59">
          <w:rPr>
            <w:rStyle w:val="Collegamentoipertestuale"/>
            <w:noProof/>
          </w:rPr>
          <w:delInstrText xml:space="preserve"> </w:delInstrText>
        </w:r>
        <w:r w:rsidDel="00E07C59">
          <w:rPr>
            <w:noProof/>
          </w:rPr>
          <w:delInstrText>HYPERLINK \l "_Toc58329255"</w:delInstrText>
        </w:r>
        <w:r w:rsidRPr="00FD0E22" w:rsidDel="00E07C59">
          <w:rPr>
            <w:rStyle w:val="Collegamentoipertestuale"/>
            <w:noProof/>
          </w:rPr>
          <w:delInstrText xml:space="preserve"> </w:delInstrText>
        </w:r>
        <w:r w:rsidRPr="00FD0E22" w:rsidDel="00E07C59">
          <w:rPr>
            <w:rStyle w:val="Collegamentoipertestuale"/>
            <w:b w:val="0"/>
            <w:smallCaps w:val="0"/>
            <w:noProof/>
          </w:rPr>
          <w:fldChar w:fldCharType="separate"/>
        </w:r>
      </w:del>
      <w:ins w:id="90" w:author="Marco Petri" w:date="2020-12-08T14:17:00Z">
        <w:r w:rsidR="00E07C59">
          <w:rPr>
            <w:rStyle w:val="Collegamentoipertestuale"/>
            <w:b w:val="0"/>
            <w:bCs/>
            <w:noProof/>
            <w:lang w:val="en-US"/>
          </w:rPr>
          <w:t>Error! Hyperlink reference not valid.</w:t>
        </w:r>
      </w:ins>
      <w:del w:id="91" w:author="Marco Petri" w:date="2020-12-08T14:17:00Z">
        <w:r w:rsidRPr="00FD0E22" w:rsidDel="00E07C59">
          <w:rPr>
            <w:rStyle w:val="Collegamentoipertestuale"/>
            <w:noProof/>
            <w:lang w:val="en-GB"/>
          </w:rPr>
          <w:delText>Part 2: Overall description</w:delText>
        </w:r>
        <w:r w:rsidDel="00E07C59">
          <w:rPr>
            <w:noProof/>
            <w:webHidden/>
          </w:rPr>
          <w:tab/>
        </w:r>
        <w:r w:rsidDel="00E07C59">
          <w:rPr>
            <w:b w:val="0"/>
            <w:smallCaps w:val="0"/>
            <w:noProof/>
            <w:webHidden/>
          </w:rPr>
          <w:fldChar w:fldCharType="begin"/>
        </w:r>
        <w:r w:rsidDel="00E07C59">
          <w:rPr>
            <w:noProof/>
            <w:webHidden/>
          </w:rPr>
          <w:delInstrText xml:space="preserve"> PAGEREF _Toc58329255 \h </w:delInstrText>
        </w:r>
        <w:r w:rsidDel="00E07C59">
          <w:rPr>
            <w:b w:val="0"/>
            <w:smallCaps w:val="0"/>
            <w:noProof/>
            <w:webHidden/>
          </w:rPr>
        </w:r>
        <w:r w:rsidDel="00E07C59">
          <w:rPr>
            <w:b w:val="0"/>
            <w:smallCaps w:val="0"/>
            <w:noProof/>
            <w:webHidden/>
          </w:rPr>
          <w:fldChar w:fldCharType="separate"/>
        </w:r>
        <w:r w:rsidDel="00E07C59">
          <w:rPr>
            <w:noProof/>
            <w:webHidden/>
          </w:rPr>
          <w:delText>4</w:delText>
        </w:r>
        <w:r w:rsidDel="00E07C59">
          <w:rPr>
            <w:b w:val="0"/>
            <w:smallCaps w:val="0"/>
            <w:noProof/>
            <w:webHidden/>
          </w:rPr>
          <w:fldChar w:fldCharType="end"/>
        </w:r>
        <w:r w:rsidRPr="00FD0E22" w:rsidDel="00E07C59">
          <w:rPr>
            <w:rStyle w:val="Collegamentoipertestuale"/>
            <w:b w:val="0"/>
            <w:smallCaps w:val="0"/>
            <w:noProof/>
          </w:rPr>
          <w:fldChar w:fldCharType="end"/>
        </w:r>
      </w:del>
    </w:p>
    <w:p w14:paraId="33B4AB8F" w14:textId="600F7D67" w:rsidR="00501B4B" w:rsidDel="00E07C59" w:rsidRDefault="00501B4B">
      <w:pPr>
        <w:pStyle w:val="Sommario2"/>
        <w:rPr>
          <w:del w:id="92" w:author="Marco Petri" w:date="2020-12-08T14:17:00Z"/>
          <w:rFonts w:asciiTheme="minorHAnsi" w:eastAsiaTheme="minorEastAsia" w:hAnsiTheme="minorHAnsi"/>
          <w:noProof/>
          <w:sz w:val="22"/>
          <w:lang w:val="en-GB" w:eastAsia="en-GB"/>
        </w:rPr>
      </w:pPr>
      <w:del w:id="93" w:author="Marco Petri" w:date="2020-12-08T14:17:00Z">
        <w:r w:rsidRPr="00FD0E22" w:rsidDel="00E07C59">
          <w:rPr>
            <w:rStyle w:val="Collegamentoipertestuale"/>
            <w:noProof/>
          </w:rPr>
          <w:fldChar w:fldCharType="begin"/>
        </w:r>
        <w:r w:rsidRPr="00FD0E22" w:rsidDel="00E07C59">
          <w:rPr>
            <w:rStyle w:val="Collegamentoipertestuale"/>
            <w:noProof/>
          </w:rPr>
          <w:delInstrText xml:space="preserve"> </w:delInstrText>
        </w:r>
        <w:r w:rsidDel="00E07C59">
          <w:rPr>
            <w:noProof/>
          </w:rPr>
          <w:delInstrText>HYPERLINK \l "_Toc58329256"</w:delInstrText>
        </w:r>
        <w:r w:rsidRPr="00FD0E22" w:rsidDel="00E07C59">
          <w:rPr>
            <w:rStyle w:val="Collegamentoipertestuale"/>
            <w:noProof/>
          </w:rPr>
          <w:delInstrText xml:space="preserve"> </w:delInstrText>
        </w:r>
        <w:r w:rsidRPr="00FD0E22" w:rsidDel="00E07C59">
          <w:rPr>
            <w:rStyle w:val="Collegamentoipertestuale"/>
            <w:noProof/>
          </w:rPr>
          <w:fldChar w:fldCharType="separate"/>
        </w:r>
      </w:del>
      <w:ins w:id="94" w:author="Marco Petri" w:date="2020-12-08T14:17:00Z">
        <w:r w:rsidR="00E07C59">
          <w:rPr>
            <w:rStyle w:val="Collegamentoipertestuale"/>
            <w:b/>
            <w:bCs/>
            <w:noProof/>
            <w:lang w:val="en-US"/>
          </w:rPr>
          <w:t>Error! Hyperlink reference not valid.</w:t>
        </w:r>
      </w:ins>
      <w:del w:id="95" w:author="Marco Petri" w:date="2020-12-08T14:17:00Z">
        <w:r w:rsidRPr="00FD0E22" w:rsidDel="00E07C59">
          <w:rPr>
            <w:rStyle w:val="Collegamentoipertestuale"/>
            <w:noProof/>
            <w:lang w:val="en-GB"/>
          </w:rPr>
          <w:delText>2.1 Overview</w:delText>
        </w:r>
        <w:r w:rsidDel="00E07C59">
          <w:rPr>
            <w:noProof/>
            <w:webHidden/>
          </w:rPr>
          <w:tab/>
        </w:r>
        <w:r w:rsidDel="00E07C59">
          <w:rPr>
            <w:noProof/>
            <w:webHidden/>
          </w:rPr>
          <w:fldChar w:fldCharType="begin"/>
        </w:r>
        <w:r w:rsidDel="00E07C59">
          <w:rPr>
            <w:noProof/>
            <w:webHidden/>
          </w:rPr>
          <w:delInstrText xml:space="preserve"> PAGEREF _Toc58329256 \h </w:delInstrText>
        </w:r>
        <w:r w:rsidDel="00E07C59">
          <w:rPr>
            <w:noProof/>
            <w:webHidden/>
          </w:rPr>
        </w:r>
        <w:r w:rsidDel="00E07C59">
          <w:rPr>
            <w:noProof/>
            <w:webHidden/>
          </w:rPr>
          <w:fldChar w:fldCharType="separate"/>
        </w:r>
        <w:r w:rsidDel="00E07C59">
          <w:rPr>
            <w:noProof/>
            <w:webHidden/>
          </w:rPr>
          <w:delText>4</w:delText>
        </w:r>
        <w:r w:rsidDel="00E07C59">
          <w:rPr>
            <w:noProof/>
            <w:webHidden/>
          </w:rPr>
          <w:fldChar w:fldCharType="end"/>
        </w:r>
        <w:r w:rsidRPr="00FD0E22" w:rsidDel="00E07C59">
          <w:rPr>
            <w:rStyle w:val="Collegamentoipertestuale"/>
            <w:noProof/>
          </w:rPr>
          <w:fldChar w:fldCharType="end"/>
        </w:r>
      </w:del>
    </w:p>
    <w:p w14:paraId="35266524" w14:textId="2AAC3472" w:rsidR="00501B4B" w:rsidDel="00E07C59" w:rsidRDefault="00501B4B">
      <w:pPr>
        <w:pStyle w:val="Sommario2"/>
        <w:rPr>
          <w:del w:id="96" w:author="Marco Petri" w:date="2020-12-08T14:17:00Z"/>
          <w:rFonts w:asciiTheme="minorHAnsi" w:eastAsiaTheme="minorEastAsia" w:hAnsiTheme="minorHAnsi"/>
          <w:noProof/>
          <w:sz w:val="22"/>
          <w:lang w:val="en-GB" w:eastAsia="en-GB"/>
        </w:rPr>
      </w:pPr>
      <w:del w:id="97" w:author="Marco Petri" w:date="2020-12-08T14:17:00Z">
        <w:r w:rsidRPr="00FD0E22" w:rsidDel="00E07C59">
          <w:rPr>
            <w:rStyle w:val="Collegamentoipertestuale"/>
            <w:noProof/>
          </w:rPr>
          <w:fldChar w:fldCharType="begin"/>
        </w:r>
        <w:r w:rsidRPr="00FD0E22" w:rsidDel="00E07C59">
          <w:rPr>
            <w:rStyle w:val="Collegamentoipertestuale"/>
            <w:noProof/>
          </w:rPr>
          <w:delInstrText xml:space="preserve"> </w:delInstrText>
        </w:r>
        <w:r w:rsidDel="00E07C59">
          <w:rPr>
            <w:noProof/>
          </w:rPr>
          <w:delInstrText>HYPERLINK \l "_Toc58329257"</w:delInstrText>
        </w:r>
        <w:r w:rsidRPr="00FD0E22" w:rsidDel="00E07C59">
          <w:rPr>
            <w:rStyle w:val="Collegamentoipertestuale"/>
            <w:noProof/>
          </w:rPr>
          <w:delInstrText xml:space="preserve"> </w:delInstrText>
        </w:r>
        <w:r w:rsidRPr="00FD0E22" w:rsidDel="00E07C59">
          <w:rPr>
            <w:rStyle w:val="Collegamentoipertestuale"/>
            <w:noProof/>
          </w:rPr>
          <w:fldChar w:fldCharType="separate"/>
        </w:r>
      </w:del>
      <w:ins w:id="98" w:author="Marco Petri" w:date="2020-12-08T14:17:00Z">
        <w:r w:rsidR="00E07C59">
          <w:rPr>
            <w:rStyle w:val="Collegamentoipertestuale"/>
            <w:b/>
            <w:bCs/>
            <w:noProof/>
            <w:lang w:val="en-US"/>
          </w:rPr>
          <w:t>Error! Hyperlink reference not valid.</w:t>
        </w:r>
      </w:ins>
      <w:del w:id="99" w:author="Marco Petri" w:date="2020-12-08T14:17:00Z">
        <w:r w:rsidRPr="00FD0E22" w:rsidDel="00E07C59">
          <w:rPr>
            <w:rStyle w:val="Collegamentoipertestuale"/>
            <w:noProof/>
            <w:lang w:val="en-GB"/>
          </w:rPr>
          <w:delText>2.2 Component view</w:delText>
        </w:r>
        <w:r w:rsidDel="00E07C59">
          <w:rPr>
            <w:noProof/>
            <w:webHidden/>
          </w:rPr>
          <w:tab/>
        </w:r>
        <w:r w:rsidDel="00E07C59">
          <w:rPr>
            <w:noProof/>
            <w:webHidden/>
          </w:rPr>
          <w:fldChar w:fldCharType="begin"/>
        </w:r>
        <w:r w:rsidDel="00E07C59">
          <w:rPr>
            <w:noProof/>
            <w:webHidden/>
          </w:rPr>
          <w:delInstrText xml:space="preserve"> PAGEREF _Toc58329257 \h </w:delInstrText>
        </w:r>
        <w:r w:rsidDel="00E07C59">
          <w:rPr>
            <w:noProof/>
            <w:webHidden/>
          </w:rPr>
        </w:r>
        <w:r w:rsidDel="00E07C59">
          <w:rPr>
            <w:noProof/>
            <w:webHidden/>
          </w:rPr>
          <w:fldChar w:fldCharType="separate"/>
        </w:r>
        <w:r w:rsidDel="00E07C59">
          <w:rPr>
            <w:noProof/>
            <w:webHidden/>
          </w:rPr>
          <w:delText>5</w:delText>
        </w:r>
        <w:r w:rsidDel="00E07C59">
          <w:rPr>
            <w:noProof/>
            <w:webHidden/>
          </w:rPr>
          <w:fldChar w:fldCharType="end"/>
        </w:r>
        <w:r w:rsidRPr="00FD0E22" w:rsidDel="00E07C59">
          <w:rPr>
            <w:rStyle w:val="Collegamentoipertestuale"/>
            <w:noProof/>
          </w:rPr>
          <w:fldChar w:fldCharType="end"/>
        </w:r>
      </w:del>
    </w:p>
    <w:p w14:paraId="1D02E7E7" w14:textId="52400188" w:rsidR="00501B4B" w:rsidDel="00E07C59" w:rsidRDefault="00501B4B">
      <w:pPr>
        <w:pStyle w:val="Sommario2"/>
        <w:rPr>
          <w:del w:id="100" w:author="Marco Petri" w:date="2020-12-08T14:17:00Z"/>
          <w:rFonts w:asciiTheme="minorHAnsi" w:eastAsiaTheme="minorEastAsia" w:hAnsiTheme="minorHAnsi"/>
          <w:noProof/>
          <w:sz w:val="22"/>
          <w:lang w:val="en-GB" w:eastAsia="en-GB"/>
        </w:rPr>
      </w:pPr>
      <w:del w:id="101" w:author="Marco Petri" w:date="2020-12-08T14:17:00Z">
        <w:r w:rsidRPr="00FD0E22" w:rsidDel="00E07C59">
          <w:rPr>
            <w:rStyle w:val="Collegamentoipertestuale"/>
            <w:noProof/>
          </w:rPr>
          <w:fldChar w:fldCharType="begin"/>
        </w:r>
        <w:r w:rsidRPr="00FD0E22" w:rsidDel="00E07C59">
          <w:rPr>
            <w:rStyle w:val="Collegamentoipertestuale"/>
            <w:noProof/>
          </w:rPr>
          <w:delInstrText xml:space="preserve"> </w:delInstrText>
        </w:r>
        <w:r w:rsidDel="00E07C59">
          <w:rPr>
            <w:noProof/>
          </w:rPr>
          <w:delInstrText>HYPERLINK \l "_Toc58329258"</w:delInstrText>
        </w:r>
        <w:r w:rsidRPr="00FD0E22" w:rsidDel="00E07C59">
          <w:rPr>
            <w:rStyle w:val="Collegamentoipertestuale"/>
            <w:noProof/>
          </w:rPr>
          <w:delInstrText xml:space="preserve"> </w:delInstrText>
        </w:r>
        <w:r w:rsidRPr="00FD0E22" w:rsidDel="00E07C59">
          <w:rPr>
            <w:rStyle w:val="Collegamentoipertestuale"/>
            <w:noProof/>
          </w:rPr>
          <w:fldChar w:fldCharType="separate"/>
        </w:r>
      </w:del>
      <w:ins w:id="102" w:author="Marco Petri" w:date="2020-12-08T14:17:00Z">
        <w:r w:rsidR="00E07C59">
          <w:rPr>
            <w:rStyle w:val="Collegamentoipertestuale"/>
            <w:b/>
            <w:bCs/>
            <w:noProof/>
            <w:lang w:val="en-US"/>
          </w:rPr>
          <w:t>Error! Hyperlink reference not valid.</w:t>
        </w:r>
      </w:ins>
      <w:del w:id="103" w:author="Marco Petri" w:date="2020-12-08T14:17:00Z">
        <w:r w:rsidRPr="00FD0E22" w:rsidDel="00E07C59">
          <w:rPr>
            <w:rStyle w:val="Collegamentoipertestuale"/>
            <w:noProof/>
            <w:lang w:val="en-GB"/>
          </w:rPr>
          <w:delText>2.3 Deployment view</w:delText>
        </w:r>
        <w:r w:rsidDel="00E07C59">
          <w:rPr>
            <w:noProof/>
            <w:webHidden/>
          </w:rPr>
          <w:tab/>
        </w:r>
        <w:r w:rsidDel="00E07C59">
          <w:rPr>
            <w:noProof/>
            <w:webHidden/>
          </w:rPr>
          <w:fldChar w:fldCharType="begin"/>
        </w:r>
        <w:r w:rsidDel="00E07C59">
          <w:rPr>
            <w:noProof/>
            <w:webHidden/>
          </w:rPr>
          <w:delInstrText xml:space="preserve"> PAGEREF _Toc58329258 \h </w:delInstrText>
        </w:r>
        <w:r w:rsidDel="00E07C59">
          <w:rPr>
            <w:noProof/>
            <w:webHidden/>
          </w:rPr>
        </w:r>
        <w:r w:rsidDel="00E07C59">
          <w:rPr>
            <w:noProof/>
            <w:webHidden/>
          </w:rPr>
          <w:fldChar w:fldCharType="separate"/>
        </w:r>
        <w:r w:rsidDel="00E07C59">
          <w:rPr>
            <w:noProof/>
            <w:webHidden/>
          </w:rPr>
          <w:delText>6</w:delText>
        </w:r>
        <w:r w:rsidDel="00E07C59">
          <w:rPr>
            <w:noProof/>
            <w:webHidden/>
          </w:rPr>
          <w:fldChar w:fldCharType="end"/>
        </w:r>
        <w:r w:rsidRPr="00FD0E22" w:rsidDel="00E07C59">
          <w:rPr>
            <w:rStyle w:val="Collegamentoipertestuale"/>
            <w:noProof/>
          </w:rPr>
          <w:fldChar w:fldCharType="end"/>
        </w:r>
      </w:del>
    </w:p>
    <w:p w14:paraId="138749E2" w14:textId="48DE447D" w:rsidR="00501B4B" w:rsidDel="00E07C59" w:rsidRDefault="00501B4B">
      <w:pPr>
        <w:pStyle w:val="Sommario2"/>
        <w:rPr>
          <w:del w:id="104" w:author="Marco Petri" w:date="2020-12-08T14:17:00Z"/>
          <w:rFonts w:asciiTheme="minorHAnsi" w:eastAsiaTheme="minorEastAsia" w:hAnsiTheme="minorHAnsi"/>
          <w:noProof/>
          <w:sz w:val="22"/>
          <w:lang w:val="en-GB" w:eastAsia="en-GB"/>
        </w:rPr>
      </w:pPr>
      <w:del w:id="105" w:author="Marco Petri" w:date="2020-12-08T14:17:00Z">
        <w:r w:rsidRPr="00FD0E22" w:rsidDel="00E07C59">
          <w:rPr>
            <w:rStyle w:val="Collegamentoipertestuale"/>
            <w:noProof/>
          </w:rPr>
          <w:fldChar w:fldCharType="begin"/>
        </w:r>
        <w:r w:rsidRPr="00FD0E22" w:rsidDel="00E07C59">
          <w:rPr>
            <w:rStyle w:val="Collegamentoipertestuale"/>
            <w:noProof/>
          </w:rPr>
          <w:delInstrText xml:space="preserve"> </w:delInstrText>
        </w:r>
        <w:r w:rsidDel="00E07C59">
          <w:rPr>
            <w:noProof/>
          </w:rPr>
          <w:delInstrText>HYPERLINK \l "_Toc58329259"</w:delInstrText>
        </w:r>
        <w:r w:rsidRPr="00FD0E22" w:rsidDel="00E07C59">
          <w:rPr>
            <w:rStyle w:val="Collegamentoipertestuale"/>
            <w:noProof/>
          </w:rPr>
          <w:delInstrText xml:space="preserve"> </w:delInstrText>
        </w:r>
        <w:r w:rsidRPr="00FD0E22" w:rsidDel="00E07C59">
          <w:rPr>
            <w:rStyle w:val="Collegamentoipertestuale"/>
            <w:noProof/>
          </w:rPr>
          <w:fldChar w:fldCharType="separate"/>
        </w:r>
      </w:del>
      <w:ins w:id="106" w:author="Marco Petri" w:date="2020-12-08T14:17:00Z">
        <w:r w:rsidR="00E07C59">
          <w:rPr>
            <w:rStyle w:val="Collegamentoipertestuale"/>
            <w:b/>
            <w:bCs/>
            <w:noProof/>
            <w:lang w:val="en-US"/>
          </w:rPr>
          <w:t>Error! Hyperlink reference not valid.</w:t>
        </w:r>
      </w:ins>
      <w:del w:id="107" w:author="Marco Petri" w:date="2020-12-08T14:17:00Z">
        <w:r w:rsidRPr="00FD0E22" w:rsidDel="00E07C59">
          <w:rPr>
            <w:rStyle w:val="Collegamentoipertestuale"/>
            <w:noProof/>
            <w:lang w:val="en-GB"/>
          </w:rPr>
          <w:delText>2.4 Runtime view</w:delText>
        </w:r>
        <w:r w:rsidDel="00E07C59">
          <w:rPr>
            <w:noProof/>
            <w:webHidden/>
          </w:rPr>
          <w:tab/>
        </w:r>
        <w:r w:rsidDel="00E07C59">
          <w:rPr>
            <w:noProof/>
            <w:webHidden/>
          </w:rPr>
          <w:fldChar w:fldCharType="begin"/>
        </w:r>
        <w:r w:rsidDel="00E07C59">
          <w:rPr>
            <w:noProof/>
            <w:webHidden/>
          </w:rPr>
          <w:delInstrText xml:space="preserve"> PAGEREF _Toc58329259 \h </w:delInstrText>
        </w:r>
        <w:r w:rsidDel="00E07C59">
          <w:rPr>
            <w:noProof/>
            <w:webHidden/>
          </w:rPr>
        </w:r>
        <w:r w:rsidDel="00E07C59">
          <w:rPr>
            <w:noProof/>
            <w:webHidden/>
          </w:rPr>
          <w:fldChar w:fldCharType="separate"/>
        </w:r>
        <w:r w:rsidDel="00E07C59">
          <w:rPr>
            <w:noProof/>
            <w:webHidden/>
          </w:rPr>
          <w:delText>7</w:delText>
        </w:r>
        <w:r w:rsidDel="00E07C59">
          <w:rPr>
            <w:noProof/>
            <w:webHidden/>
          </w:rPr>
          <w:fldChar w:fldCharType="end"/>
        </w:r>
        <w:r w:rsidRPr="00FD0E22" w:rsidDel="00E07C59">
          <w:rPr>
            <w:rStyle w:val="Collegamentoipertestuale"/>
            <w:noProof/>
          </w:rPr>
          <w:fldChar w:fldCharType="end"/>
        </w:r>
      </w:del>
    </w:p>
    <w:p w14:paraId="482A2916" w14:textId="2CEF3430" w:rsidR="00501B4B" w:rsidDel="00E07C59" w:rsidRDefault="00501B4B">
      <w:pPr>
        <w:pStyle w:val="Sommario2"/>
        <w:rPr>
          <w:del w:id="108" w:author="Marco Petri" w:date="2020-12-08T14:17:00Z"/>
          <w:rFonts w:asciiTheme="minorHAnsi" w:eastAsiaTheme="minorEastAsia" w:hAnsiTheme="minorHAnsi"/>
          <w:noProof/>
          <w:sz w:val="22"/>
          <w:lang w:val="en-GB" w:eastAsia="en-GB"/>
        </w:rPr>
      </w:pPr>
      <w:del w:id="109" w:author="Marco Petri" w:date="2020-12-08T14:17:00Z">
        <w:r w:rsidRPr="00FD0E22" w:rsidDel="00E07C59">
          <w:rPr>
            <w:rStyle w:val="Collegamentoipertestuale"/>
            <w:noProof/>
          </w:rPr>
          <w:fldChar w:fldCharType="begin"/>
        </w:r>
        <w:r w:rsidRPr="00FD0E22" w:rsidDel="00E07C59">
          <w:rPr>
            <w:rStyle w:val="Collegamentoipertestuale"/>
            <w:noProof/>
          </w:rPr>
          <w:delInstrText xml:space="preserve"> </w:delInstrText>
        </w:r>
        <w:r w:rsidDel="00E07C59">
          <w:rPr>
            <w:noProof/>
          </w:rPr>
          <w:delInstrText>HYPERLINK \l "_Toc58329260"</w:delInstrText>
        </w:r>
        <w:r w:rsidRPr="00FD0E22" w:rsidDel="00E07C59">
          <w:rPr>
            <w:rStyle w:val="Collegamentoipertestuale"/>
            <w:noProof/>
          </w:rPr>
          <w:delInstrText xml:space="preserve"> </w:delInstrText>
        </w:r>
        <w:r w:rsidRPr="00FD0E22" w:rsidDel="00E07C59">
          <w:rPr>
            <w:rStyle w:val="Collegamentoipertestuale"/>
            <w:noProof/>
          </w:rPr>
          <w:fldChar w:fldCharType="separate"/>
        </w:r>
      </w:del>
      <w:ins w:id="110" w:author="Marco Petri" w:date="2020-12-08T14:17:00Z">
        <w:r w:rsidR="00E07C59">
          <w:rPr>
            <w:rStyle w:val="Collegamentoipertestuale"/>
            <w:b/>
            <w:bCs/>
            <w:noProof/>
            <w:lang w:val="en-US"/>
          </w:rPr>
          <w:t>Error! Hyperlink reference not valid.</w:t>
        </w:r>
      </w:ins>
      <w:del w:id="111" w:author="Marco Petri" w:date="2020-12-08T14:17:00Z">
        <w:r w:rsidRPr="00FD0E22" w:rsidDel="00E07C59">
          <w:rPr>
            <w:rStyle w:val="Collegamentoipertestuale"/>
            <w:noProof/>
            <w:lang w:val="en-GB"/>
          </w:rPr>
          <w:delText>2.5 Component interfaces</w:delText>
        </w:r>
        <w:r w:rsidDel="00E07C59">
          <w:rPr>
            <w:noProof/>
            <w:webHidden/>
          </w:rPr>
          <w:tab/>
        </w:r>
        <w:r w:rsidDel="00E07C59">
          <w:rPr>
            <w:noProof/>
            <w:webHidden/>
          </w:rPr>
          <w:fldChar w:fldCharType="begin"/>
        </w:r>
        <w:r w:rsidDel="00E07C59">
          <w:rPr>
            <w:noProof/>
            <w:webHidden/>
          </w:rPr>
          <w:delInstrText xml:space="preserve"> PAGEREF _Toc58329260 \h </w:delInstrText>
        </w:r>
        <w:r w:rsidDel="00E07C59">
          <w:rPr>
            <w:noProof/>
            <w:webHidden/>
          </w:rPr>
        </w:r>
        <w:r w:rsidDel="00E07C59">
          <w:rPr>
            <w:noProof/>
            <w:webHidden/>
          </w:rPr>
          <w:fldChar w:fldCharType="separate"/>
        </w:r>
        <w:r w:rsidDel="00E07C59">
          <w:rPr>
            <w:noProof/>
            <w:webHidden/>
          </w:rPr>
          <w:delText>8</w:delText>
        </w:r>
        <w:r w:rsidDel="00E07C59">
          <w:rPr>
            <w:noProof/>
            <w:webHidden/>
          </w:rPr>
          <w:fldChar w:fldCharType="end"/>
        </w:r>
        <w:r w:rsidRPr="00FD0E22" w:rsidDel="00E07C59">
          <w:rPr>
            <w:rStyle w:val="Collegamentoipertestuale"/>
            <w:noProof/>
          </w:rPr>
          <w:fldChar w:fldCharType="end"/>
        </w:r>
      </w:del>
    </w:p>
    <w:p w14:paraId="1476FD7F" w14:textId="140A2DF7" w:rsidR="00501B4B" w:rsidDel="00E07C59" w:rsidRDefault="00501B4B">
      <w:pPr>
        <w:pStyle w:val="Sommario2"/>
        <w:rPr>
          <w:del w:id="112" w:author="Marco Petri" w:date="2020-12-08T14:17:00Z"/>
          <w:rFonts w:asciiTheme="minorHAnsi" w:eastAsiaTheme="minorEastAsia" w:hAnsiTheme="minorHAnsi"/>
          <w:noProof/>
          <w:sz w:val="22"/>
          <w:lang w:val="en-GB" w:eastAsia="en-GB"/>
        </w:rPr>
      </w:pPr>
      <w:del w:id="113" w:author="Marco Petri" w:date="2020-12-08T14:17:00Z">
        <w:r w:rsidRPr="00FD0E22" w:rsidDel="00E07C59">
          <w:rPr>
            <w:rStyle w:val="Collegamentoipertestuale"/>
            <w:noProof/>
          </w:rPr>
          <w:fldChar w:fldCharType="begin"/>
        </w:r>
        <w:r w:rsidRPr="00FD0E22" w:rsidDel="00E07C59">
          <w:rPr>
            <w:rStyle w:val="Collegamentoipertestuale"/>
            <w:noProof/>
          </w:rPr>
          <w:delInstrText xml:space="preserve"> </w:delInstrText>
        </w:r>
        <w:r w:rsidDel="00E07C59">
          <w:rPr>
            <w:noProof/>
          </w:rPr>
          <w:delInstrText>HYPERLINK \l "_Toc58329261"</w:delInstrText>
        </w:r>
        <w:r w:rsidRPr="00FD0E22" w:rsidDel="00E07C59">
          <w:rPr>
            <w:rStyle w:val="Collegamentoipertestuale"/>
            <w:noProof/>
          </w:rPr>
          <w:delInstrText xml:space="preserve"> </w:delInstrText>
        </w:r>
        <w:r w:rsidRPr="00FD0E22" w:rsidDel="00E07C59">
          <w:rPr>
            <w:rStyle w:val="Collegamentoipertestuale"/>
            <w:noProof/>
          </w:rPr>
          <w:fldChar w:fldCharType="separate"/>
        </w:r>
      </w:del>
      <w:ins w:id="114" w:author="Marco Petri" w:date="2020-12-08T14:17:00Z">
        <w:r w:rsidR="00E07C59">
          <w:rPr>
            <w:rStyle w:val="Collegamentoipertestuale"/>
            <w:b/>
            <w:bCs/>
            <w:noProof/>
            <w:lang w:val="en-US"/>
          </w:rPr>
          <w:t>Error! Hyperlink reference not valid.</w:t>
        </w:r>
      </w:ins>
      <w:del w:id="115" w:author="Marco Petri" w:date="2020-12-08T14:17:00Z">
        <w:r w:rsidRPr="00FD0E22" w:rsidDel="00E07C59">
          <w:rPr>
            <w:rStyle w:val="Collegamentoipertestuale"/>
            <w:noProof/>
            <w:lang w:val="en-GB"/>
          </w:rPr>
          <w:delText>2.6 Selected architectural styles and patterns</w:delText>
        </w:r>
        <w:r w:rsidDel="00E07C59">
          <w:rPr>
            <w:noProof/>
            <w:webHidden/>
          </w:rPr>
          <w:tab/>
        </w:r>
        <w:r w:rsidDel="00E07C59">
          <w:rPr>
            <w:noProof/>
            <w:webHidden/>
          </w:rPr>
          <w:fldChar w:fldCharType="begin"/>
        </w:r>
        <w:r w:rsidDel="00E07C59">
          <w:rPr>
            <w:noProof/>
            <w:webHidden/>
          </w:rPr>
          <w:delInstrText xml:space="preserve"> PAGEREF _Toc58329261 \h </w:delInstrText>
        </w:r>
        <w:r w:rsidDel="00E07C59">
          <w:rPr>
            <w:noProof/>
            <w:webHidden/>
          </w:rPr>
        </w:r>
        <w:r w:rsidDel="00E07C59">
          <w:rPr>
            <w:noProof/>
            <w:webHidden/>
          </w:rPr>
          <w:fldChar w:fldCharType="separate"/>
        </w:r>
        <w:r w:rsidDel="00E07C59">
          <w:rPr>
            <w:noProof/>
            <w:webHidden/>
          </w:rPr>
          <w:delText>9</w:delText>
        </w:r>
        <w:r w:rsidDel="00E07C59">
          <w:rPr>
            <w:noProof/>
            <w:webHidden/>
          </w:rPr>
          <w:fldChar w:fldCharType="end"/>
        </w:r>
        <w:r w:rsidRPr="00FD0E22" w:rsidDel="00E07C59">
          <w:rPr>
            <w:rStyle w:val="Collegamentoipertestuale"/>
            <w:noProof/>
          </w:rPr>
          <w:fldChar w:fldCharType="end"/>
        </w:r>
      </w:del>
    </w:p>
    <w:p w14:paraId="33E7B612" w14:textId="2F59769A" w:rsidR="00501B4B" w:rsidDel="00E07C59" w:rsidRDefault="00501B4B">
      <w:pPr>
        <w:pStyle w:val="Sommario2"/>
        <w:rPr>
          <w:del w:id="116" w:author="Marco Petri" w:date="2020-12-08T14:17:00Z"/>
          <w:rFonts w:asciiTheme="minorHAnsi" w:eastAsiaTheme="minorEastAsia" w:hAnsiTheme="minorHAnsi"/>
          <w:noProof/>
          <w:sz w:val="22"/>
          <w:lang w:val="en-GB" w:eastAsia="en-GB"/>
        </w:rPr>
      </w:pPr>
      <w:del w:id="117" w:author="Marco Petri" w:date="2020-12-08T14:17:00Z">
        <w:r w:rsidRPr="00FD0E22" w:rsidDel="00E07C59">
          <w:rPr>
            <w:rStyle w:val="Collegamentoipertestuale"/>
            <w:noProof/>
          </w:rPr>
          <w:fldChar w:fldCharType="begin"/>
        </w:r>
        <w:r w:rsidRPr="00FD0E22" w:rsidDel="00E07C59">
          <w:rPr>
            <w:rStyle w:val="Collegamentoipertestuale"/>
            <w:noProof/>
          </w:rPr>
          <w:delInstrText xml:space="preserve"> </w:delInstrText>
        </w:r>
        <w:r w:rsidDel="00E07C59">
          <w:rPr>
            <w:noProof/>
          </w:rPr>
          <w:delInstrText>HYPERLINK \l "_Toc58329262"</w:delInstrText>
        </w:r>
        <w:r w:rsidRPr="00FD0E22" w:rsidDel="00E07C59">
          <w:rPr>
            <w:rStyle w:val="Collegamentoipertestuale"/>
            <w:noProof/>
          </w:rPr>
          <w:delInstrText xml:space="preserve"> </w:delInstrText>
        </w:r>
        <w:r w:rsidRPr="00FD0E22" w:rsidDel="00E07C59">
          <w:rPr>
            <w:rStyle w:val="Collegamentoipertestuale"/>
            <w:noProof/>
          </w:rPr>
          <w:fldChar w:fldCharType="separate"/>
        </w:r>
      </w:del>
      <w:ins w:id="118" w:author="Marco Petri" w:date="2020-12-08T14:17:00Z">
        <w:r w:rsidR="00E07C59">
          <w:rPr>
            <w:rStyle w:val="Collegamentoipertestuale"/>
            <w:b/>
            <w:bCs/>
            <w:noProof/>
            <w:lang w:val="en-US"/>
          </w:rPr>
          <w:t>Error! Hyperlink reference not valid.</w:t>
        </w:r>
      </w:ins>
      <w:del w:id="119" w:author="Marco Petri" w:date="2020-12-08T14:17:00Z">
        <w:r w:rsidRPr="00FD0E22" w:rsidDel="00E07C59">
          <w:rPr>
            <w:rStyle w:val="Collegamentoipertestuale"/>
            <w:noProof/>
            <w:lang w:val="en-GB"/>
          </w:rPr>
          <w:delText>2.7 Other design decisions</w:delText>
        </w:r>
        <w:r w:rsidDel="00E07C59">
          <w:rPr>
            <w:noProof/>
            <w:webHidden/>
          </w:rPr>
          <w:tab/>
        </w:r>
        <w:r w:rsidDel="00E07C59">
          <w:rPr>
            <w:noProof/>
            <w:webHidden/>
          </w:rPr>
          <w:fldChar w:fldCharType="begin"/>
        </w:r>
        <w:r w:rsidDel="00E07C59">
          <w:rPr>
            <w:noProof/>
            <w:webHidden/>
          </w:rPr>
          <w:delInstrText xml:space="preserve"> PAGEREF _Toc58329262 \h </w:delInstrText>
        </w:r>
        <w:r w:rsidDel="00E07C59">
          <w:rPr>
            <w:noProof/>
            <w:webHidden/>
          </w:rPr>
        </w:r>
        <w:r w:rsidDel="00E07C59">
          <w:rPr>
            <w:noProof/>
            <w:webHidden/>
          </w:rPr>
          <w:fldChar w:fldCharType="separate"/>
        </w:r>
        <w:r w:rsidDel="00E07C59">
          <w:rPr>
            <w:noProof/>
            <w:webHidden/>
          </w:rPr>
          <w:delText>10</w:delText>
        </w:r>
        <w:r w:rsidDel="00E07C59">
          <w:rPr>
            <w:noProof/>
            <w:webHidden/>
          </w:rPr>
          <w:fldChar w:fldCharType="end"/>
        </w:r>
        <w:r w:rsidRPr="00FD0E22" w:rsidDel="00E07C59">
          <w:rPr>
            <w:rStyle w:val="Collegamentoipertestuale"/>
            <w:noProof/>
          </w:rPr>
          <w:fldChar w:fldCharType="end"/>
        </w:r>
      </w:del>
    </w:p>
    <w:p w14:paraId="5B40AE93" w14:textId="73AC592D" w:rsidR="00501B4B" w:rsidDel="00E07C59" w:rsidRDefault="00501B4B">
      <w:pPr>
        <w:pStyle w:val="Sommario1"/>
        <w:rPr>
          <w:del w:id="120" w:author="Marco Petri" w:date="2020-12-08T14:17:00Z"/>
          <w:rFonts w:asciiTheme="minorHAnsi" w:eastAsiaTheme="minorEastAsia" w:hAnsiTheme="minorHAnsi"/>
          <w:b w:val="0"/>
          <w:smallCaps w:val="0"/>
          <w:noProof/>
          <w:sz w:val="22"/>
          <w:lang w:val="en-GB" w:eastAsia="en-GB"/>
        </w:rPr>
      </w:pPr>
      <w:del w:id="121" w:author="Marco Petri" w:date="2020-12-08T14:17:00Z">
        <w:r w:rsidRPr="00FD0E22" w:rsidDel="00E07C59">
          <w:rPr>
            <w:rStyle w:val="Collegamentoipertestuale"/>
            <w:b w:val="0"/>
            <w:smallCaps w:val="0"/>
            <w:noProof/>
          </w:rPr>
          <w:fldChar w:fldCharType="begin"/>
        </w:r>
        <w:r w:rsidRPr="00FD0E22" w:rsidDel="00E07C59">
          <w:rPr>
            <w:rStyle w:val="Collegamentoipertestuale"/>
            <w:noProof/>
          </w:rPr>
          <w:delInstrText xml:space="preserve"> </w:delInstrText>
        </w:r>
        <w:r w:rsidDel="00E07C59">
          <w:rPr>
            <w:noProof/>
          </w:rPr>
          <w:delInstrText>HYPERLINK \l "_Toc58329263"</w:delInstrText>
        </w:r>
        <w:r w:rsidRPr="00FD0E22" w:rsidDel="00E07C59">
          <w:rPr>
            <w:rStyle w:val="Collegamentoipertestuale"/>
            <w:noProof/>
          </w:rPr>
          <w:delInstrText xml:space="preserve"> </w:delInstrText>
        </w:r>
        <w:r w:rsidRPr="00FD0E22" w:rsidDel="00E07C59">
          <w:rPr>
            <w:rStyle w:val="Collegamentoipertestuale"/>
            <w:b w:val="0"/>
            <w:smallCaps w:val="0"/>
            <w:noProof/>
          </w:rPr>
          <w:fldChar w:fldCharType="separate"/>
        </w:r>
      </w:del>
      <w:ins w:id="122" w:author="Marco Petri" w:date="2020-12-08T14:17:00Z">
        <w:r w:rsidR="00E07C59">
          <w:rPr>
            <w:rStyle w:val="Collegamentoipertestuale"/>
            <w:b w:val="0"/>
            <w:bCs/>
            <w:noProof/>
            <w:lang w:val="en-US"/>
          </w:rPr>
          <w:t>Error! Hyperlink reference not valid.</w:t>
        </w:r>
      </w:ins>
      <w:del w:id="123" w:author="Marco Petri" w:date="2020-12-08T14:17:00Z">
        <w:r w:rsidRPr="00FD0E22" w:rsidDel="00E07C59">
          <w:rPr>
            <w:rStyle w:val="Collegamentoipertestuale"/>
            <w:noProof/>
            <w:lang w:val="en-GB"/>
          </w:rPr>
          <w:delText>Part 3: Specific requirements</w:delText>
        </w:r>
        <w:r w:rsidDel="00E07C59">
          <w:rPr>
            <w:noProof/>
            <w:webHidden/>
          </w:rPr>
          <w:tab/>
        </w:r>
        <w:r w:rsidDel="00E07C59">
          <w:rPr>
            <w:b w:val="0"/>
            <w:smallCaps w:val="0"/>
            <w:noProof/>
            <w:webHidden/>
          </w:rPr>
          <w:fldChar w:fldCharType="begin"/>
        </w:r>
        <w:r w:rsidDel="00E07C59">
          <w:rPr>
            <w:noProof/>
            <w:webHidden/>
          </w:rPr>
          <w:delInstrText xml:space="preserve"> PAGEREF _Toc58329263 \h </w:delInstrText>
        </w:r>
        <w:r w:rsidDel="00E07C59">
          <w:rPr>
            <w:b w:val="0"/>
            <w:smallCaps w:val="0"/>
            <w:noProof/>
            <w:webHidden/>
          </w:rPr>
        </w:r>
        <w:r w:rsidDel="00E07C59">
          <w:rPr>
            <w:b w:val="0"/>
            <w:smallCaps w:val="0"/>
            <w:noProof/>
            <w:webHidden/>
          </w:rPr>
          <w:fldChar w:fldCharType="separate"/>
        </w:r>
        <w:r w:rsidDel="00E07C59">
          <w:rPr>
            <w:noProof/>
            <w:webHidden/>
          </w:rPr>
          <w:delText>11</w:delText>
        </w:r>
        <w:r w:rsidDel="00E07C59">
          <w:rPr>
            <w:b w:val="0"/>
            <w:smallCaps w:val="0"/>
            <w:noProof/>
            <w:webHidden/>
          </w:rPr>
          <w:fldChar w:fldCharType="end"/>
        </w:r>
        <w:r w:rsidRPr="00FD0E22" w:rsidDel="00E07C59">
          <w:rPr>
            <w:rStyle w:val="Collegamentoipertestuale"/>
            <w:b w:val="0"/>
            <w:smallCaps w:val="0"/>
            <w:noProof/>
          </w:rPr>
          <w:fldChar w:fldCharType="end"/>
        </w:r>
      </w:del>
    </w:p>
    <w:p w14:paraId="5B7615AB" w14:textId="18DD3B06" w:rsidR="00501B4B" w:rsidDel="00E07C59" w:rsidRDefault="00501B4B">
      <w:pPr>
        <w:pStyle w:val="Sommario1"/>
        <w:rPr>
          <w:del w:id="124" w:author="Marco Petri" w:date="2020-12-08T14:17:00Z"/>
          <w:rFonts w:asciiTheme="minorHAnsi" w:eastAsiaTheme="minorEastAsia" w:hAnsiTheme="minorHAnsi"/>
          <w:b w:val="0"/>
          <w:smallCaps w:val="0"/>
          <w:noProof/>
          <w:sz w:val="22"/>
          <w:lang w:val="en-GB" w:eastAsia="en-GB"/>
        </w:rPr>
      </w:pPr>
      <w:del w:id="125" w:author="Marco Petri" w:date="2020-12-08T14:17:00Z">
        <w:r w:rsidRPr="00FD0E22" w:rsidDel="00E07C59">
          <w:rPr>
            <w:rStyle w:val="Collegamentoipertestuale"/>
            <w:b w:val="0"/>
            <w:smallCaps w:val="0"/>
            <w:noProof/>
          </w:rPr>
          <w:fldChar w:fldCharType="begin"/>
        </w:r>
        <w:r w:rsidRPr="00FD0E22" w:rsidDel="00E07C59">
          <w:rPr>
            <w:rStyle w:val="Collegamentoipertestuale"/>
            <w:noProof/>
          </w:rPr>
          <w:delInstrText xml:space="preserve"> </w:delInstrText>
        </w:r>
        <w:r w:rsidDel="00E07C59">
          <w:rPr>
            <w:noProof/>
          </w:rPr>
          <w:delInstrText>HYPERLINK \l "_Toc58329264"</w:delInstrText>
        </w:r>
        <w:r w:rsidRPr="00FD0E22" w:rsidDel="00E07C59">
          <w:rPr>
            <w:rStyle w:val="Collegamentoipertestuale"/>
            <w:noProof/>
          </w:rPr>
          <w:delInstrText xml:space="preserve"> </w:delInstrText>
        </w:r>
        <w:r w:rsidRPr="00FD0E22" w:rsidDel="00E07C59">
          <w:rPr>
            <w:rStyle w:val="Collegamentoipertestuale"/>
            <w:b w:val="0"/>
            <w:smallCaps w:val="0"/>
            <w:noProof/>
          </w:rPr>
          <w:fldChar w:fldCharType="separate"/>
        </w:r>
      </w:del>
      <w:ins w:id="126" w:author="Marco Petri" w:date="2020-12-08T14:17:00Z">
        <w:r w:rsidR="00E07C59">
          <w:rPr>
            <w:rStyle w:val="Collegamentoipertestuale"/>
            <w:b w:val="0"/>
            <w:bCs/>
            <w:noProof/>
            <w:lang w:val="en-US"/>
          </w:rPr>
          <w:t>Error! Hyperlink reference not valid.</w:t>
        </w:r>
      </w:ins>
      <w:del w:id="127" w:author="Marco Petri" w:date="2020-12-08T14:17:00Z">
        <w:r w:rsidRPr="00FD0E22" w:rsidDel="00E07C59">
          <w:rPr>
            <w:rStyle w:val="Collegamentoipertestuale"/>
            <w:noProof/>
            <w:lang w:val="en-GB"/>
          </w:rPr>
          <w:delText>Part 4: Formal analysis using alloy</w:delText>
        </w:r>
        <w:r w:rsidDel="00E07C59">
          <w:rPr>
            <w:noProof/>
            <w:webHidden/>
          </w:rPr>
          <w:tab/>
        </w:r>
        <w:r w:rsidDel="00E07C59">
          <w:rPr>
            <w:b w:val="0"/>
            <w:smallCaps w:val="0"/>
            <w:noProof/>
            <w:webHidden/>
          </w:rPr>
          <w:fldChar w:fldCharType="begin"/>
        </w:r>
        <w:r w:rsidDel="00E07C59">
          <w:rPr>
            <w:noProof/>
            <w:webHidden/>
          </w:rPr>
          <w:delInstrText xml:space="preserve"> PAGEREF _Toc58329264 \h </w:delInstrText>
        </w:r>
        <w:r w:rsidDel="00E07C59">
          <w:rPr>
            <w:b w:val="0"/>
            <w:smallCaps w:val="0"/>
            <w:noProof/>
            <w:webHidden/>
          </w:rPr>
        </w:r>
        <w:r w:rsidDel="00E07C59">
          <w:rPr>
            <w:b w:val="0"/>
            <w:smallCaps w:val="0"/>
            <w:noProof/>
            <w:webHidden/>
          </w:rPr>
          <w:fldChar w:fldCharType="separate"/>
        </w:r>
        <w:r w:rsidDel="00E07C59">
          <w:rPr>
            <w:noProof/>
            <w:webHidden/>
          </w:rPr>
          <w:delText>12</w:delText>
        </w:r>
        <w:r w:rsidDel="00E07C59">
          <w:rPr>
            <w:b w:val="0"/>
            <w:smallCaps w:val="0"/>
            <w:noProof/>
            <w:webHidden/>
          </w:rPr>
          <w:fldChar w:fldCharType="end"/>
        </w:r>
        <w:r w:rsidRPr="00FD0E22" w:rsidDel="00E07C59">
          <w:rPr>
            <w:rStyle w:val="Collegamentoipertestuale"/>
            <w:b w:val="0"/>
            <w:smallCaps w:val="0"/>
            <w:noProof/>
          </w:rPr>
          <w:fldChar w:fldCharType="end"/>
        </w:r>
      </w:del>
    </w:p>
    <w:p w14:paraId="5C2A19E9" w14:textId="21288D00" w:rsidR="00501B4B" w:rsidDel="00E07C59" w:rsidRDefault="00501B4B">
      <w:pPr>
        <w:pStyle w:val="Sommario1"/>
        <w:rPr>
          <w:del w:id="128" w:author="Marco Petri" w:date="2020-12-08T14:17:00Z"/>
          <w:rFonts w:asciiTheme="minorHAnsi" w:eastAsiaTheme="minorEastAsia" w:hAnsiTheme="minorHAnsi"/>
          <w:b w:val="0"/>
          <w:smallCaps w:val="0"/>
          <w:noProof/>
          <w:sz w:val="22"/>
          <w:lang w:val="en-GB" w:eastAsia="en-GB"/>
        </w:rPr>
      </w:pPr>
      <w:del w:id="129" w:author="Marco Petri" w:date="2020-12-08T14:17:00Z">
        <w:r w:rsidRPr="00FD0E22" w:rsidDel="00E07C59">
          <w:rPr>
            <w:rStyle w:val="Collegamentoipertestuale"/>
            <w:b w:val="0"/>
            <w:smallCaps w:val="0"/>
            <w:noProof/>
          </w:rPr>
          <w:fldChar w:fldCharType="begin"/>
        </w:r>
        <w:r w:rsidRPr="00FD0E22" w:rsidDel="00E07C59">
          <w:rPr>
            <w:rStyle w:val="Collegamentoipertestuale"/>
            <w:noProof/>
          </w:rPr>
          <w:delInstrText xml:space="preserve"> </w:delInstrText>
        </w:r>
        <w:r w:rsidDel="00E07C59">
          <w:rPr>
            <w:noProof/>
          </w:rPr>
          <w:delInstrText>HYPERLINK \l "_Toc58329265"</w:delInstrText>
        </w:r>
        <w:r w:rsidRPr="00FD0E22" w:rsidDel="00E07C59">
          <w:rPr>
            <w:rStyle w:val="Collegamentoipertestuale"/>
            <w:noProof/>
          </w:rPr>
          <w:delInstrText xml:space="preserve"> </w:delInstrText>
        </w:r>
        <w:r w:rsidRPr="00FD0E22" w:rsidDel="00E07C59">
          <w:rPr>
            <w:rStyle w:val="Collegamentoipertestuale"/>
            <w:b w:val="0"/>
            <w:smallCaps w:val="0"/>
            <w:noProof/>
          </w:rPr>
          <w:fldChar w:fldCharType="separate"/>
        </w:r>
      </w:del>
      <w:ins w:id="130" w:author="Marco Petri" w:date="2020-12-08T14:17:00Z">
        <w:r w:rsidR="00E07C59">
          <w:rPr>
            <w:rStyle w:val="Collegamentoipertestuale"/>
            <w:b w:val="0"/>
            <w:bCs/>
            <w:noProof/>
            <w:lang w:val="en-US"/>
          </w:rPr>
          <w:t>Error! Hyperlink reference not valid.</w:t>
        </w:r>
      </w:ins>
      <w:del w:id="131" w:author="Marco Petri" w:date="2020-12-08T14:17:00Z">
        <w:r w:rsidRPr="00FD0E22" w:rsidDel="00E07C59">
          <w:rPr>
            <w:rStyle w:val="Collegamentoipertestuale"/>
            <w:noProof/>
            <w:lang w:val="en-GB"/>
          </w:rPr>
          <w:delText>Part 5: Implementation, integration and test plan</w:delText>
        </w:r>
        <w:r w:rsidDel="00E07C59">
          <w:rPr>
            <w:noProof/>
            <w:webHidden/>
          </w:rPr>
          <w:tab/>
        </w:r>
        <w:r w:rsidDel="00E07C59">
          <w:rPr>
            <w:b w:val="0"/>
            <w:smallCaps w:val="0"/>
            <w:noProof/>
            <w:webHidden/>
          </w:rPr>
          <w:fldChar w:fldCharType="begin"/>
        </w:r>
        <w:r w:rsidDel="00E07C59">
          <w:rPr>
            <w:noProof/>
            <w:webHidden/>
          </w:rPr>
          <w:delInstrText xml:space="preserve"> PAGEREF _Toc58329265 \h </w:delInstrText>
        </w:r>
        <w:r w:rsidDel="00E07C59">
          <w:rPr>
            <w:b w:val="0"/>
            <w:smallCaps w:val="0"/>
            <w:noProof/>
            <w:webHidden/>
          </w:rPr>
        </w:r>
        <w:r w:rsidDel="00E07C59">
          <w:rPr>
            <w:b w:val="0"/>
            <w:smallCaps w:val="0"/>
            <w:noProof/>
            <w:webHidden/>
          </w:rPr>
          <w:fldChar w:fldCharType="separate"/>
        </w:r>
        <w:r w:rsidDel="00E07C59">
          <w:rPr>
            <w:noProof/>
            <w:webHidden/>
          </w:rPr>
          <w:delText>13</w:delText>
        </w:r>
        <w:r w:rsidDel="00E07C59">
          <w:rPr>
            <w:b w:val="0"/>
            <w:smallCaps w:val="0"/>
            <w:noProof/>
            <w:webHidden/>
          </w:rPr>
          <w:fldChar w:fldCharType="end"/>
        </w:r>
        <w:r w:rsidRPr="00FD0E22" w:rsidDel="00E07C59">
          <w:rPr>
            <w:rStyle w:val="Collegamentoipertestuale"/>
            <w:b w:val="0"/>
            <w:smallCaps w:val="0"/>
            <w:noProof/>
          </w:rPr>
          <w:fldChar w:fldCharType="end"/>
        </w:r>
      </w:del>
    </w:p>
    <w:p w14:paraId="5630E2D9" w14:textId="41B8D2B9" w:rsidR="00501B4B" w:rsidDel="00E07C59" w:rsidRDefault="00501B4B">
      <w:pPr>
        <w:pStyle w:val="Sommario1"/>
        <w:rPr>
          <w:del w:id="132" w:author="Marco Petri" w:date="2020-12-08T14:17:00Z"/>
          <w:rFonts w:asciiTheme="minorHAnsi" w:eastAsiaTheme="minorEastAsia" w:hAnsiTheme="minorHAnsi"/>
          <w:b w:val="0"/>
          <w:smallCaps w:val="0"/>
          <w:noProof/>
          <w:sz w:val="22"/>
          <w:lang w:val="en-GB" w:eastAsia="en-GB"/>
        </w:rPr>
      </w:pPr>
      <w:del w:id="133" w:author="Marco Petri" w:date="2020-12-08T14:17:00Z">
        <w:r w:rsidRPr="00FD0E22" w:rsidDel="00E07C59">
          <w:rPr>
            <w:rStyle w:val="Collegamentoipertestuale"/>
            <w:b w:val="0"/>
            <w:smallCaps w:val="0"/>
            <w:noProof/>
          </w:rPr>
          <w:fldChar w:fldCharType="begin"/>
        </w:r>
        <w:r w:rsidRPr="00FD0E22" w:rsidDel="00E07C59">
          <w:rPr>
            <w:rStyle w:val="Collegamentoipertestuale"/>
            <w:noProof/>
          </w:rPr>
          <w:delInstrText xml:space="preserve"> </w:delInstrText>
        </w:r>
        <w:r w:rsidDel="00E07C59">
          <w:rPr>
            <w:noProof/>
          </w:rPr>
          <w:delInstrText>HYPERLINK \l "_Toc58329266"</w:delInstrText>
        </w:r>
        <w:r w:rsidRPr="00FD0E22" w:rsidDel="00E07C59">
          <w:rPr>
            <w:rStyle w:val="Collegamentoipertestuale"/>
            <w:noProof/>
          </w:rPr>
          <w:delInstrText xml:space="preserve"> </w:delInstrText>
        </w:r>
        <w:r w:rsidRPr="00FD0E22" w:rsidDel="00E07C59">
          <w:rPr>
            <w:rStyle w:val="Collegamentoipertestuale"/>
            <w:b w:val="0"/>
            <w:smallCaps w:val="0"/>
            <w:noProof/>
          </w:rPr>
          <w:fldChar w:fldCharType="separate"/>
        </w:r>
      </w:del>
      <w:ins w:id="134" w:author="Marco Petri" w:date="2020-12-08T14:17:00Z">
        <w:r w:rsidR="00E07C59">
          <w:rPr>
            <w:rStyle w:val="Collegamentoipertestuale"/>
            <w:b w:val="0"/>
            <w:bCs/>
            <w:noProof/>
            <w:lang w:val="en-US"/>
          </w:rPr>
          <w:t>Error! Hyperlink reference not valid.</w:t>
        </w:r>
      </w:ins>
      <w:del w:id="135" w:author="Marco Petri" w:date="2020-12-08T14:17:00Z">
        <w:r w:rsidRPr="00FD0E22" w:rsidDel="00E07C59">
          <w:rPr>
            <w:rStyle w:val="Collegamentoipertestuale"/>
            <w:noProof/>
            <w:lang w:val="en-GB"/>
          </w:rPr>
          <w:delText>Part 6: Effort spent</w:delText>
        </w:r>
        <w:r w:rsidDel="00E07C59">
          <w:rPr>
            <w:noProof/>
            <w:webHidden/>
          </w:rPr>
          <w:tab/>
        </w:r>
        <w:r w:rsidDel="00E07C59">
          <w:rPr>
            <w:b w:val="0"/>
            <w:smallCaps w:val="0"/>
            <w:noProof/>
            <w:webHidden/>
          </w:rPr>
          <w:fldChar w:fldCharType="begin"/>
        </w:r>
        <w:r w:rsidDel="00E07C59">
          <w:rPr>
            <w:noProof/>
            <w:webHidden/>
          </w:rPr>
          <w:delInstrText xml:space="preserve"> PAGEREF _Toc58329266 \h </w:delInstrText>
        </w:r>
        <w:r w:rsidDel="00E07C59">
          <w:rPr>
            <w:b w:val="0"/>
            <w:smallCaps w:val="0"/>
            <w:noProof/>
            <w:webHidden/>
          </w:rPr>
        </w:r>
        <w:r w:rsidDel="00E07C59">
          <w:rPr>
            <w:b w:val="0"/>
            <w:smallCaps w:val="0"/>
            <w:noProof/>
            <w:webHidden/>
          </w:rPr>
          <w:fldChar w:fldCharType="separate"/>
        </w:r>
        <w:r w:rsidDel="00E07C59">
          <w:rPr>
            <w:noProof/>
            <w:webHidden/>
          </w:rPr>
          <w:delText>14</w:delText>
        </w:r>
        <w:r w:rsidDel="00E07C59">
          <w:rPr>
            <w:b w:val="0"/>
            <w:smallCaps w:val="0"/>
            <w:noProof/>
            <w:webHidden/>
          </w:rPr>
          <w:fldChar w:fldCharType="end"/>
        </w:r>
        <w:r w:rsidRPr="00FD0E22" w:rsidDel="00E07C59">
          <w:rPr>
            <w:rStyle w:val="Collegamentoipertestuale"/>
            <w:b w:val="0"/>
            <w:smallCaps w:val="0"/>
            <w:noProof/>
          </w:rPr>
          <w:fldChar w:fldCharType="end"/>
        </w:r>
      </w:del>
    </w:p>
    <w:p w14:paraId="2C7B8B8E" w14:textId="47B1F6B3" w:rsidR="00501B4B" w:rsidDel="00E07C59" w:rsidRDefault="00501B4B">
      <w:pPr>
        <w:pStyle w:val="Sommario1"/>
        <w:rPr>
          <w:del w:id="136" w:author="Marco Petri" w:date="2020-12-08T14:17:00Z"/>
          <w:rFonts w:asciiTheme="minorHAnsi" w:eastAsiaTheme="minorEastAsia" w:hAnsiTheme="minorHAnsi"/>
          <w:b w:val="0"/>
          <w:smallCaps w:val="0"/>
          <w:noProof/>
          <w:sz w:val="22"/>
          <w:lang w:val="en-GB" w:eastAsia="en-GB"/>
        </w:rPr>
      </w:pPr>
      <w:del w:id="137" w:author="Marco Petri" w:date="2020-12-08T14:17:00Z">
        <w:r w:rsidRPr="00FD0E22" w:rsidDel="00E07C59">
          <w:rPr>
            <w:rStyle w:val="Collegamentoipertestuale"/>
            <w:b w:val="0"/>
            <w:smallCaps w:val="0"/>
            <w:noProof/>
          </w:rPr>
          <w:fldChar w:fldCharType="begin"/>
        </w:r>
        <w:r w:rsidRPr="00FD0E22" w:rsidDel="00E07C59">
          <w:rPr>
            <w:rStyle w:val="Collegamentoipertestuale"/>
            <w:noProof/>
          </w:rPr>
          <w:delInstrText xml:space="preserve"> </w:delInstrText>
        </w:r>
        <w:r w:rsidDel="00E07C59">
          <w:rPr>
            <w:noProof/>
          </w:rPr>
          <w:delInstrText>HYPERLINK \l "_Toc58329267"</w:delInstrText>
        </w:r>
        <w:r w:rsidRPr="00FD0E22" w:rsidDel="00E07C59">
          <w:rPr>
            <w:rStyle w:val="Collegamentoipertestuale"/>
            <w:noProof/>
          </w:rPr>
          <w:delInstrText xml:space="preserve"> </w:delInstrText>
        </w:r>
        <w:r w:rsidRPr="00FD0E22" w:rsidDel="00E07C59">
          <w:rPr>
            <w:rStyle w:val="Collegamentoipertestuale"/>
            <w:b w:val="0"/>
            <w:smallCaps w:val="0"/>
            <w:noProof/>
          </w:rPr>
          <w:fldChar w:fldCharType="separate"/>
        </w:r>
      </w:del>
      <w:ins w:id="138" w:author="Marco Petri" w:date="2020-12-08T14:17:00Z">
        <w:r w:rsidR="00E07C59">
          <w:rPr>
            <w:rStyle w:val="Collegamentoipertestuale"/>
            <w:b w:val="0"/>
            <w:bCs/>
            <w:noProof/>
            <w:lang w:val="en-US"/>
          </w:rPr>
          <w:t>Error! Hyperlink reference not valid.</w:t>
        </w:r>
      </w:ins>
      <w:del w:id="139" w:author="Marco Petri" w:date="2020-12-08T14:17:00Z">
        <w:r w:rsidRPr="00FD0E22" w:rsidDel="00E07C59">
          <w:rPr>
            <w:rStyle w:val="Collegamentoipertestuale"/>
            <w:noProof/>
            <w:lang w:val="en-GB"/>
          </w:rPr>
          <w:delText>Part 6: References</w:delText>
        </w:r>
        <w:r w:rsidDel="00E07C59">
          <w:rPr>
            <w:noProof/>
            <w:webHidden/>
          </w:rPr>
          <w:tab/>
        </w:r>
        <w:r w:rsidDel="00E07C59">
          <w:rPr>
            <w:b w:val="0"/>
            <w:smallCaps w:val="0"/>
            <w:noProof/>
            <w:webHidden/>
          </w:rPr>
          <w:fldChar w:fldCharType="begin"/>
        </w:r>
        <w:r w:rsidDel="00E07C59">
          <w:rPr>
            <w:noProof/>
            <w:webHidden/>
          </w:rPr>
          <w:delInstrText xml:space="preserve"> PAGEREF _Toc58329267 \h </w:delInstrText>
        </w:r>
        <w:r w:rsidDel="00E07C59">
          <w:rPr>
            <w:b w:val="0"/>
            <w:smallCaps w:val="0"/>
            <w:noProof/>
            <w:webHidden/>
          </w:rPr>
        </w:r>
        <w:r w:rsidDel="00E07C59">
          <w:rPr>
            <w:b w:val="0"/>
            <w:smallCaps w:val="0"/>
            <w:noProof/>
            <w:webHidden/>
          </w:rPr>
          <w:fldChar w:fldCharType="separate"/>
        </w:r>
        <w:r w:rsidDel="00E07C59">
          <w:rPr>
            <w:noProof/>
            <w:webHidden/>
          </w:rPr>
          <w:delText>15</w:delText>
        </w:r>
        <w:r w:rsidDel="00E07C59">
          <w:rPr>
            <w:b w:val="0"/>
            <w:smallCaps w:val="0"/>
            <w:noProof/>
            <w:webHidden/>
          </w:rPr>
          <w:fldChar w:fldCharType="end"/>
        </w:r>
        <w:r w:rsidRPr="00FD0E22" w:rsidDel="00E07C59">
          <w:rPr>
            <w:rStyle w:val="Collegamentoipertestuale"/>
            <w:b w:val="0"/>
            <w:smallCaps w:val="0"/>
            <w:noProof/>
          </w:rPr>
          <w:fldChar w:fldCharType="end"/>
        </w:r>
      </w:del>
    </w:p>
    <w:p w14:paraId="2FF9DA62" w14:textId="041DCB2C" w:rsidR="00C83421" w:rsidRPr="00B206BC" w:rsidRDefault="00B6331F" w:rsidP="00D553E1">
      <w:pPr>
        <w:rPr>
          <w:rFonts w:ascii="CMU Serif" w:hAnsi="CMU Serif"/>
          <w:color w:val="0070C0"/>
          <w:lang w:val="en-GB"/>
        </w:rPr>
      </w:pPr>
      <w:r w:rsidRPr="00B206BC">
        <w:rPr>
          <w:rFonts w:ascii="CMU Serif" w:hAnsi="CMU Serif"/>
          <w:color w:val="0070C0"/>
          <w:lang w:val="en-GB"/>
        </w:rPr>
        <w:fldChar w:fldCharType="end"/>
      </w:r>
    </w:p>
    <w:p w14:paraId="5CA02E62" w14:textId="77777777" w:rsidR="0015120A" w:rsidRPr="00B206BC" w:rsidRDefault="0015120A" w:rsidP="0015120A">
      <w:pPr>
        <w:rPr>
          <w:lang w:val="en-GB"/>
        </w:rPr>
      </w:pPr>
    </w:p>
    <w:p w14:paraId="57A58C51" w14:textId="77777777" w:rsidR="001B02D0" w:rsidRPr="00B206BC" w:rsidRDefault="001B02D0">
      <w:pPr>
        <w:spacing w:after="160" w:line="259" w:lineRule="auto"/>
        <w:jc w:val="left"/>
        <w:rPr>
          <w:rFonts w:ascii="CMU Serif" w:hAnsi="CMU Serif"/>
          <w:color w:val="0070C0"/>
          <w:lang w:val="en-GB"/>
        </w:rPr>
        <w:sectPr w:rsidR="001B02D0" w:rsidRPr="00B206BC" w:rsidSect="00107CBC">
          <w:headerReference w:type="even" r:id="rId13"/>
          <w:headerReference w:type="default" r:id="rId14"/>
          <w:footerReference w:type="default" r:id="rId15"/>
          <w:pgSz w:w="11906" w:h="16838" w:code="9"/>
          <w:pgMar w:top="1417" w:right="1700" w:bottom="1134" w:left="1701" w:header="709" w:footer="709" w:gutter="0"/>
          <w:pgNumType w:fmt="lowerRoman" w:start="1"/>
          <w:cols w:space="708"/>
          <w:docGrid w:linePitch="360"/>
        </w:sectPr>
      </w:pPr>
    </w:p>
    <w:p w14:paraId="13016DFF" w14:textId="1DAA3110" w:rsidR="001B02D0" w:rsidRPr="00B206BC" w:rsidRDefault="00107CBC" w:rsidP="00107CBC">
      <w:pPr>
        <w:pStyle w:val="Capitolo"/>
        <w:rPr>
          <w:lang w:val="en-GB"/>
        </w:rPr>
      </w:pPr>
      <w:r w:rsidRPr="00B206BC">
        <w:rPr>
          <w:noProof/>
          <w:lang w:eastAsia="it-IT"/>
        </w:rPr>
        <w:lastRenderedPageBreak/>
        <mc:AlternateContent>
          <mc:Choice Requires="wps">
            <w:drawing>
              <wp:anchor distT="0" distB="0" distL="114300" distR="114300" simplePos="0" relativeHeight="251659264" behindDoc="0" locked="0" layoutInCell="1" allowOverlap="1" wp14:anchorId="76C2BEF7" wp14:editId="1CE444DB">
                <wp:simplePos x="0" y="0"/>
                <wp:positionH relativeFrom="column">
                  <wp:posOffset>-467995</wp:posOffset>
                </wp:positionH>
                <wp:positionV relativeFrom="page">
                  <wp:posOffset>200025</wp:posOffset>
                </wp:positionV>
                <wp:extent cx="6381750" cy="790575"/>
                <wp:effectExtent l="0" t="0" r="19050" b="28575"/>
                <wp:wrapSquare wrapText="bothSides"/>
                <wp:docPr id="5" name="Rectangle 5"/>
                <wp:cNvGraphicFramePr/>
                <a:graphic xmlns:a="http://schemas.openxmlformats.org/drawingml/2006/main">
                  <a:graphicData uri="http://schemas.microsoft.com/office/word/2010/wordprocessingShape">
                    <wps:wsp>
                      <wps:cNvSpPr/>
                      <wps:spPr>
                        <a:xfrm>
                          <a:off x="0" y="0"/>
                          <a:ext cx="6381750" cy="7905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977D01B" id="Rectangle 5" o:spid="_x0000_s1026" style="position:absolute;margin-left:-36.85pt;margin-top:15.75pt;width:502.5pt;height:6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" fillcolor="white [3212]" strokecolor="white [3212]" strokeweight="1pt">
                <w10:wrap type="square" anchory="page"/>
              </v:rect>
            </w:pict>
          </mc:Fallback>
        </mc:AlternateContent>
      </w:r>
      <w:r w:rsidRPr="00B206BC">
        <w:rPr>
          <w:lang w:val="en-GB"/>
        </w:rPr>
        <w:t>Analytic index</w:t>
      </w:r>
      <w:r w:rsidR="001B02D0" w:rsidRPr="00B206BC">
        <w:rPr>
          <w:lang w:val="en-GB"/>
        </w:rPr>
        <w:t xml:space="preserve"> </w:t>
      </w:r>
    </w:p>
    <w:p w14:paraId="63447B1C" w14:textId="55079D50" w:rsidR="001B02D0" w:rsidRPr="00B206BC" w:rsidRDefault="00351B39" w:rsidP="001B02D0">
      <w:pPr>
        <w:rPr>
          <w:lang w:val="en-GB"/>
        </w:rPr>
      </w:pPr>
      <w:r w:rsidRPr="00B206BC">
        <w:rPr>
          <w:lang w:val="en-GB"/>
        </w:rPr>
        <w:fldChar w:fldCharType="begin"/>
      </w:r>
      <w:r w:rsidRPr="00B206BC">
        <w:rPr>
          <w:lang w:val="en-GB"/>
        </w:rPr>
        <w:instrText xml:space="preserve"> INDEX \e " " \h "A" \c "2" \z "1040" </w:instrText>
      </w:r>
      <w:r w:rsidRPr="00B206BC">
        <w:rPr>
          <w:lang w:val="en-GB"/>
        </w:rPr>
        <w:fldChar w:fldCharType="separate"/>
      </w:r>
      <w:r w:rsidR="00D053FF" w:rsidRPr="00B206BC">
        <w:rPr>
          <w:b/>
          <w:bCs/>
          <w:noProof/>
          <w:lang w:val="en-GB"/>
        </w:rPr>
        <w:t>No index entries found.</w:t>
      </w:r>
      <w:r w:rsidRPr="00B206BC">
        <w:rPr>
          <w:b/>
          <w:bCs/>
          <w:noProof/>
          <w:lang w:val="en-GB"/>
        </w:rPr>
        <w:fldChar w:fldCharType="end"/>
      </w:r>
    </w:p>
    <w:p w14:paraId="37383EAA" w14:textId="009AB0EB" w:rsidR="00C83421" w:rsidRPr="00B206BC" w:rsidRDefault="00660BCC" w:rsidP="0087681C">
      <w:pPr>
        <w:spacing w:after="160" w:line="259" w:lineRule="auto"/>
        <w:jc w:val="left"/>
        <w:rPr>
          <w:lang w:val="en-GB"/>
        </w:rPr>
        <w:sectPr w:rsidR="00C83421" w:rsidRPr="00B206BC" w:rsidSect="00107CBC">
          <w:pgSz w:w="11906" w:h="16838" w:code="9"/>
          <w:pgMar w:top="1417" w:right="1700" w:bottom="1134" w:left="1701" w:header="709" w:footer="709" w:gutter="0"/>
          <w:pgNumType w:fmt="lowerRoman"/>
          <w:cols w:num="2" w:space="708"/>
          <w:docGrid w:linePitch="360"/>
        </w:sectPr>
      </w:pPr>
      <w:r w:rsidRPr="00B206BC">
        <w:rPr>
          <w:lang w:val="en-GB"/>
        </w:rPr>
        <w:br w:type="page"/>
      </w:r>
    </w:p>
    <w:p w14:paraId="44CB2492" w14:textId="50042007" w:rsidR="008D27BE" w:rsidRPr="00B206BC" w:rsidRDefault="009E0E6D" w:rsidP="008D27BE">
      <w:pPr>
        <w:pStyle w:val="Titolo1"/>
        <w:rPr>
          <w:lang w:val="en-GB"/>
        </w:rPr>
      </w:pPr>
      <w:r w:rsidRPr="00B206BC">
        <w:rPr>
          <w:noProof/>
          <w:lang w:eastAsia="it-IT"/>
        </w:rPr>
        <w:lastRenderedPageBreak/>
        <mc:AlternateContent>
          <mc:Choice Requires="wps">
            <w:drawing>
              <wp:anchor distT="0" distB="0" distL="114300" distR="114300" simplePos="0" relativeHeight="251662336" behindDoc="0" locked="0" layoutInCell="1" allowOverlap="1" wp14:anchorId="514AF46D" wp14:editId="6755E4BD">
                <wp:simplePos x="0" y="0"/>
                <wp:positionH relativeFrom="column">
                  <wp:posOffset>-661035</wp:posOffset>
                </wp:positionH>
                <wp:positionV relativeFrom="page">
                  <wp:posOffset>2667000</wp:posOffset>
                </wp:positionV>
                <wp:extent cx="1066800" cy="1038225"/>
                <wp:effectExtent l="0" t="0" r="19050" b="28575"/>
                <wp:wrapSquare wrapText="bothSides"/>
                <wp:docPr id="7" name="Rectangle 7"/>
                <wp:cNvGraphicFramePr/>
                <a:graphic xmlns:a="http://schemas.openxmlformats.org/drawingml/2006/main">
                  <a:graphicData uri="http://schemas.microsoft.com/office/word/2010/wordprocessingShape">
                    <wps:wsp>
                      <wps:cNvSpPr/>
                      <wps:spPr>
                        <a:xfrm>
                          <a:off x="0" y="0"/>
                          <a:ext cx="1066800" cy="10382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22A1E0" w14:textId="77777777" w:rsidR="007B4FD2" w:rsidRPr="00EF33DD" w:rsidRDefault="007B4FD2" w:rsidP="007B4FD2">
                            <w:pPr>
                              <w:jc w:val="center"/>
                              <w:rPr>
                                <w:color w:val="000000" w:themeColor="text1"/>
                                <w:sz w:val="144"/>
                                <w:szCs w:val="96"/>
                              </w:rPr>
                            </w:pPr>
                            <w:r w:rsidRPr="00EF33DD">
                              <w:rPr>
                                <w:color w:val="000000" w:themeColor="text1"/>
                                <w:sz w:val="144"/>
                                <w:szCs w:val="96"/>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14AF46D" id="Rectangle 7" o:spid="_x0000_s1026" style="position:absolute;left:0;text-align:left;margin-left:-52.05pt;margin-top:210pt;width:84pt;height:81.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" fillcolor="white [3212]" strokecolor="white [3212]" strokeweight="1pt">
                <v:textbox>
                  <w:txbxContent>
                    <w:p w14:paraId="3422A1E0" w14:textId="77777777" w:rsidR="007B4FD2" w:rsidRPr="00EF33DD" w:rsidRDefault="007B4FD2" w:rsidP="007B4FD2">
                      <w:pPr>
                        <w:jc w:val="center"/>
                        <w:rPr>
                          <w:color w:val="000000" w:themeColor="text1"/>
                          <w:sz w:val="144"/>
                          <w:szCs w:val="96"/>
                        </w:rPr>
                      </w:pPr>
                      <w:r w:rsidRPr="00EF33DD">
                        <w:rPr>
                          <w:color w:val="000000" w:themeColor="text1"/>
                          <w:sz w:val="144"/>
                          <w:szCs w:val="96"/>
                        </w:rPr>
                        <w:t>1</w:t>
                      </w:r>
                    </w:p>
                  </w:txbxContent>
                </v:textbox>
                <w10:wrap type="square" anchory="page"/>
              </v:rect>
            </w:pict>
          </mc:Fallback>
        </mc:AlternateContent>
      </w:r>
      <w:r w:rsidRPr="00B206BC">
        <w:rPr>
          <w:noProof/>
          <w:lang w:eastAsia="it-IT"/>
        </w:rPr>
        <mc:AlternateContent>
          <mc:Choice Requires="wps">
            <w:drawing>
              <wp:anchor distT="0" distB="0" distL="114300" distR="114300" simplePos="0" relativeHeight="251663360" behindDoc="0" locked="0" layoutInCell="1" allowOverlap="1" wp14:anchorId="01B4AA16" wp14:editId="2A2CFF81">
                <wp:simplePos x="0" y="0"/>
                <wp:positionH relativeFrom="column">
                  <wp:posOffset>-1070610</wp:posOffset>
                </wp:positionH>
                <wp:positionV relativeFrom="page">
                  <wp:posOffset>1800225</wp:posOffset>
                </wp:positionV>
                <wp:extent cx="7581900" cy="247650"/>
                <wp:effectExtent l="0" t="0" r="0" b="0"/>
                <wp:wrapSquare wrapText="bothSides"/>
                <wp:docPr id="8" name="Rectangle 8"/>
                <wp:cNvGraphicFramePr/>
                <a:graphic xmlns:a="http://schemas.openxmlformats.org/drawingml/2006/main">
                  <a:graphicData uri="http://schemas.microsoft.com/office/word/2010/wordprocessingShape">
                    <wps:wsp>
                      <wps:cNvSpPr/>
                      <wps:spPr>
                        <a:xfrm>
                          <a:off x="0" y="0"/>
                          <a:ext cx="7581900" cy="2476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3CF2740" id="Rectangle 8" o:spid="_x0000_s1026" style="position:absolute;margin-left:-84.3pt;margin-top:141.75pt;width:597pt;height:1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" fillcolor="white [3212]" stroked="f" strokeweight="1pt">
                <w10:wrap type="square" anchory="page"/>
              </v:rect>
            </w:pict>
          </mc:Fallback>
        </mc:AlternateContent>
      </w:r>
      <w:r w:rsidRPr="00B206BC">
        <w:rPr>
          <w:noProof/>
          <w:lang w:eastAsia="it-IT"/>
        </w:rPr>
        <mc:AlternateContent>
          <mc:Choice Requires="wps">
            <w:drawing>
              <wp:anchor distT="0" distB="0" distL="114300" distR="114300" simplePos="0" relativeHeight="251664384" behindDoc="0" locked="0" layoutInCell="1" allowOverlap="1" wp14:anchorId="5C244149" wp14:editId="25970545">
                <wp:simplePos x="0" y="0"/>
                <wp:positionH relativeFrom="column">
                  <wp:posOffset>-1070610</wp:posOffset>
                </wp:positionH>
                <wp:positionV relativeFrom="page">
                  <wp:posOffset>2543175</wp:posOffset>
                </wp:positionV>
                <wp:extent cx="7534275" cy="295275"/>
                <wp:effectExtent l="0" t="0" r="28575" b="28575"/>
                <wp:wrapSquare wrapText="bothSides"/>
                <wp:docPr id="9" name="Rectangle 9"/>
                <wp:cNvGraphicFramePr/>
                <a:graphic xmlns:a="http://schemas.openxmlformats.org/drawingml/2006/main">
                  <a:graphicData uri="http://schemas.microsoft.com/office/word/2010/wordprocessingShape">
                    <wps:wsp>
                      <wps:cNvSpPr/>
                      <wps:spPr>
                        <a:xfrm>
                          <a:off x="0" y="0"/>
                          <a:ext cx="7534275" cy="2952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21E32CE" id="Rectangle 9" o:spid="_x0000_s1026" style="position:absolute;margin-left:-84.3pt;margin-top:200.25pt;width:593.25pt;height:23.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" fillcolor="white [3212]" strokecolor="white [3212]" strokeweight="1pt">
                <w10:wrap type="square" anchory="page"/>
              </v:rect>
            </w:pict>
          </mc:Fallback>
        </mc:AlternateContent>
      </w:r>
      <w:r w:rsidR="008D27BE" w:rsidRPr="00B206BC">
        <w:rPr>
          <w:lang w:val="en-GB"/>
        </w:rPr>
        <w:fldChar w:fldCharType="begin"/>
      </w:r>
      <w:r w:rsidR="008D27BE" w:rsidRPr="00B206BC">
        <w:rPr>
          <w:lang w:val="en-GB"/>
        </w:rPr>
        <w:instrText xml:space="preserve"> TC “</w:instrText>
      </w:r>
      <w:bookmarkStart w:id="140" w:name="_Toc53691887"/>
      <w:bookmarkStart w:id="141" w:name="_Toc58329459"/>
      <w:r w:rsidR="00237F0D">
        <w:rPr>
          <w:lang w:val="en-GB"/>
        </w:rPr>
        <w:instrText>Part</w:instrText>
      </w:r>
      <w:r w:rsidR="008D27BE" w:rsidRPr="00B206BC">
        <w:rPr>
          <w:lang w:val="en-GB"/>
        </w:rPr>
        <w:instrText xml:space="preserve"> 1: </w:instrText>
      </w:r>
      <w:r w:rsidR="00237F0D">
        <w:rPr>
          <w:lang w:val="en-GB"/>
        </w:rPr>
        <w:instrText>Introduction</w:instrText>
      </w:r>
      <w:bookmarkEnd w:id="140"/>
      <w:bookmarkEnd w:id="141"/>
      <w:r w:rsidR="008D27BE" w:rsidRPr="00B206BC">
        <w:rPr>
          <w:lang w:val="en-GB"/>
        </w:rPr>
        <w:instrText xml:space="preserve">” \f a </w:instrText>
      </w:r>
      <w:r w:rsidR="008D27BE" w:rsidRPr="00B206BC">
        <w:rPr>
          <w:lang w:val="en-GB"/>
        </w:rPr>
        <w:fldChar w:fldCharType="end"/>
      </w:r>
      <w:r w:rsidR="008D27BE" w:rsidRPr="00B206BC">
        <w:rPr>
          <w:noProof/>
          <w:lang w:eastAsia="it-IT"/>
        </w:rPr>
        <mc:AlternateContent>
          <mc:Choice Requires="wps">
            <w:drawing>
              <wp:anchor distT="0" distB="0" distL="114300" distR="114300" simplePos="0" relativeHeight="251661312" behindDoc="0" locked="0" layoutInCell="1" allowOverlap="1" wp14:anchorId="0C050B5F" wp14:editId="1F99D078">
                <wp:simplePos x="0" y="0"/>
                <wp:positionH relativeFrom="column">
                  <wp:posOffset>-1070610</wp:posOffset>
                </wp:positionH>
                <wp:positionV relativeFrom="page">
                  <wp:posOffset>28575</wp:posOffset>
                </wp:positionV>
                <wp:extent cx="7534275" cy="1771650"/>
                <wp:effectExtent l="0" t="0" r="9525" b="0"/>
                <wp:wrapSquare wrapText="bothSides"/>
                <wp:docPr id="6" name="Rectangle 6"/>
                <wp:cNvGraphicFramePr/>
                <a:graphic xmlns:a="http://schemas.openxmlformats.org/drawingml/2006/main">
                  <a:graphicData uri="http://schemas.microsoft.com/office/word/2010/wordprocessingShape">
                    <wps:wsp>
                      <wps:cNvSpPr/>
                      <wps:spPr>
                        <a:xfrm>
                          <a:off x="0" y="0"/>
                          <a:ext cx="7534275" cy="17716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1E8DFF4" id="Rectangle 6" o:spid="_x0000_s1026" style="position:absolute;margin-left:-84.3pt;margin-top:2.25pt;width:593.25pt;height:139.5pt;z-index:251661312;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" fillcolor="white [3212]" stroked="f" strokeweight="1pt">
                <w10:wrap type="square" anchory="page"/>
              </v:rect>
            </w:pict>
          </mc:Fallback>
        </mc:AlternateContent>
      </w:r>
      <w:r w:rsidR="001C35B5">
        <w:rPr>
          <w:lang w:val="en-GB"/>
        </w:rPr>
        <w:t>Introduction</w:t>
      </w:r>
    </w:p>
    <w:p w14:paraId="66E9630D" w14:textId="457A4EAA" w:rsidR="00027BBC" w:rsidRDefault="00027BBC" w:rsidP="00027BBC">
      <w:pPr>
        <w:pStyle w:val="Titolo2"/>
        <w:rPr>
          <w:lang w:val="en-GB"/>
        </w:rPr>
      </w:pPr>
      <w:bookmarkStart w:id="142" w:name="_Toc53691888"/>
      <w:bookmarkStart w:id="143" w:name="_Toc58329460"/>
      <w:r>
        <w:rPr>
          <w:lang w:val="en-GB"/>
        </w:rPr>
        <w:t>Purpose</w:t>
      </w:r>
      <w:bookmarkEnd w:id="142"/>
      <w:bookmarkEnd w:id="143"/>
    </w:p>
    <w:p w14:paraId="615F7473" w14:textId="77777777" w:rsidR="000A159F" w:rsidRDefault="000A159F" w:rsidP="000A159F">
      <w:pPr>
        <w:rPr>
          <w:ins w:id="144" w:author="Marco Petri" w:date="2020-12-06T18:07:00Z"/>
          <w:lang w:val="en-GB"/>
        </w:rPr>
      </w:pPr>
      <w:ins w:id="145" w:author="Marco Petri" w:date="2020-12-06T18:07:00Z">
        <w:r>
          <w:rPr>
            <w:lang w:val="en-GB"/>
          </w:rPr>
          <w:t>The purpose of this document is the detailed description of the design of the lining up mechanism described in the RASD for that system. This document comprehends the definition of high-level architectures used for the system and the models that compose the system. The document describes interfaces and the traceability of the requirements using the traceability matrix to track how requirements are fulfilled by the DD. Then there is the integration, implementation and test plan which specifies how these phases of the development are executed.</w:t>
        </w:r>
      </w:ins>
    </w:p>
    <w:p w14:paraId="0028BB5C" w14:textId="5D23B8B2" w:rsidR="002E37A9" w:rsidRPr="002E37A9" w:rsidRDefault="000A159F" w:rsidP="002E37A9">
      <w:pPr>
        <w:rPr>
          <w:lang w:val="en-GB"/>
        </w:rPr>
      </w:pPr>
      <w:ins w:id="146" w:author="Marco Petri" w:date="2020-12-06T18:07:00Z">
        <w:r>
          <w:rPr>
            <w:lang w:val="en-GB"/>
          </w:rPr>
          <w:t>This document is mainly addressed to development and design stakeholders.</w:t>
        </w:r>
      </w:ins>
    </w:p>
    <w:p w14:paraId="51EFFB98" w14:textId="74FDE131" w:rsidR="00027BBC" w:rsidRDefault="00027BBC" w:rsidP="00027BBC">
      <w:pPr>
        <w:pStyle w:val="Titolo2"/>
      </w:pPr>
      <w:bookmarkStart w:id="147" w:name="_Toc53691889"/>
      <w:bookmarkStart w:id="148" w:name="_Toc58329461"/>
      <w:r w:rsidRPr="00027BBC">
        <w:t>Scope</w:t>
      </w:r>
      <w:bookmarkEnd w:id="147"/>
      <w:bookmarkEnd w:id="148"/>
    </w:p>
    <w:p w14:paraId="621C189A" w14:textId="77777777" w:rsidR="005128A5" w:rsidRDefault="005128A5" w:rsidP="005128A5">
      <w:pPr>
        <w:rPr>
          <w:ins w:id="149" w:author="Marco Petri" w:date="2020-12-06T18:08:00Z"/>
          <w:lang w:val="en-GB"/>
        </w:rPr>
      </w:pPr>
      <w:ins w:id="150" w:author="Marco Petri" w:date="2020-12-06T18:08:00Z">
        <w:r>
          <w:rPr>
            <w:lang w:val="en-GB"/>
          </w:rPr>
          <w:t>The project is developed using both a web application and mobile application for customers, store managers and checkpoint controllers. The presence of both web application and mobile application is intended to reach the highest number of customer due to user preferences. The web application shall be responsive, then it will be usable both on computers and mobile devices.</w:t>
        </w:r>
      </w:ins>
    </w:p>
    <w:p w14:paraId="6AE8B1EC" w14:textId="77777777" w:rsidR="005128A5" w:rsidRDefault="005128A5" w:rsidP="005128A5">
      <w:pPr>
        <w:rPr>
          <w:ins w:id="151" w:author="Marco Petri" w:date="2020-12-06T18:08:00Z"/>
          <w:lang w:val="en-GB"/>
        </w:rPr>
      </w:pPr>
      <w:ins w:id="152" w:author="Marco Petri" w:date="2020-12-06T18:08:00Z">
        <w:r>
          <w:rPr>
            <w:lang w:val="en-GB"/>
          </w:rPr>
          <w:t>The application shall be unique and there should not exist different application for different users. The application uses RBAC to verify which functionalities included in the RASD offer to the logged user.</w:t>
        </w:r>
      </w:ins>
    </w:p>
    <w:p w14:paraId="4AB51BAC" w14:textId="7B9CD950" w:rsidR="002E37A9" w:rsidRPr="005128A5" w:rsidRDefault="005128A5" w:rsidP="002E37A9">
      <w:pPr>
        <w:rPr>
          <w:lang w:val="en-GB"/>
          <w:rPrChange w:id="153" w:author="Marco Petri" w:date="2020-12-06T18:08:00Z">
            <w:rPr/>
          </w:rPrChange>
        </w:rPr>
      </w:pPr>
      <w:ins w:id="154" w:author="Marco Petri" w:date="2020-12-06T18:08:00Z">
        <w:r>
          <w:rPr>
            <w:lang w:val="en-GB"/>
          </w:rPr>
          <w:t xml:space="preserve">The system is going to be developed with the usage of a DBMS to store information provided by the users and every information needed to </w:t>
        </w:r>
      </w:ins>
      <w:ins w:id="155" w:author="Marco Petri" w:date="2020-12-08T15:43:00Z">
        <w:r w:rsidR="0074758E">
          <w:rPr>
            <w:lang w:val="en-GB"/>
          </w:rPr>
          <w:t>implement</w:t>
        </w:r>
      </w:ins>
      <w:ins w:id="156" w:author="Marco Petri" w:date="2020-12-06T18:08:00Z">
        <w:r>
          <w:rPr>
            <w:lang w:val="en-GB"/>
          </w:rPr>
          <w:t xml:space="preserve"> accordingly with the requirements of the application. Both mobile application and web application</w:t>
        </w:r>
      </w:ins>
      <w:ins w:id="157" w:author="Marco Petri" w:date="2020-12-08T15:44:00Z">
        <w:r w:rsidR="006A4797">
          <w:rPr>
            <w:lang w:val="en-GB"/>
          </w:rPr>
          <w:t xml:space="preserve"> front-end</w:t>
        </w:r>
      </w:ins>
      <w:ins w:id="158" w:author="Marco Petri" w:date="2020-12-06T18:08:00Z">
        <w:r>
          <w:rPr>
            <w:lang w:val="en-GB"/>
          </w:rPr>
          <w:t xml:space="preserve"> interact with the same </w:t>
        </w:r>
      </w:ins>
      <w:ins w:id="159" w:author="Marco Petri" w:date="2020-12-08T15:45:00Z">
        <w:r w:rsidR="006A4797">
          <w:rPr>
            <w:lang w:val="en-GB"/>
          </w:rPr>
          <w:t>business components</w:t>
        </w:r>
      </w:ins>
      <w:ins w:id="160" w:author="Marco Petri" w:date="2020-12-06T18:08:00Z">
        <w:r>
          <w:rPr>
            <w:lang w:val="en-GB"/>
          </w:rPr>
          <w:t xml:space="preserve"> </w:t>
        </w:r>
      </w:ins>
      <w:ins w:id="161" w:author="Marco Petri" w:date="2020-12-08T15:45:00Z">
        <w:r w:rsidR="00950BE0">
          <w:rPr>
            <w:lang w:val="en-GB"/>
          </w:rPr>
          <w:t xml:space="preserve">(i.e. there exists only one DBMS and only one Database) </w:t>
        </w:r>
      </w:ins>
      <w:ins w:id="162" w:author="Marco Petri" w:date="2020-12-06T18:08:00Z">
        <w:r>
          <w:rPr>
            <w:lang w:val="en-GB"/>
          </w:rPr>
          <w:t>and so a user may choose by its own to use the mobile application or the web application.</w:t>
        </w:r>
      </w:ins>
    </w:p>
    <w:p w14:paraId="2B2558AC" w14:textId="7AB8D615" w:rsidR="00027BBC" w:rsidRDefault="00972D36" w:rsidP="00027BBC">
      <w:pPr>
        <w:pStyle w:val="Titolo2"/>
        <w:rPr>
          <w:lang w:val="en-GB"/>
        </w:rPr>
      </w:pPr>
      <w:bookmarkStart w:id="163" w:name="_Toc58329462"/>
      <w:r>
        <w:rPr>
          <w:lang w:val="en-GB"/>
        </w:rPr>
        <w:t>Definitions, acronyms and abbreviations</w:t>
      </w:r>
      <w:bookmarkEnd w:id="163"/>
    </w:p>
    <w:p w14:paraId="47A09850" w14:textId="77777777" w:rsidR="001B13BC" w:rsidRDefault="001B13BC" w:rsidP="001B13BC">
      <w:pPr>
        <w:rPr>
          <w:ins w:id="164" w:author="Marco Petri" w:date="2020-12-06T18:09:00Z"/>
          <w:lang w:val="en-GB"/>
        </w:rPr>
      </w:pPr>
      <w:ins w:id="165" w:author="Marco Petri" w:date="2020-12-06T18:09:00Z">
        <w:r>
          <w:rPr>
            <w:lang w:val="en-GB"/>
          </w:rPr>
          <w:t>Definitions:</w:t>
        </w:r>
      </w:ins>
    </w:p>
    <w:p w14:paraId="770018B7" w14:textId="77777777" w:rsidR="001B13BC" w:rsidRDefault="001B13BC" w:rsidP="001B13BC">
      <w:pPr>
        <w:pStyle w:val="Paragrafoelenco"/>
        <w:numPr>
          <w:ilvl w:val="0"/>
          <w:numId w:val="19"/>
        </w:numPr>
        <w:rPr>
          <w:ins w:id="166" w:author="Marco Petri" w:date="2020-12-06T18:09:00Z"/>
          <w:lang w:val="en-GB"/>
        </w:rPr>
      </w:pPr>
      <w:ins w:id="167" w:author="Marco Petri" w:date="2020-12-06T18:09:00Z">
        <w:r>
          <w:rPr>
            <w:lang w:val="en-GB"/>
          </w:rPr>
          <w:t>TODO</w:t>
        </w:r>
      </w:ins>
    </w:p>
    <w:p w14:paraId="59C114A6" w14:textId="77777777" w:rsidR="001B13BC" w:rsidRDefault="001B13BC" w:rsidP="001B13BC">
      <w:pPr>
        <w:rPr>
          <w:ins w:id="168" w:author="Marco Petri" w:date="2020-12-06T18:09:00Z"/>
          <w:lang w:val="en-GB"/>
        </w:rPr>
      </w:pPr>
      <w:ins w:id="169" w:author="Marco Petri" w:date="2020-12-06T18:09:00Z">
        <w:r>
          <w:rPr>
            <w:lang w:val="en-GB"/>
          </w:rPr>
          <w:t>Acronyms:</w:t>
        </w:r>
      </w:ins>
    </w:p>
    <w:p w14:paraId="5F41FAFF" w14:textId="77777777" w:rsidR="001B13BC" w:rsidRDefault="001B13BC" w:rsidP="001B13BC">
      <w:pPr>
        <w:pStyle w:val="Paragrafoelenco"/>
        <w:numPr>
          <w:ilvl w:val="0"/>
          <w:numId w:val="21"/>
        </w:numPr>
        <w:rPr>
          <w:ins w:id="170" w:author="Marco Petri" w:date="2020-12-06T18:09:00Z"/>
          <w:lang w:val="en-GB"/>
        </w:rPr>
      </w:pPr>
      <w:ins w:id="171" w:author="Marco Petri" w:date="2020-12-06T18:09:00Z">
        <w:r w:rsidRPr="00CF6188">
          <w:rPr>
            <w:rStyle w:val="Keyword"/>
          </w:rPr>
          <w:t>DBMS</w:t>
        </w:r>
        <w:r>
          <w:rPr>
            <w:lang w:val="en-GB"/>
          </w:rPr>
          <w:t>: database management system;</w:t>
        </w:r>
      </w:ins>
    </w:p>
    <w:p w14:paraId="0146E88D" w14:textId="77777777" w:rsidR="001B13BC" w:rsidRDefault="001B13BC" w:rsidP="001B13BC">
      <w:pPr>
        <w:pStyle w:val="Paragrafoelenco"/>
        <w:numPr>
          <w:ilvl w:val="0"/>
          <w:numId w:val="21"/>
        </w:numPr>
        <w:rPr>
          <w:ins w:id="172" w:author="Marco Petri" w:date="2020-12-06T18:09:00Z"/>
          <w:lang w:val="en-GB"/>
        </w:rPr>
      </w:pPr>
      <w:ins w:id="173" w:author="Marco Petri" w:date="2020-12-06T18:09:00Z">
        <w:r w:rsidRPr="00CF6188">
          <w:rPr>
            <w:rStyle w:val="Keyword"/>
          </w:rPr>
          <w:t>DD</w:t>
        </w:r>
        <w:r>
          <w:rPr>
            <w:lang w:val="en-GB"/>
          </w:rPr>
          <w:t>: design document;</w:t>
        </w:r>
      </w:ins>
    </w:p>
    <w:p w14:paraId="18540985" w14:textId="77777777" w:rsidR="001B13BC" w:rsidRDefault="001B13BC" w:rsidP="001B13BC">
      <w:pPr>
        <w:pStyle w:val="Paragrafoelenco"/>
        <w:numPr>
          <w:ilvl w:val="0"/>
          <w:numId w:val="21"/>
        </w:numPr>
        <w:rPr>
          <w:ins w:id="174" w:author="Marco Petri" w:date="2020-12-06T18:09:00Z"/>
          <w:lang w:val="en-GB"/>
        </w:rPr>
      </w:pPr>
      <w:ins w:id="175" w:author="Marco Petri" w:date="2020-12-06T18:09:00Z">
        <w:r w:rsidRPr="00BF1DE6">
          <w:rPr>
            <w:rStyle w:val="Keyword"/>
            <w:lang w:val="en-GB"/>
          </w:rPr>
          <w:lastRenderedPageBreak/>
          <w:t>RASD</w:t>
        </w:r>
        <w:r>
          <w:rPr>
            <w:lang w:val="en-GB"/>
          </w:rPr>
          <w:t>: requirement analysis and specification document;</w:t>
        </w:r>
      </w:ins>
    </w:p>
    <w:p w14:paraId="6AFDF1CE" w14:textId="77777777" w:rsidR="001B13BC" w:rsidRDefault="001B13BC" w:rsidP="001B13BC">
      <w:pPr>
        <w:pStyle w:val="Paragrafoelenco"/>
        <w:numPr>
          <w:ilvl w:val="0"/>
          <w:numId w:val="21"/>
        </w:numPr>
        <w:rPr>
          <w:ins w:id="176" w:author="Marco Petri" w:date="2020-12-06T18:09:00Z"/>
          <w:lang w:val="en-GB"/>
        </w:rPr>
      </w:pPr>
      <w:ins w:id="177" w:author="Marco Petri" w:date="2020-12-06T18:09:00Z">
        <w:r w:rsidRPr="00BF1DE6">
          <w:rPr>
            <w:rStyle w:val="Keyword"/>
            <w:lang w:val="en-GB"/>
          </w:rPr>
          <w:t>RBAC</w:t>
        </w:r>
        <w:r>
          <w:rPr>
            <w:lang w:val="en-GB"/>
          </w:rPr>
          <w:t>: role based access control;</w:t>
        </w:r>
      </w:ins>
    </w:p>
    <w:p w14:paraId="2B3263E9" w14:textId="77777777" w:rsidR="001B13BC" w:rsidRDefault="001B13BC" w:rsidP="001B13BC">
      <w:pPr>
        <w:pStyle w:val="Paragrafoelenco"/>
        <w:numPr>
          <w:ilvl w:val="0"/>
          <w:numId w:val="21"/>
        </w:numPr>
        <w:rPr>
          <w:ins w:id="178" w:author="Marco Petri" w:date="2020-12-06T18:09:00Z"/>
          <w:lang w:val="en-GB"/>
        </w:rPr>
      </w:pPr>
      <w:ins w:id="179" w:author="Marco Petri" w:date="2020-12-06T18:09:00Z">
        <w:r w:rsidRPr="00CF6188">
          <w:rPr>
            <w:rStyle w:val="Keyword"/>
          </w:rPr>
          <w:t>UML</w:t>
        </w:r>
        <w:r>
          <w:rPr>
            <w:lang w:val="en-GB"/>
          </w:rPr>
          <w:t>: unified modelling language.</w:t>
        </w:r>
      </w:ins>
    </w:p>
    <w:p w14:paraId="472FAB73" w14:textId="77777777" w:rsidR="001B13BC" w:rsidRDefault="001B13BC" w:rsidP="001B13BC">
      <w:pPr>
        <w:rPr>
          <w:ins w:id="180" w:author="Marco Petri" w:date="2020-12-06T18:09:00Z"/>
          <w:lang w:val="en-GB"/>
        </w:rPr>
      </w:pPr>
      <w:ins w:id="181" w:author="Marco Petri" w:date="2020-12-06T18:09:00Z">
        <w:r>
          <w:rPr>
            <w:lang w:val="en-GB"/>
          </w:rPr>
          <w:t>Abbreviations:</w:t>
        </w:r>
      </w:ins>
    </w:p>
    <w:p w14:paraId="1FF9D48C" w14:textId="0F94333C" w:rsidR="00C5562B" w:rsidRPr="00CD1581" w:rsidRDefault="001B13BC">
      <w:pPr>
        <w:pStyle w:val="Paragrafoelenco"/>
        <w:numPr>
          <w:ilvl w:val="0"/>
          <w:numId w:val="22"/>
        </w:numPr>
        <w:rPr>
          <w:lang w:val="en-GB"/>
        </w:rPr>
        <w:pPrChange w:id="182" w:author="Marco Petri" w:date="2020-12-06T18:09:00Z">
          <w:pPr/>
        </w:pPrChange>
      </w:pPr>
      <w:ins w:id="183" w:author="Marco Petri" w:date="2020-12-06T18:09:00Z">
        <w:r>
          <w:rPr>
            <w:lang w:val="en-GB"/>
          </w:rPr>
          <w:t>TODO</w:t>
        </w:r>
      </w:ins>
    </w:p>
    <w:p w14:paraId="35156357" w14:textId="3A96497C" w:rsidR="00844E05" w:rsidRDefault="00972D36" w:rsidP="00EF69FE">
      <w:pPr>
        <w:pStyle w:val="Titolo2"/>
        <w:rPr>
          <w:lang w:val="en-GB"/>
        </w:rPr>
      </w:pPr>
      <w:bookmarkStart w:id="184" w:name="_Toc58329463"/>
      <w:r>
        <w:rPr>
          <w:lang w:val="en-GB"/>
        </w:rPr>
        <w:t>Revision history</w:t>
      </w:r>
      <w:bookmarkEnd w:id="184"/>
    </w:p>
    <w:bookmarkStart w:id="185" w:name="_MON_1668783632"/>
    <w:bookmarkEnd w:id="185"/>
    <w:p w14:paraId="030FE9BF" w14:textId="4DA51E99" w:rsidR="00EF69FE" w:rsidRDefault="001F5301" w:rsidP="00A3506F">
      <w:pPr>
        <w:rPr>
          <w:lang w:val="en-GB"/>
        </w:rPr>
      </w:pPr>
      <w:ins w:id="186" w:author="Marco Petri" w:date="2020-12-06T18:13:00Z">
        <w:r>
          <w:rPr>
            <w:lang w:val="en-GB"/>
          </w:rPr>
          <w:object w:dxaOrig="8656" w:dyaOrig="3795" w14:anchorId="3339FA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2.75pt;height:189.75pt" o:ole="">
              <v:imagedata r:id="rId16" o:title=""/>
            </v:shape>
            <o:OLEObject Type="Embed" ProgID="Excel.Sheet.12" ShapeID="_x0000_i1025" DrawAspect="Content" ObjectID="_1668948166" r:id="rId17"/>
          </w:object>
        </w:r>
      </w:ins>
    </w:p>
    <w:p w14:paraId="4F712D3C" w14:textId="5A7B75B2" w:rsidR="00EF69FE" w:rsidRDefault="004A68D1" w:rsidP="00EF69FE">
      <w:pPr>
        <w:pStyle w:val="Titolo2"/>
        <w:rPr>
          <w:lang w:val="en-GB"/>
        </w:rPr>
      </w:pPr>
      <w:bookmarkStart w:id="187" w:name="_Toc53691892"/>
      <w:bookmarkStart w:id="188" w:name="_Toc58329464"/>
      <w:r>
        <w:rPr>
          <w:lang w:val="en-GB"/>
        </w:rPr>
        <w:t>Reference documents</w:t>
      </w:r>
      <w:bookmarkEnd w:id="187"/>
      <w:bookmarkEnd w:id="188"/>
    </w:p>
    <w:p w14:paraId="4D5F0F72" w14:textId="0E5E6689" w:rsidR="004A68D1" w:rsidRDefault="00CD1581" w:rsidP="00A3506F">
      <w:pPr>
        <w:rPr>
          <w:ins w:id="189" w:author="Marco Petri" w:date="2020-12-06T18:11:00Z"/>
          <w:lang w:val="en-GB"/>
        </w:rPr>
      </w:pPr>
      <w:ins w:id="190" w:author="Marco Petri" w:date="2020-12-06T18:11:00Z">
        <w:r>
          <w:rPr>
            <w:lang w:val="en-GB"/>
          </w:rPr>
          <w:t>Here is a list of used and referenced documents:</w:t>
        </w:r>
      </w:ins>
    </w:p>
    <w:p w14:paraId="56904A5E" w14:textId="09941A91" w:rsidR="00CD1581" w:rsidRPr="00A255D3" w:rsidRDefault="007B47FC" w:rsidP="00CD1581">
      <w:pPr>
        <w:pStyle w:val="Paragrafoelenco"/>
        <w:numPr>
          <w:ilvl w:val="0"/>
          <w:numId w:val="23"/>
        </w:numPr>
        <w:rPr>
          <w:ins w:id="191" w:author="Marco Petri" w:date="2020-12-06T18:12:00Z"/>
          <w:rPrChange w:id="192" w:author="Marco Petri" w:date="2020-12-06T18:12:00Z">
            <w:rPr>
              <w:ins w:id="193" w:author="Marco Petri" w:date="2020-12-06T18:12:00Z"/>
              <w:lang w:val="en-GB"/>
            </w:rPr>
          </w:rPrChange>
        </w:rPr>
      </w:pPr>
      <w:ins w:id="194" w:author="Marco Petri" w:date="2020-12-06T18:12:00Z">
        <w:r w:rsidRPr="00A255D3">
          <w:rPr>
            <w:rPrChange w:id="195" w:author="Marco Petri" w:date="2020-12-06T18:12:00Z">
              <w:rPr>
                <w:lang w:val="en-GB"/>
              </w:rPr>
            </w:rPrChange>
          </w:rPr>
          <w:t xml:space="preserve">IEEE 1016-2009: </w:t>
        </w:r>
        <w:r>
          <w:fldChar w:fldCharType="begin"/>
        </w:r>
        <w:r w:rsidR="00A255D3">
          <w:instrText>HYPERLINK "https://standards.ieee.org/standard/1016-2009.html"</w:instrText>
        </w:r>
        <w:r>
          <w:fldChar w:fldCharType="separate"/>
        </w:r>
        <w:r w:rsidR="00A255D3" w:rsidRPr="00A255D3">
          <w:rPr>
            <w:rStyle w:val="Collegamentoipertestuale"/>
            <w:rPrChange w:id="196" w:author="Marco Petri" w:date="2020-12-06T18:12:00Z">
              <w:rPr>
                <w:rStyle w:val="Collegamentoipertestuale"/>
                <w:lang w:val="en-GB"/>
              </w:rPr>
            </w:rPrChange>
          </w:rPr>
          <w:t>https://standards.ieee.org/standard/1016-2009.html</w:t>
        </w:r>
        <w:r>
          <w:fldChar w:fldCharType="end"/>
        </w:r>
        <w:r w:rsidR="00A255D3" w:rsidRPr="00A255D3">
          <w:t>;</w:t>
        </w:r>
      </w:ins>
    </w:p>
    <w:p w14:paraId="77C9A515" w14:textId="77777777" w:rsidR="00A255D3" w:rsidRPr="00A255D3" w:rsidRDefault="00A255D3">
      <w:pPr>
        <w:pStyle w:val="Paragrafoelenco"/>
        <w:numPr>
          <w:ilvl w:val="0"/>
          <w:numId w:val="23"/>
        </w:numPr>
        <w:rPr>
          <w:rPrChange w:id="197" w:author="Marco Petri" w:date="2020-12-06T18:12:00Z">
            <w:rPr>
              <w:lang w:val="en-GB"/>
            </w:rPr>
          </w:rPrChange>
        </w:rPr>
        <w:pPrChange w:id="198" w:author="Marco Petri" w:date="2020-12-06T18:11:00Z">
          <w:pPr/>
        </w:pPrChange>
      </w:pPr>
    </w:p>
    <w:p w14:paraId="54FC7F5F" w14:textId="767AEB2F" w:rsidR="004A68D1" w:rsidRDefault="004A68D1" w:rsidP="004A68D1">
      <w:pPr>
        <w:pStyle w:val="Titolo2"/>
        <w:rPr>
          <w:ins w:id="199" w:author="Marco Petri" w:date="2020-12-06T18:09:00Z"/>
          <w:lang w:val="en-GB"/>
        </w:rPr>
      </w:pPr>
      <w:bookmarkStart w:id="200" w:name="_Toc53691893"/>
      <w:bookmarkStart w:id="201" w:name="_Toc58329465"/>
      <w:r>
        <w:rPr>
          <w:lang w:val="en-GB"/>
        </w:rPr>
        <w:t>Document structure</w:t>
      </w:r>
      <w:bookmarkEnd w:id="200"/>
      <w:bookmarkEnd w:id="201"/>
    </w:p>
    <w:p w14:paraId="673783C9" w14:textId="77777777" w:rsidR="0045523F" w:rsidRDefault="0045523F" w:rsidP="0045523F">
      <w:pPr>
        <w:spacing w:after="120"/>
        <w:rPr>
          <w:ins w:id="202" w:author="Marco Petri" w:date="2020-12-06T18:09:00Z"/>
          <w:lang w:val="en-GB"/>
        </w:rPr>
      </w:pPr>
      <w:ins w:id="203" w:author="Marco Petri" w:date="2020-12-06T18:09:00Z">
        <w:r w:rsidRPr="00785CCB">
          <w:rPr>
            <w:rStyle w:val="Keyword"/>
            <w:lang w:val="en-GB"/>
          </w:rPr>
          <w:t>Chapter 1</w:t>
        </w:r>
        <w:r>
          <w:rPr>
            <w:lang w:val="en-GB"/>
          </w:rPr>
          <w:t>: this chapter contains the introductory information to the document. It contains the needed information in order to understand and read the whole document. This chapter includes a list of the revisions done to the document and a list of the documents cited and used as reference to design the system.</w:t>
        </w:r>
      </w:ins>
    </w:p>
    <w:p w14:paraId="57C792C8" w14:textId="77777777" w:rsidR="0045523F" w:rsidRDefault="0045523F" w:rsidP="0045523F">
      <w:pPr>
        <w:spacing w:after="120"/>
        <w:rPr>
          <w:ins w:id="204" w:author="Marco Petri" w:date="2020-12-06T18:09:00Z"/>
          <w:lang w:val="en-GB"/>
        </w:rPr>
      </w:pPr>
      <w:ins w:id="205" w:author="Marco Petri" w:date="2020-12-06T18:09:00Z">
        <w:r w:rsidRPr="00642F9E">
          <w:rPr>
            <w:rStyle w:val="Keyword"/>
            <w:lang w:val="en-GB"/>
          </w:rPr>
          <w:t>Chapter 2</w:t>
        </w:r>
        <w:r>
          <w:rPr>
            <w:lang w:val="en-GB"/>
          </w:rPr>
          <w:t>: this chapter includes software architectures used to design the system. The chapter uses extensively the UML to define architectural components and architectural views. The chapter once it has defined the entities and the components of the system then defines how components interacts with each other. At the end of the chapter there are specified the selected design patterns and other design decisions which are not described using UML.</w:t>
        </w:r>
      </w:ins>
    </w:p>
    <w:p w14:paraId="1E56D78D" w14:textId="77777777" w:rsidR="0045523F" w:rsidRDefault="0045523F" w:rsidP="0045523F">
      <w:pPr>
        <w:spacing w:after="120"/>
        <w:rPr>
          <w:ins w:id="206" w:author="Marco Petri" w:date="2020-12-06T18:09:00Z"/>
          <w:lang w:val="en-GB"/>
        </w:rPr>
      </w:pPr>
      <w:ins w:id="207" w:author="Marco Petri" w:date="2020-12-06T18:09:00Z">
        <w:r w:rsidRPr="00BE4983">
          <w:rPr>
            <w:rStyle w:val="Keyword"/>
            <w:lang w:val="en-GB"/>
          </w:rPr>
          <w:t>Chapter 3</w:t>
        </w:r>
        <w:r>
          <w:rPr>
            <w:lang w:val="en-GB"/>
          </w:rPr>
          <w:t>: this chapter extensively describes how the interface should be realized in the two types of applications which are the mobile application and the web application. This part specifies what is contained in the users’ views using images and describes what is possible to do on the views.</w:t>
        </w:r>
      </w:ins>
    </w:p>
    <w:p w14:paraId="04980E59" w14:textId="77777777" w:rsidR="0045523F" w:rsidRDefault="0045523F" w:rsidP="0045523F">
      <w:pPr>
        <w:spacing w:after="120"/>
        <w:rPr>
          <w:ins w:id="208" w:author="Marco Petri" w:date="2020-12-06T18:09:00Z"/>
          <w:lang w:val="en-GB"/>
        </w:rPr>
      </w:pPr>
      <w:ins w:id="209" w:author="Marco Petri" w:date="2020-12-06T18:09:00Z">
        <w:r w:rsidRPr="004D5D35">
          <w:rPr>
            <w:rStyle w:val="Keyword"/>
            <w:lang w:val="en-GB"/>
          </w:rPr>
          <w:lastRenderedPageBreak/>
          <w:t>Chapter</w:t>
        </w:r>
        <w:r w:rsidRPr="004D5D35">
          <w:rPr>
            <w:rStyle w:val="Enfasigrassetto"/>
            <w:lang w:val="en-GB"/>
          </w:rPr>
          <w:t xml:space="preserve"> </w:t>
        </w:r>
        <w:r w:rsidRPr="004D5D35">
          <w:rPr>
            <w:rStyle w:val="Keyword"/>
            <w:lang w:val="en-GB"/>
          </w:rPr>
          <w:t>4</w:t>
        </w:r>
        <w:r>
          <w:rPr>
            <w:lang w:val="en-GB"/>
          </w:rPr>
          <w:t>: this chapter is strongly connected with the RASD because it specifies how the requirements for the application are fulfilled by the design document. There is an analysis of the system using the traceability matrix.</w:t>
        </w:r>
      </w:ins>
    </w:p>
    <w:p w14:paraId="586B22CE" w14:textId="77777777" w:rsidR="0045523F" w:rsidRDefault="0045523F" w:rsidP="0045523F">
      <w:pPr>
        <w:spacing w:after="120"/>
        <w:rPr>
          <w:ins w:id="210" w:author="Marco Petri" w:date="2020-12-06T18:09:00Z"/>
          <w:lang w:val="en-GB"/>
        </w:rPr>
      </w:pPr>
      <w:ins w:id="211" w:author="Marco Petri" w:date="2020-12-06T18:09:00Z">
        <w:r w:rsidRPr="00ED1E19">
          <w:rPr>
            <w:rStyle w:val="Keyword"/>
            <w:lang w:val="en-GB"/>
          </w:rPr>
          <w:t>Chapter 5</w:t>
        </w:r>
        <w:r>
          <w:rPr>
            <w:lang w:val="en-GB"/>
          </w:rPr>
          <w:t xml:space="preserve">: this chapter contains three different detailed plans on how the software components are going to be implemented, integrated and tested. </w:t>
        </w:r>
      </w:ins>
    </w:p>
    <w:p w14:paraId="649D622F" w14:textId="3C456472" w:rsidR="0045523F" w:rsidRPr="00CD1581" w:rsidRDefault="0045523F">
      <w:pPr>
        <w:spacing w:after="120"/>
        <w:rPr>
          <w:lang w:val="en-GB"/>
        </w:rPr>
        <w:pPrChange w:id="212" w:author="Marco Petri" w:date="2020-12-06T18:09:00Z">
          <w:pPr>
            <w:pStyle w:val="Titolo2"/>
          </w:pPr>
        </w:pPrChange>
      </w:pPr>
      <w:ins w:id="213" w:author="Marco Petri" w:date="2020-12-06T18:09:00Z">
        <w:r w:rsidRPr="00E76D35">
          <w:rPr>
            <w:rStyle w:val="Keyword"/>
            <w:lang w:val="en-GB"/>
          </w:rPr>
          <w:t>Chapter 6</w:t>
        </w:r>
        <w:r>
          <w:rPr>
            <w:lang w:val="en-GB"/>
          </w:rPr>
          <w:t>: this part contains other information about references not contained in the chapter 1.</w:t>
        </w:r>
      </w:ins>
    </w:p>
    <w:p w14:paraId="6AF4B8A0" w14:textId="701A5099" w:rsidR="00237F0D" w:rsidRDefault="00237F0D" w:rsidP="00A3506F">
      <w:pPr>
        <w:rPr>
          <w:lang w:val="en-GB"/>
        </w:rPr>
      </w:pPr>
      <w:r>
        <w:rPr>
          <w:lang w:val="en-GB"/>
        </w:rPr>
        <w:br w:type="page"/>
      </w:r>
    </w:p>
    <w:p w14:paraId="1C8BD448" w14:textId="4844CF35" w:rsidR="00237F0D" w:rsidRPr="00B206BC" w:rsidRDefault="00237F0D" w:rsidP="00237F0D">
      <w:pPr>
        <w:pStyle w:val="Titolo1"/>
        <w:rPr>
          <w:lang w:val="en-GB"/>
        </w:rPr>
      </w:pPr>
      <w:r w:rsidRPr="00B206BC">
        <w:rPr>
          <w:noProof/>
          <w:lang w:eastAsia="it-IT"/>
        </w:rPr>
        <w:lastRenderedPageBreak/>
        <mc:AlternateContent>
          <mc:Choice Requires="wps">
            <w:drawing>
              <wp:anchor distT="0" distB="0" distL="114300" distR="114300" simplePos="0" relativeHeight="251667456" behindDoc="0" locked="0" layoutInCell="1" allowOverlap="1" wp14:anchorId="4548DED2" wp14:editId="1798E6D3">
                <wp:simplePos x="0" y="0"/>
                <wp:positionH relativeFrom="column">
                  <wp:posOffset>-661035</wp:posOffset>
                </wp:positionH>
                <wp:positionV relativeFrom="page">
                  <wp:posOffset>2667000</wp:posOffset>
                </wp:positionV>
                <wp:extent cx="1066800" cy="1038225"/>
                <wp:effectExtent l="0" t="0" r="19050" b="28575"/>
                <wp:wrapSquare wrapText="bothSides"/>
                <wp:docPr id="12" name="Rectangle 12"/>
                <wp:cNvGraphicFramePr/>
                <a:graphic xmlns:a="http://schemas.openxmlformats.org/drawingml/2006/main">
                  <a:graphicData uri="http://schemas.microsoft.com/office/word/2010/wordprocessingShape">
                    <wps:wsp>
                      <wps:cNvSpPr/>
                      <wps:spPr>
                        <a:xfrm>
                          <a:off x="0" y="0"/>
                          <a:ext cx="1066800" cy="10382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5B36C5" w14:textId="5FAB40C8" w:rsidR="00237F0D" w:rsidRPr="00EF33DD" w:rsidRDefault="008610E7" w:rsidP="00237F0D">
                            <w:pPr>
                              <w:jc w:val="center"/>
                              <w:rPr>
                                <w:color w:val="000000" w:themeColor="text1"/>
                                <w:sz w:val="144"/>
                                <w:szCs w:val="96"/>
                              </w:rPr>
                            </w:pPr>
                            <w:r>
                              <w:rPr>
                                <w:color w:val="000000" w:themeColor="text1"/>
                                <w:sz w:val="144"/>
                                <w:szCs w:val="96"/>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548DED2" id="Rectangle 12" o:spid="_x0000_s1027" style="position:absolute;left:0;text-align:left;margin-left:-52.05pt;margin-top:210pt;width:84pt;height:8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" fillcolor="white [3212]" strokecolor="white [3212]" strokeweight="1pt">
                <v:textbox>
                  <w:txbxContent>
                    <w:p w14:paraId="7E5B36C5" w14:textId="5FAB40C8" w:rsidR="00237F0D" w:rsidRPr="00EF33DD" w:rsidRDefault="008610E7" w:rsidP="00237F0D">
                      <w:pPr>
                        <w:jc w:val="center"/>
                        <w:rPr>
                          <w:color w:val="000000" w:themeColor="text1"/>
                          <w:sz w:val="144"/>
                          <w:szCs w:val="96"/>
                        </w:rPr>
                      </w:pPr>
                      <w:r>
                        <w:rPr>
                          <w:color w:val="000000" w:themeColor="text1"/>
                          <w:sz w:val="144"/>
                          <w:szCs w:val="96"/>
                        </w:rPr>
                        <w:t>2</w:t>
                      </w:r>
                    </w:p>
                  </w:txbxContent>
                </v:textbox>
                <w10:wrap type="square" anchory="page"/>
              </v:rect>
            </w:pict>
          </mc:Fallback>
        </mc:AlternateContent>
      </w:r>
      <w:r w:rsidRPr="00B206BC">
        <w:rPr>
          <w:noProof/>
          <w:lang w:eastAsia="it-IT"/>
        </w:rPr>
        <mc:AlternateContent>
          <mc:Choice Requires="wps">
            <w:drawing>
              <wp:anchor distT="0" distB="0" distL="114300" distR="114300" simplePos="0" relativeHeight="251668480" behindDoc="0" locked="0" layoutInCell="1" allowOverlap="1" wp14:anchorId="5FDBD988" wp14:editId="10352F0B">
                <wp:simplePos x="0" y="0"/>
                <wp:positionH relativeFrom="column">
                  <wp:posOffset>-1070610</wp:posOffset>
                </wp:positionH>
                <wp:positionV relativeFrom="page">
                  <wp:posOffset>1800225</wp:posOffset>
                </wp:positionV>
                <wp:extent cx="7581900" cy="247650"/>
                <wp:effectExtent l="0" t="0" r="0" b="0"/>
                <wp:wrapSquare wrapText="bothSides"/>
                <wp:docPr id="13" name="Rectangle 13"/>
                <wp:cNvGraphicFramePr/>
                <a:graphic xmlns:a="http://schemas.openxmlformats.org/drawingml/2006/main">
                  <a:graphicData uri="http://schemas.microsoft.com/office/word/2010/wordprocessingShape">
                    <wps:wsp>
                      <wps:cNvSpPr/>
                      <wps:spPr>
                        <a:xfrm>
                          <a:off x="0" y="0"/>
                          <a:ext cx="7581900" cy="2476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51B2AF3" id="Rectangle 13" o:spid="_x0000_s1026" style="position:absolute;margin-left:-84.3pt;margin-top:141.75pt;width:597pt;height:1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" fillcolor="white [3212]" stroked="f" strokeweight="1pt">
                <w10:wrap type="square" anchory="page"/>
              </v:rect>
            </w:pict>
          </mc:Fallback>
        </mc:AlternateContent>
      </w:r>
      <w:r w:rsidRPr="00B206BC">
        <w:rPr>
          <w:noProof/>
          <w:lang w:eastAsia="it-IT"/>
        </w:rPr>
        <mc:AlternateContent>
          <mc:Choice Requires="wps">
            <w:drawing>
              <wp:anchor distT="0" distB="0" distL="114300" distR="114300" simplePos="0" relativeHeight="251669504" behindDoc="0" locked="0" layoutInCell="1" allowOverlap="1" wp14:anchorId="635A7D67" wp14:editId="2189D267">
                <wp:simplePos x="0" y="0"/>
                <wp:positionH relativeFrom="column">
                  <wp:posOffset>-1070610</wp:posOffset>
                </wp:positionH>
                <wp:positionV relativeFrom="page">
                  <wp:posOffset>2543175</wp:posOffset>
                </wp:positionV>
                <wp:extent cx="7534275" cy="295275"/>
                <wp:effectExtent l="0" t="0" r="28575" b="28575"/>
                <wp:wrapSquare wrapText="bothSides"/>
                <wp:docPr id="14" name="Rectangle 14"/>
                <wp:cNvGraphicFramePr/>
                <a:graphic xmlns:a="http://schemas.openxmlformats.org/drawingml/2006/main">
                  <a:graphicData uri="http://schemas.microsoft.com/office/word/2010/wordprocessingShape">
                    <wps:wsp>
                      <wps:cNvSpPr/>
                      <wps:spPr>
                        <a:xfrm>
                          <a:off x="0" y="0"/>
                          <a:ext cx="7534275" cy="2952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1D4DC49" id="Rectangle 14" o:spid="_x0000_s1026" style="position:absolute;margin-left:-84.3pt;margin-top:200.25pt;width:593.25pt;height:23.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" fillcolor="white [3212]" strokecolor="white [3212]" strokeweight="1pt">
                <w10:wrap type="square" anchory="page"/>
              </v:rect>
            </w:pict>
          </mc:Fallback>
        </mc:AlternateContent>
      </w:r>
      <w:r w:rsidRPr="00B206BC">
        <w:rPr>
          <w:lang w:val="en-GB"/>
        </w:rPr>
        <w:fldChar w:fldCharType="begin"/>
      </w:r>
      <w:r w:rsidRPr="00B206BC">
        <w:rPr>
          <w:lang w:val="en-GB"/>
        </w:rPr>
        <w:instrText xml:space="preserve"> TC “</w:instrText>
      </w:r>
      <w:bookmarkStart w:id="214" w:name="_Toc53691894"/>
      <w:bookmarkStart w:id="215" w:name="_Toc58329466"/>
      <w:r>
        <w:rPr>
          <w:lang w:val="en-GB"/>
        </w:rPr>
        <w:instrText>Part</w:instrText>
      </w:r>
      <w:r w:rsidRPr="00B206BC">
        <w:rPr>
          <w:lang w:val="en-GB"/>
        </w:rPr>
        <w:instrText xml:space="preserve"> </w:instrText>
      </w:r>
      <w:r w:rsidR="00B04329">
        <w:rPr>
          <w:lang w:val="en-GB"/>
        </w:rPr>
        <w:instrText>2</w:instrText>
      </w:r>
      <w:r w:rsidRPr="00B206BC">
        <w:rPr>
          <w:lang w:val="en-GB"/>
        </w:rPr>
        <w:instrText xml:space="preserve">: </w:instrText>
      </w:r>
      <w:r w:rsidR="00B04329">
        <w:rPr>
          <w:lang w:val="en-GB"/>
        </w:rPr>
        <w:instrText>Overall description</w:instrText>
      </w:r>
      <w:bookmarkEnd w:id="214"/>
      <w:bookmarkEnd w:id="215"/>
      <w:r w:rsidRPr="00B206BC">
        <w:rPr>
          <w:lang w:val="en-GB"/>
        </w:rPr>
        <w:instrText xml:space="preserve">” \f a </w:instrText>
      </w:r>
      <w:r w:rsidRPr="00B206BC">
        <w:rPr>
          <w:lang w:val="en-GB"/>
        </w:rPr>
        <w:fldChar w:fldCharType="end"/>
      </w:r>
      <w:r w:rsidRPr="00B206BC">
        <w:rPr>
          <w:noProof/>
          <w:lang w:eastAsia="it-IT"/>
        </w:rPr>
        <mc:AlternateContent>
          <mc:Choice Requires="wps">
            <w:drawing>
              <wp:anchor distT="0" distB="0" distL="114300" distR="114300" simplePos="0" relativeHeight="251666432" behindDoc="0" locked="0" layoutInCell="1" allowOverlap="1" wp14:anchorId="3F59882B" wp14:editId="68C9AFC9">
                <wp:simplePos x="0" y="0"/>
                <wp:positionH relativeFrom="column">
                  <wp:posOffset>-1070610</wp:posOffset>
                </wp:positionH>
                <wp:positionV relativeFrom="page">
                  <wp:posOffset>28575</wp:posOffset>
                </wp:positionV>
                <wp:extent cx="7534275" cy="1771650"/>
                <wp:effectExtent l="0" t="0" r="9525" b="0"/>
                <wp:wrapSquare wrapText="bothSides"/>
                <wp:docPr id="15" name="Rectangle 15"/>
                <wp:cNvGraphicFramePr/>
                <a:graphic xmlns:a="http://schemas.openxmlformats.org/drawingml/2006/main">
                  <a:graphicData uri="http://schemas.microsoft.com/office/word/2010/wordprocessingShape">
                    <wps:wsp>
                      <wps:cNvSpPr/>
                      <wps:spPr>
                        <a:xfrm>
                          <a:off x="0" y="0"/>
                          <a:ext cx="7534275" cy="17716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37365B1" id="Rectangle 15" o:spid="_x0000_s1026" style="position:absolute;margin-left:-84.3pt;margin-top:2.25pt;width:593.25pt;height:139.5pt;z-index:251666432;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" fillcolor="white [3212]" stroked="f" strokeweight="1pt">
                <w10:wrap type="square" anchory="page"/>
              </v:rect>
            </w:pict>
          </mc:Fallback>
        </mc:AlternateContent>
      </w:r>
      <w:r w:rsidR="00B04329" w:rsidRPr="00B04329">
        <w:rPr>
          <w:lang w:val="en-GB"/>
        </w:rPr>
        <w:t xml:space="preserve"> </w:t>
      </w:r>
      <w:r w:rsidR="00C64471">
        <w:rPr>
          <w:lang w:val="en-GB"/>
        </w:rPr>
        <w:t>Architectural design</w:t>
      </w:r>
    </w:p>
    <w:p w14:paraId="473B9EF6" w14:textId="73A1BBDE" w:rsidR="00CF27D2" w:rsidDel="00611CBC" w:rsidRDefault="00CF27D2" w:rsidP="00A3506F">
      <w:pPr>
        <w:rPr>
          <w:del w:id="216" w:author="Marco Petri" w:date="2020-12-06T18:17:00Z"/>
          <w:lang w:val="en-GB"/>
        </w:rPr>
      </w:pPr>
      <w:r>
        <w:rPr>
          <w:lang w:val="en-GB"/>
        </w:rPr>
        <w:t>Introductory text to the chapter (how it is subdivided and what are we going to say in the chapter)</w:t>
      </w:r>
    </w:p>
    <w:p w14:paraId="7CD7E408" w14:textId="5FA2E34E" w:rsidR="00EC4084" w:rsidDel="002B5543" w:rsidRDefault="00EC4084" w:rsidP="00A3506F">
      <w:pPr>
        <w:rPr>
          <w:del w:id="217" w:author="Marco Petri" w:date="2020-12-08T14:15:00Z"/>
          <w:lang w:val="en-GB"/>
        </w:rPr>
      </w:pPr>
      <w:del w:id="218" w:author="Marco Petri" w:date="2020-12-06T18:17:00Z">
        <w:r w:rsidDel="00611CBC">
          <w:rPr>
            <w:lang w:val="en-GB"/>
          </w:rPr>
          <w:br w:type="page"/>
        </w:r>
      </w:del>
    </w:p>
    <w:p w14:paraId="50AB0532" w14:textId="77777777" w:rsidR="002B5543" w:rsidRDefault="002B5543" w:rsidP="002B5543">
      <w:pPr>
        <w:rPr>
          <w:ins w:id="219" w:author="Marco Petri" w:date="2020-12-08T14:15:00Z"/>
          <w:lang w:val="en-GB"/>
        </w:rPr>
      </w:pPr>
    </w:p>
    <w:p w14:paraId="6A01E1F6" w14:textId="4A7DA18A" w:rsidR="00686CD1" w:rsidRPr="00686CD1" w:rsidRDefault="00C64471">
      <w:pPr>
        <w:pStyle w:val="Titolo2"/>
        <w:rPr>
          <w:lang w:val="en-GB"/>
        </w:rPr>
      </w:pPr>
      <w:bookmarkStart w:id="220" w:name="_Toc58329467"/>
      <w:r>
        <w:rPr>
          <w:lang w:val="en-GB"/>
        </w:rPr>
        <w:t>Overview</w:t>
      </w:r>
      <w:bookmarkEnd w:id="220"/>
    </w:p>
    <w:p w14:paraId="72DB7ACB" w14:textId="77777777" w:rsidR="00686CD1" w:rsidRDefault="00686CD1" w:rsidP="00686CD1">
      <w:pPr>
        <w:rPr>
          <w:ins w:id="221" w:author="asus" w:date="2020-12-07T18:28:00Z"/>
          <w:lang w:val="en-GB"/>
        </w:rPr>
      </w:pPr>
      <w:ins w:id="222" w:author="asus" w:date="2020-12-07T18:28:00Z">
        <w:r>
          <w:rPr>
            <w:lang w:val="en-GB"/>
          </w:rPr>
          <w:t>The main component is the central application server. Such high level component is in charge of receiving requests from both Customers, Store Managers and Checkpoint Controllers and decides whether to accept or reject them. Its responsibilities include:</w:t>
        </w:r>
      </w:ins>
    </w:p>
    <w:p w14:paraId="6902BBA0" w14:textId="77777777" w:rsidR="00686CD1" w:rsidRPr="00F55AD1" w:rsidRDefault="00686CD1" w:rsidP="00686CD1">
      <w:pPr>
        <w:pStyle w:val="Paragrafoelenco"/>
        <w:numPr>
          <w:ilvl w:val="0"/>
          <w:numId w:val="24"/>
        </w:numPr>
        <w:spacing w:line="240" w:lineRule="auto"/>
        <w:jc w:val="left"/>
        <w:rPr>
          <w:ins w:id="223" w:author="asus" w:date="2020-12-07T18:28:00Z"/>
          <w:b/>
          <w:lang w:val="en-GB"/>
        </w:rPr>
      </w:pPr>
      <w:ins w:id="224" w:author="asus" w:date="2020-12-07T18:28:00Z">
        <w:r w:rsidRPr="00F55AD1">
          <w:rPr>
            <w:b/>
            <w:lang w:val="en-GB"/>
          </w:rPr>
          <w:t>Queue real time management:</w:t>
        </w:r>
        <w:r>
          <w:rPr>
            <w:b/>
            <w:lang w:val="en-GB"/>
          </w:rPr>
          <w:t xml:space="preserve"> </w:t>
        </w:r>
        <w:r>
          <w:rPr>
            <w:lang w:val="en-GB"/>
          </w:rPr>
          <w:t>monitors the state of a queue, adds customers to the requested queue, removes them when necessary and calls a new number whenever it is needed.</w:t>
        </w:r>
      </w:ins>
    </w:p>
    <w:p w14:paraId="28E4C8F6" w14:textId="77777777" w:rsidR="00686CD1" w:rsidRPr="00F55AD1" w:rsidRDefault="00686CD1" w:rsidP="00686CD1">
      <w:pPr>
        <w:pStyle w:val="Paragrafoelenco"/>
        <w:numPr>
          <w:ilvl w:val="0"/>
          <w:numId w:val="24"/>
        </w:numPr>
        <w:spacing w:line="240" w:lineRule="auto"/>
        <w:jc w:val="left"/>
        <w:rPr>
          <w:ins w:id="225" w:author="asus" w:date="2020-12-07T18:28:00Z"/>
          <w:b/>
          <w:lang w:val="en-GB"/>
        </w:rPr>
      </w:pPr>
      <w:ins w:id="226" w:author="asus" w:date="2020-12-07T18:28:00Z">
        <w:r>
          <w:rPr>
            <w:b/>
            <w:lang w:val="en-GB"/>
          </w:rPr>
          <w:t xml:space="preserve">Bookings management: </w:t>
        </w:r>
        <w:r>
          <w:rPr>
            <w:lang w:val="en-GB"/>
          </w:rPr>
          <w:t>keeps track of booked visits for each store that subscribed to the service. It handles requests for visits and their deletion.</w:t>
        </w:r>
      </w:ins>
    </w:p>
    <w:p w14:paraId="6BFE450E" w14:textId="77777777" w:rsidR="00686CD1" w:rsidRPr="002B494A" w:rsidRDefault="00686CD1" w:rsidP="00686CD1">
      <w:pPr>
        <w:pStyle w:val="Paragrafoelenco"/>
        <w:numPr>
          <w:ilvl w:val="0"/>
          <w:numId w:val="24"/>
        </w:numPr>
        <w:spacing w:line="240" w:lineRule="auto"/>
        <w:jc w:val="left"/>
        <w:rPr>
          <w:ins w:id="227" w:author="asus" w:date="2020-12-07T18:28:00Z"/>
          <w:b/>
          <w:lang w:val="en-GB"/>
        </w:rPr>
      </w:pPr>
      <w:ins w:id="228" w:author="asus" w:date="2020-12-07T18:28:00Z">
        <w:r>
          <w:rPr>
            <w:b/>
            <w:lang w:val="en-GB"/>
          </w:rPr>
          <w:t>Account management:</w:t>
        </w:r>
        <w:r>
          <w:rPr>
            <w:lang w:val="en-GB"/>
          </w:rPr>
          <w:t xml:space="preserve"> allows for registration by Customers. It also provides data verification functionalities whenever it receives a login request.</w:t>
        </w:r>
      </w:ins>
    </w:p>
    <w:p w14:paraId="14AC1310" w14:textId="77777777" w:rsidR="00686CD1" w:rsidRDefault="00686CD1" w:rsidP="00686CD1">
      <w:pPr>
        <w:rPr>
          <w:ins w:id="229" w:author="asus" w:date="2020-12-07T18:28:00Z"/>
          <w:lang w:val="en-GB"/>
        </w:rPr>
      </w:pPr>
    </w:p>
    <w:p w14:paraId="286412B9" w14:textId="03855996" w:rsidR="00686CD1" w:rsidRDefault="00686CD1" w:rsidP="00686CD1">
      <w:pPr>
        <w:rPr>
          <w:ins w:id="230" w:author="asus" w:date="2020-12-07T18:28:00Z"/>
          <w:lang w:val="en-GB"/>
        </w:rPr>
      </w:pPr>
      <w:ins w:id="231" w:author="asus" w:date="2020-12-07T18:28:00Z">
        <w:r>
          <w:rPr>
            <w:lang w:val="en-GB"/>
          </w:rPr>
          <w:t xml:space="preserve">Another important component is the central Database. Information concerning the accounts of every user, the monitored stores, and records of every visit is stored in such database. This component is normally accessed only via </w:t>
        </w:r>
      </w:ins>
      <w:ins w:id="232" w:author="asus" w:date="2020-12-08T15:52:00Z">
        <w:r w:rsidR="00F9208C">
          <w:rPr>
            <w:lang w:val="en-GB"/>
          </w:rPr>
          <w:t>transactions</w:t>
        </w:r>
      </w:ins>
      <w:ins w:id="233" w:author="asus" w:date="2020-12-07T18:28:00Z">
        <w:r>
          <w:rPr>
            <w:lang w:val="en-GB"/>
          </w:rPr>
          <w:t xml:space="preserve"> performed by the central application server. However, the DBMS can be directly </w:t>
        </w:r>
      </w:ins>
      <w:ins w:id="234" w:author="asus" w:date="2020-12-08T15:52:00Z">
        <w:r w:rsidR="00F9208C">
          <w:rPr>
            <w:lang w:val="en-GB"/>
          </w:rPr>
          <w:t xml:space="preserve">accessed </w:t>
        </w:r>
      </w:ins>
      <w:ins w:id="235" w:author="asus" w:date="2020-12-07T18:28:00Z">
        <w:r>
          <w:rPr>
            <w:lang w:val="en-GB"/>
          </w:rPr>
          <w:t>whenever a sys-admin needs to create accounts for store managers or checkpoint controllers, apart from maintenance and configuration needs.</w:t>
        </w:r>
      </w:ins>
    </w:p>
    <w:p w14:paraId="222F08BE" w14:textId="77777777" w:rsidR="00686CD1" w:rsidRDefault="00686CD1" w:rsidP="00686CD1">
      <w:pPr>
        <w:rPr>
          <w:ins w:id="236" w:author="asus" w:date="2020-12-07T18:28:00Z"/>
          <w:lang w:val="en-GB"/>
        </w:rPr>
      </w:pPr>
    </w:p>
    <w:p w14:paraId="016F2A15" w14:textId="7AC9EFA5" w:rsidR="00686CD1" w:rsidRPr="002B494A" w:rsidRDefault="00686CD1" w:rsidP="00686CD1">
      <w:pPr>
        <w:rPr>
          <w:ins w:id="237" w:author="asus" w:date="2020-12-07T18:28:00Z"/>
          <w:lang w:val="en-GB"/>
        </w:rPr>
      </w:pPr>
      <w:ins w:id="238" w:author="asus" w:date="2020-12-07T18:28:00Z">
        <w:r>
          <w:rPr>
            <w:lang w:val="en-GB"/>
          </w:rPr>
          <w:t xml:space="preserve">Users can communicate with the central server by either using a mobile app or an appropriate web application. They will be able to send the intended requests to the main server and receive responses. The main server also exchanges </w:t>
        </w:r>
      </w:ins>
      <w:ins w:id="239" w:author="asus" w:date="2020-12-08T15:53:00Z">
        <w:r w:rsidR="00F9208C">
          <w:rPr>
            <w:lang w:val="en-GB"/>
          </w:rPr>
          <w:t xml:space="preserve">messages </w:t>
        </w:r>
      </w:ins>
      <w:bookmarkStart w:id="240" w:name="_GoBack"/>
      <w:bookmarkEnd w:id="240"/>
      <w:ins w:id="241" w:author="asus" w:date="2020-12-07T18:28:00Z">
        <w:r>
          <w:rPr>
            <w:lang w:val="en-GB"/>
          </w:rPr>
          <w:t>with ticket machines, which notify when a customer has printed a paper ticket for instance.</w:t>
        </w:r>
      </w:ins>
    </w:p>
    <w:p w14:paraId="75766D8C" w14:textId="67D306D4" w:rsidR="008A57BF" w:rsidRDefault="008A57BF" w:rsidP="00A3506F">
      <w:pPr>
        <w:rPr>
          <w:lang w:val="en-GB"/>
        </w:rPr>
      </w:pPr>
      <w:r>
        <w:rPr>
          <w:lang w:val="en-GB"/>
        </w:rPr>
        <w:br w:type="page"/>
      </w:r>
    </w:p>
    <w:p w14:paraId="25B9CE48" w14:textId="3290D966" w:rsidR="008A57BF" w:rsidRDefault="00C64471" w:rsidP="008A57BF">
      <w:pPr>
        <w:pStyle w:val="Titolo2"/>
        <w:rPr>
          <w:lang w:val="en-GB"/>
        </w:rPr>
      </w:pPr>
      <w:bookmarkStart w:id="242" w:name="_Toc58329468"/>
      <w:r>
        <w:rPr>
          <w:lang w:val="en-GB"/>
        </w:rPr>
        <w:lastRenderedPageBreak/>
        <w:t>Component view</w:t>
      </w:r>
      <w:bookmarkEnd w:id="242"/>
    </w:p>
    <w:p w14:paraId="282DD583" w14:textId="18A3826C" w:rsidR="008A57BF" w:rsidRDefault="008A57BF" w:rsidP="00A3506F">
      <w:pPr>
        <w:rPr>
          <w:lang w:val="en-GB"/>
        </w:rPr>
      </w:pPr>
      <w:r>
        <w:rPr>
          <w:lang w:val="en-GB"/>
        </w:rPr>
        <w:br w:type="page"/>
      </w:r>
    </w:p>
    <w:p w14:paraId="53CF2913" w14:textId="2B420B85" w:rsidR="008A57BF" w:rsidRDefault="00C64471" w:rsidP="008A57BF">
      <w:pPr>
        <w:pStyle w:val="Titolo2"/>
        <w:rPr>
          <w:lang w:val="en-GB"/>
        </w:rPr>
      </w:pPr>
      <w:bookmarkStart w:id="243" w:name="_Toc58329469"/>
      <w:r>
        <w:rPr>
          <w:lang w:val="en-GB"/>
        </w:rPr>
        <w:lastRenderedPageBreak/>
        <w:t>Deployment view</w:t>
      </w:r>
      <w:bookmarkEnd w:id="243"/>
    </w:p>
    <w:p w14:paraId="11F832AB" w14:textId="5B6BBD31" w:rsidR="008A57BF" w:rsidRDefault="008A57BF" w:rsidP="00A3506F">
      <w:pPr>
        <w:rPr>
          <w:lang w:val="en-GB"/>
        </w:rPr>
      </w:pPr>
      <w:r>
        <w:rPr>
          <w:lang w:val="en-GB"/>
        </w:rPr>
        <w:br w:type="page"/>
      </w:r>
    </w:p>
    <w:p w14:paraId="4F45F769" w14:textId="53D50510" w:rsidR="008A57BF" w:rsidRDefault="00A47C3B" w:rsidP="00102237">
      <w:pPr>
        <w:pStyle w:val="Titolo2"/>
        <w:rPr>
          <w:lang w:val="en-GB"/>
        </w:rPr>
      </w:pPr>
      <w:bookmarkStart w:id="244" w:name="_Toc58329470"/>
      <w:r>
        <w:rPr>
          <w:lang w:val="en-GB"/>
        </w:rPr>
        <w:lastRenderedPageBreak/>
        <w:t>Runtime view</w:t>
      </w:r>
      <w:bookmarkEnd w:id="244"/>
    </w:p>
    <w:p w14:paraId="2E302149" w14:textId="5ED7E4B0" w:rsidR="00A47C3B" w:rsidRDefault="00A47C3B" w:rsidP="00A3506F">
      <w:pPr>
        <w:rPr>
          <w:lang w:val="en-GB"/>
        </w:rPr>
      </w:pPr>
      <w:r>
        <w:rPr>
          <w:lang w:val="en-GB"/>
        </w:rPr>
        <w:br w:type="page"/>
      </w:r>
    </w:p>
    <w:p w14:paraId="1B6D2AC7" w14:textId="4E344BC7" w:rsidR="00A47C3B" w:rsidRDefault="00A47C3B" w:rsidP="00A47C3B">
      <w:pPr>
        <w:pStyle w:val="Titolo2"/>
        <w:rPr>
          <w:lang w:val="en-GB"/>
        </w:rPr>
      </w:pPr>
      <w:bookmarkStart w:id="245" w:name="_Toc58329471"/>
      <w:r>
        <w:rPr>
          <w:lang w:val="en-GB"/>
        </w:rPr>
        <w:lastRenderedPageBreak/>
        <w:t>Component interfaces</w:t>
      </w:r>
      <w:bookmarkEnd w:id="245"/>
    </w:p>
    <w:p w14:paraId="474BEDAE" w14:textId="72463810" w:rsidR="00A47C3B" w:rsidRDefault="00A47C3B" w:rsidP="00A3506F">
      <w:pPr>
        <w:rPr>
          <w:lang w:val="en-GB"/>
        </w:rPr>
      </w:pPr>
      <w:r>
        <w:rPr>
          <w:lang w:val="en-GB"/>
        </w:rPr>
        <w:br w:type="page"/>
      </w:r>
    </w:p>
    <w:p w14:paraId="0AE1A392" w14:textId="56C79C26" w:rsidR="00A47C3B" w:rsidRDefault="00696F5B" w:rsidP="00696F5B">
      <w:pPr>
        <w:pStyle w:val="Titolo2"/>
        <w:rPr>
          <w:lang w:val="en-GB"/>
        </w:rPr>
      </w:pPr>
      <w:bookmarkStart w:id="246" w:name="_Toc58329472"/>
      <w:r>
        <w:rPr>
          <w:lang w:val="en-GB"/>
        </w:rPr>
        <w:lastRenderedPageBreak/>
        <w:t>Selected architectural styles and patterns</w:t>
      </w:r>
      <w:bookmarkEnd w:id="246"/>
    </w:p>
    <w:p w14:paraId="42BE4B46" w14:textId="29F9A3C7" w:rsidR="00696F5B" w:rsidRDefault="00696F5B" w:rsidP="00A3506F">
      <w:pPr>
        <w:rPr>
          <w:lang w:val="en-GB"/>
        </w:rPr>
      </w:pPr>
      <w:r>
        <w:rPr>
          <w:lang w:val="en-GB"/>
        </w:rPr>
        <w:br w:type="page"/>
      </w:r>
    </w:p>
    <w:p w14:paraId="690CCEF9" w14:textId="044CA1C9" w:rsidR="00696F5B" w:rsidRPr="00696F5B" w:rsidRDefault="00696F5B" w:rsidP="00696F5B">
      <w:pPr>
        <w:pStyle w:val="Titolo2"/>
        <w:rPr>
          <w:lang w:val="en-GB"/>
        </w:rPr>
      </w:pPr>
      <w:bookmarkStart w:id="247" w:name="_Toc58329473"/>
      <w:r>
        <w:rPr>
          <w:lang w:val="en-GB"/>
        </w:rPr>
        <w:lastRenderedPageBreak/>
        <w:t>Other design decisions</w:t>
      </w:r>
      <w:bookmarkEnd w:id="247"/>
    </w:p>
    <w:p w14:paraId="3C92E5A8" w14:textId="2830D4C7" w:rsidR="008610E7" w:rsidRDefault="008610E7" w:rsidP="00A3506F">
      <w:pPr>
        <w:rPr>
          <w:lang w:val="en-GB"/>
        </w:rPr>
      </w:pPr>
      <w:r>
        <w:rPr>
          <w:lang w:val="en-GB"/>
        </w:rPr>
        <w:br w:type="page"/>
      </w:r>
    </w:p>
    <w:p w14:paraId="613413B3" w14:textId="388F5904" w:rsidR="008610E7" w:rsidRPr="00B206BC" w:rsidRDefault="008610E7" w:rsidP="008610E7">
      <w:pPr>
        <w:pStyle w:val="Titolo1"/>
        <w:rPr>
          <w:lang w:val="en-GB"/>
        </w:rPr>
      </w:pPr>
      <w:r w:rsidRPr="00B206BC">
        <w:rPr>
          <w:noProof/>
          <w:lang w:eastAsia="it-IT"/>
        </w:rPr>
        <w:lastRenderedPageBreak/>
        <mc:AlternateContent>
          <mc:Choice Requires="wps">
            <w:drawing>
              <wp:anchor distT="0" distB="0" distL="114300" distR="114300" simplePos="0" relativeHeight="251672576" behindDoc="0" locked="0" layoutInCell="1" allowOverlap="1" wp14:anchorId="4F34445C" wp14:editId="232F6114">
                <wp:simplePos x="0" y="0"/>
                <wp:positionH relativeFrom="column">
                  <wp:posOffset>-661035</wp:posOffset>
                </wp:positionH>
                <wp:positionV relativeFrom="page">
                  <wp:posOffset>2667000</wp:posOffset>
                </wp:positionV>
                <wp:extent cx="1066800" cy="1038225"/>
                <wp:effectExtent l="0" t="0" r="19050" b="28575"/>
                <wp:wrapSquare wrapText="bothSides"/>
                <wp:docPr id="16" name="Rectangle 16"/>
                <wp:cNvGraphicFramePr/>
                <a:graphic xmlns:a="http://schemas.openxmlformats.org/drawingml/2006/main">
                  <a:graphicData uri="http://schemas.microsoft.com/office/word/2010/wordprocessingShape">
                    <wps:wsp>
                      <wps:cNvSpPr/>
                      <wps:spPr>
                        <a:xfrm>
                          <a:off x="0" y="0"/>
                          <a:ext cx="1066800" cy="10382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338A75" w14:textId="2E045617" w:rsidR="008610E7" w:rsidRPr="00EF33DD" w:rsidRDefault="008610E7" w:rsidP="008610E7">
                            <w:pPr>
                              <w:jc w:val="center"/>
                              <w:rPr>
                                <w:color w:val="000000" w:themeColor="text1"/>
                                <w:sz w:val="144"/>
                                <w:szCs w:val="96"/>
                              </w:rPr>
                            </w:pPr>
                            <w:r>
                              <w:rPr>
                                <w:color w:val="000000" w:themeColor="text1"/>
                                <w:sz w:val="144"/>
                                <w:szCs w:val="96"/>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F34445C" id="Rectangle 16" o:spid="_x0000_s1028" style="position:absolute;left:0;text-align:left;margin-left:-52.05pt;margin-top:210pt;width:84pt;height:81.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" fillcolor="white [3212]" strokecolor="white [3212]" strokeweight="1pt">
                <v:textbox>
                  <w:txbxContent>
                    <w:p w14:paraId="4E338A75" w14:textId="2E045617" w:rsidR="008610E7" w:rsidRPr="00EF33DD" w:rsidRDefault="008610E7" w:rsidP="008610E7">
                      <w:pPr>
                        <w:jc w:val="center"/>
                        <w:rPr>
                          <w:color w:val="000000" w:themeColor="text1"/>
                          <w:sz w:val="144"/>
                          <w:szCs w:val="96"/>
                        </w:rPr>
                      </w:pPr>
                      <w:r>
                        <w:rPr>
                          <w:color w:val="000000" w:themeColor="text1"/>
                          <w:sz w:val="144"/>
                          <w:szCs w:val="96"/>
                        </w:rPr>
                        <w:t>3</w:t>
                      </w:r>
                    </w:p>
                  </w:txbxContent>
                </v:textbox>
                <w10:wrap type="square" anchory="page"/>
              </v:rect>
            </w:pict>
          </mc:Fallback>
        </mc:AlternateContent>
      </w:r>
      <w:r w:rsidRPr="00B206BC">
        <w:rPr>
          <w:noProof/>
          <w:lang w:eastAsia="it-IT"/>
        </w:rPr>
        <mc:AlternateContent>
          <mc:Choice Requires="wps">
            <w:drawing>
              <wp:anchor distT="0" distB="0" distL="114300" distR="114300" simplePos="0" relativeHeight="251673600" behindDoc="0" locked="0" layoutInCell="1" allowOverlap="1" wp14:anchorId="6BAC0611" wp14:editId="4171B728">
                <wp:simplePos x="0" y="0"/>
                <wp:positionH relativeFrom="column">
                  <wp:posOffset>-1070610</wp:posOffset>
                </wp:positionH>
                <wp:positionV relativeFrom="page">
                  <wp:posOffset>1800225</wp:posOffset>
                </wp:positionV>
                <wp:extent cx="7581900" cy="247650"/>
                <wp:effectExtent l="0" t="0" r="0" b="0"/>
                <wp:wrapSquare wrapText="bothSides"/>
                <wp:docPr id="17" name="Rectangle 17"/>
                <wp:cNvGraphicFramePr/>
                <a:graphic xmlns:a="http://schemas.openxmlformats.org/drawingml/2006/main">
                  <a:graphicData uri="http://schemas.microsoft.com/office/word/2010/wordprocessingShape">
                    <wps:wsp>
                      <wps:cNvSpPr/>
                      <wps:spPr>
                        <a:xfrm>
                          <a:off x="0" y="0"/>
                          <a:ext cx="7581900" cy="2476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6BC5744" id="Rectangle 17" o:spid="_x0000_s1026" style="position:absolute;margin-left:-84.3pt;margin-top:141.75pt;width:597pt;height:1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" fillcolor="white [3212]" stroked="f" strokeweight="1pt">
                <w10:wrap type="square" anchory="page"/>
              </v:rect>
            </w:pict>
          </mc:Fallback>
        </mc:AlternateContent>
      </w:r>
      <w:r w:rsidRPr="00B206BC">
        <w:rPr>
          <w:noProof/>
          <w:lang w:eastAsia="it-IT"/>
        </w:rPr>
        <mc:AlternateContent>
          <mc:Choice Requires="wps">
            <w:drawing>
              <wp:anchor distT="0" distB="0" distL="114300" distR="114300" simplePos="0" relativeHeight="251674624" behindDoc="0" locked="0" layoutInCell="1" allowOverlap="1" wp14:anchorId="428C5279" wp14:editId="1C44B6BD">
                <wp:simplePos x="0" y="0"/>
                <wp:positionH relativeFrom="column">
                  <wp:posOffset>-1070610</wp:posOffset>
                </wp:positionH>
                <wp:positionV relativeFrom="page">
                  <wp:posOffset>2543175</wp:posOffset>
                </wp:positionV>
                <wp:extent cx="7534275" cy="295275"/>
                <wp:effectExtent l="0" t="0" r="28575" b="28575"/>
                <wp:wrapSquare wrapText="bothSides"/>
                <wp:docPr id="18" name="Rectangle 18"/>
                <wp:cNvGraphicFramePr/>
                <a:graphic xmlns:a="http://schemas.openxmlformats.org/drawingml/2006/main">
                  <a:graphicData uri="http://schemas.microsoft.com/office/word/2010/wordprocessingShape">
                    <wps:wsp>
                      <wps:cNvSpPr/>
                      <wps:spPr>
                        <a:xfrm>
                          <a:off x="0" y="0"/>
                          <a:ext cx="7534275" cy="2952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BEFE975" id="Rectangle 18" o:spid="_x0000_s1026" style="position:absolute;margin-left:-84.3pt;margin-top:200.25pt;width:593.25pt;height:23.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" fillcolor="white [3212]" strokecolor="white [3212]" strokeweight="1pt">
                <w10:wrap type="square" anchory="page"/>
              </v:rect>
            </w:pict>
          </mc:Fallback>
        </mc:AlternateContent>
      </w:r>
      <w:r w:rsidRPr="00B206BC">
        <w:rPr>
          <w:lang w:val="en-GB"/>
        </w:rPr>
        <w:fldChar w:fldCharType="begin"/>
      </w:r>
      <w:r w:rsidRPr="00B206BC">
        <w:rPr>
          <w:lang w:val="en-GB"/>
        </w:rPr>
        <w:instrText xml:space="preserve"> TC “</w:instrText>
      </w:r>
      <w:bookmarkStart w:id="248" w:name="_Toc58329474"/>
      <w:bookmarkStart w:id="249" w:name="_Toc53691899"/>
      <w:r>
        <w:rPr>
          <w:lang w:val="en-GB"/>
        </w:rPr>
        <w:instrText>Part</w:instrText>
      </w:r>
      <w:r w:rsidRPr="00B206BC">
        <w:rPr>
          <w:lang w:val="en-GB"/>
        </w:rPr>
        <w:instrText xml:space="preserve"> </w:instrText>
      </w:r>
      <w:r w:rsidR="00B04329">
        <w:rPr>
          <w:lang w:val="en-GB"/>
        </w:rPr>
        <w:instrText>3</w:instrText>
      </w:r>
      <w:r w:rsidRPr="00B206BC">
        <w:rPr>
          <w:lang w:val="en-GB"/>
        </w:rPr>
        <w:instrText xml:space="preserve">: </w:instrText>
      </w:r>
      <w:ins w:id="250" w:author="Marco Petri" w:date="2020-12-08T14:17:00Z">
        <w:r w:rsidR="00E07C59">
          <w:rPr>
            <w:lang w:val="en-GB"/>
          </w:rPr>
          <w:instrText>User interface design</w:instrText>
        </w:r>
      </w:ins>
      <w:bookmarkEnd w:id="248"/>
      <w:del w:id="251" w:author="Marco Petri" w:date="2020-12-08T14:17:00Z">
        <w:r w:rsidR="00B04329" w:rsidDel="00E07C59">
          <w:rPr>
            <w:lang w:val="en-GB"/>
          </w:rPr>
          <w:delInstrText>Specific requirements</w:delInstrText>
        </w:r>
      </w:del>
      <w:bookmarkEnd w:id="249"/>
      <w:r w:rsidRPr="00B206BC">
        <w:rPr>
          <w:lang w:val="en-GB"/>
        </w:rPr>
        <w:instrText xml:space="preserve">” \f a </w:instrText>
      </w:r>
      <w:r w:rsidRPr="00B206BC">
        <w:rPr>
          <w:lang w:val="en-GB"/>
        </w:rPr>
        <w:fldChar w:fldCharType="end"/>
      </w:r>
      <w:r w:rsidRPr="00B206BC">
        <w:rPr>
          <w:noProof/>
          <w:lang w:eastAsia="it-IT"/>
        </w:rPr>
        <mc:AlternateContent>
          <mc:Choice Requires="wps">
            <w:drawing>
              <wp:anchor distT="0" distB="0" distL="114300" distR="114300" simplePos="0" relativeHeight="251671552" behindDoc="0" locked="0" layoutInCell="1" allowOverlap="1" wp14:anchorId="13232EC7" wp14:editId="47C65206">
                <wp:simplePos x="0" y="0"/>
                <wp:positionH relativeFrom="column">
                  <wp:posOffset>-1070610</wp:posOffset>
                </wp:positionH>
                <wp:positionV relativeFrom="page">
                  <wp:posOffset>28575</wp:posOffset>
                </wp:positionV>
                <wp:extent cx="7534275" cy="1771650"/>
                <wp:effectExtent l="0" t="0" r="9525" b="0"/>
                <wp:wrapSquare wrapText="bothSides"/>
                <wp:docPr id="19" name="Rectangle 19"/>
                <wp:cNvGraphicFramePr/>
                <a:graphic xmlns:a="http://schemas.openxmlformats.org/drawingml/2006/main">
                  <a:graphicData uri="http://schemas.microsoft.com/office/word/2010/wordprocessingShape">
                    <wps:wsp>
                      <wps:cNvSpPr/>
                      <wps:spPr>
                        <a:xfrm>
                          <a:off x="0" y="0"/>
                          <a:ext cx="7534275" cy="17716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768F2EB" id="Rectangle 19" o:spid="_x0000_s1026" style="position:absolute;margin-left:-84.3pt;margin-top:2.25pt;width:593.25pt;height:139.5pt;z-index:251671552;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" fillcolor="white [3212]" stroked="f" strokeweight="1pt">
                <w10:wrap type="square" anchory="page"/>
              </v:rect>
            </w:pict>
          </mc:Fallback>
        </mc:AlternateContent>
      </w:r>
      <w:del w:id="252" w:author="Marco Petri" w:date="2020-12-08T14:17:00Z">
        <w:r w:rsidR="00B04329" w:rsidRPr="00B04329" w:rsidDel="00E07C59">
          <w:rPr>
            <w:lang w:val="en-GB"/>
          </w:rPr>
          <w:delText xml:space="preserve"> </w:delText>
        </w:r>
      </w:del>
      <w:r w:rsidR="00696F5B">
        <w:rPr>
          <w:lang w:val="en-GB"/>
        </w:rPr>
        <w:t>User interface design</w:t>
      </w:r>
    </w:p>
    <w:p w14:paraId="691287CF" w14:textId="68C63A5A" w:rsidR="00CF27D2" w:rsidRDefault="00CF27D2" w:rsidP="00CF27D2">
      <w:pPr>
        <w:rPr>
          <w:lang w:val="en-GB"/>
        </w:rPr>
      </w:pPr>
      <w:r>
        <w:rPr>
          <w:lang w:val="en-GB"/>
        </w:rPr>
        <w:t>Introductory text to the chapter (how it is subdivided and what are we going to say in the chapter)</w:t>
      </w:r>
    </w:p>
    <w:p w14:paraId="745FA617" w14:textId="0B646163" w:rsidR="008610E7" w:rsidRDefault="008610E7" w:rsidP="00A3506F">
      <w:pPr>
        <w:rPr>
          <w:lang w:val="en-GB"/>
        </w:rPr>
      </w:pPr>
      <w:r>
        <w:rPr>
          <w:lang w:val="en-GB"/>
        </w:rPr>
        <w:br w:type="page"/>
      </w:r>
    </w:p>
    <w:p w14:paraId="4FD102CF" w14:textId="46AD8F08" w:rsidR="008610E7" w:rsidRPr="00B206BC" w:rsidRDefault="008610E7" w:rsidP="008610E7">
      <w:pPr>
        <w:pStyle w:val="Titolo1"/>
        <w:rPr>
          <w:lang w:val="en-GB"/>
        </w:rPr>
      </w:pPr>
      <w:r w:rsidRPr="00B206BC">
        <w:rPr>
          <w:noProof/>
          <w:lang w:eastAsia="it-IT"/>
        </w:rPr>
        <w:lastRenderedPageBreak/>
        <mc:AlternateContent>
          <mc:Choice Requires="wps">
            <w:drawing>
              <wp:anchor distT="0" distB="0" distL="114300" distR="114300" simplePos="0" relativeHeight="251677696" behindDoc="0" locked="0" layoutInCell="1" allowOverlap="1" wp14:anchorId="7450EA71" wp14:editId="5F3EDB39">
                <wp:simplePos x="0" y="0"/>
                <wp:positionH relativeFrom="column">
                  <wp:posOffset>-661035</wp:posOffset>
                </wp:positionH>
                <wp:positionV relativeFrom="page">
                  <wp:posOffset>2667000</wp:posOffset>
                </wp:positionV>
                <wp:extent cx="1066800" cy="1038225"/>
                <wp:effectExtent l="0" t="0" r="19050" b="28575"/>
                <wp:wrapSquare wrapText="bothSides"/>
                <wp:docPr id="20" name="Rectangle 20"/>
                <wp:cNvGraphicFramePr/>
                <a:graphic xmlns:a="http://schemas.openxmlformats.org/drawingml/2006/main">
                  <a:graphicData uri="http://schemas.microsoft.com/office/word/2010/wordprocessingShape">
                    <wps:wsp>
                      <wps:cNvSpPr/>
                      <wps:spPr>
                        <a:xfrm>
                          <a:off x="0" y="0"/>
                          <a:ext cx="1066800" cy="10382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2709C5" w14:textId="5ED96F39" w:rsidR="008610E7" w:rsidRPr="00EF33DD" w:rsidRDefault="008610E7" w:rsidP="008610E7">
                            <w:pPr>
                              <w:jc w:val="center"/>
                              <w:rPr>
                                <w:color w:val="000000" w:themeColor="text1"/>
                                <w:sz w:val="144"/>
                                <w:szCs w:val="96"/>
                              </w:rPr>
                            </w:pPr>
                            <w:r>
                              <w:rPr>
                                <w:color w:val="000000" w:themeColor="text1"/>
                                <w:sz w:val="144"/>
                                <w:szCs w:val="96"/>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450EA71" id="Rectangle 20" o:spid="_x0000_s1029" style="position:absolute;left:0;text-align:left;margin-left:-52.05pt;margin-top:210pt;width:84pt;height:81.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" fillcolor="white [3212]" strokecolor="white [3212]" strokeweight="1pt">
                <v:textbox>
                  <w:txbxContent>
                    <w:p w14:paraId="602709C5" w14:textId="5ED96F39" w:rsidR="008610E7" w:rsidRPr="00EF33DD" w:rsidRDefault="008610E7" w:rsidP="008610E7">
                      <w:pPr>
                        <w:jc w:val="center"/>
                        <w:rPr>
                          <w:color w:val="000000" w:themeColor="text1"/>
                          <w:sz w:val="144"/>
                          <w:szCs w:val="96"/>
                        </w:rPr>
                      </w:pPr>
                      <w:r>
                        <w:rPr>
                          <w:color w:val="000000" w:themeColor="text1"/>
                          <w:sz w:val="144"/>
                          <w:szCs w:val="96"/>
                        </w:rPr>
                        <w:t>4</w:t>
                      </w:r>
                    </w:p>
                  </w:txbxContent>
                </v:textbox>
                <w10:wrap type="square" anchory="page"/>
              </v:rect>
            </w:pict>
          </mc:Fallback>
        </mc:AlternateContent>
      </w:r>
      <w:r w:rsidRPr="00B206BC">
        <w:rPr>
          <w:noProof/>
          <w:lang w:eastAsia="it-IT"/>
        </w:rPr>
        <mc:AlternateContent>
          <mc:Choice Requires="wps">
            <w:drawing>
              <wp:anchor distT="0" distB="0" distL="114300" distR="114300" simplePos="0" relativeHeight="251678720" behindDoc="0" locked="0" layoutInCell="1" allowOverlap="1" wp14:anchorId="096D0263" wp14:editId="360139ED">
                <wp:simplePos x="0" y="0"/>
                <wp:positionH relativeFrom="column">
                  <wp:posOffset>-1070610</wp:posOffset>
                </wp:positionH>
                <wp:positionV relativeFrom="page">
                  <wp:posOffset>1800225</wp:posOffset>
                </wp:positionV>
                <wp:extent cx="7581900" cy="247650"/>
                <wp:effectExtent l="0" t="0" r="0" b="0"/>
                <wp:wrapSquare wrapText="bothSides"/>
                <wp:docPr id="21" name="Rectangle 21"/>
                <wp:cNvGraphicFramePr/>
                <a:graphic xmlns:a="http://schemas.openxmlformats.org/drawingml/2006/main">
                  <a:graphicData uri="http://schemas.microsoft.com/office/word/2010/wordprocessingShape">
                    <wps:wsp>
                      <wps:cNvSpPr/>
                      <wps:spPr>
                        <a:xfrm>
                          <a:off x="0" y="0"/>
                          <a:ext cx="7581900" cy="2476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A05FD79" id="Rectangle 21" o:spid="_x0000_s1026" style="position:absolute;margin-left:-84.3pt;margin-top:141.75pt;width:597pt;height:1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" fillcolor="white [3212]" stroked="f" strokeweight="1pt">
                <w10:wrap type="square" anchory="page"/>
              </v:rect>
            </w:pict>
          </mc:Fallback>
        </mc:AlternateContent>
      </w:r>
      <w:r w:rsidRPr="00B206BC">
        <w:rPr>
          <w:noProof/>
          <w:lang w:eastAsia="it-IT"/>
        </w:rPr>
        <mc:AlternateContent>
          <mc:Choice Requires="wps">
            <w:drawing>
              <wp:anchor distT="0" distB="0" distL="114300" distR="114300" simplePos="0" relativeHeight="251679744" behindDoc="0" locked="0" layoutInCell="1" allowOverlap="1" wp14:anchorId="68180825" wp14:editId="7CFD657B">
                <wp:simplePos x="0" y="0"/>
                <wp:positionH relativeFrom="column">
                  <wp:posOffset>-1070610</wp:posOffset>
                </wp:positionH>
                <wp:positionV relativeFrom="page">
                  <wp:posOffset>2543175</wp:posOffset>
                </wp:positionV>
                <wp:extent cx="7534275" cy="295275"/>
                <wp:effectExtent l="0" t="0" r="28575" b="28575"/>
                <wp:wrapSquare wrapText="bothSides"/>
                <wp:docPr id="22" name="Rectangle 22"/>
                <wp:cNvGraphicFramePr/>
                <a:graphic xmlns:a="http://schemas.openxmlformats.org/drawingml/2006/main">
                  <a:graphicData uri="http://schemas.microsoft.com/office/word/2010/wordprocessingShape">
                    <wps:wsp>
                      <wps:cNvSpPr/>
                      <wps:spPr>
                        <a:xfrm>
                          <a:off x="0" y="0"/>
                          <a:ext cx="7534275" cy="2952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0157657" id="Rectangle 22" o:spid="_x0000_s1026" style="position:absolute;margin-left:-84.3pt;margin-top:200.25pt;width:593.25pt;height:23.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" fillcolor="white [3212]" strokecolor="white [3212]" strokeweight="1pt">
                <w10:wrap type="square" anchory="page"/>
              </v:rect>
            </w:pict>
          </mc:Fallback>
        </mc:AlternateContent>
      </w:r>
      <w:r w:rsidRPr="00B206BC">
        <w:rPr>
          <w:lang w:val="en-GB"/>
        </w:rPr>
        <w:fldChar w:fldCharType="begin"/>
      </w:r>
      <w:r w:rsidRPr="00B206BC">
        <w:rPr>
          <w:lang w:val="en-GB"/>
        </w:rPr>
        <w:instrText xml:space="preserve"> TC “</w:instrText>
      </w:r>
      <w:bookmarkStart w:id="253" w:name="_Toc58329475"/>
      <w:r>
        <w:rPr>
          <w:lang w:val="en-GB"/>
        </w:rPr>
        <w:instrText>Part</w:instrText>
      </w:r>
      <w:r w:rsidRPr="00B206BC">
        <w:rPr>
          <w:lang w:val="en-GB"/>
        </w:rPr>
        <w:instrText xml:space="preserve"> </w:instrText>
      </w:r>
      <w:r w:rsidR="00B04329">
        <w:rPr>
          <w:lang w:val="en-GB"/>
        </w:rPr>
        <w:instrText>4</w:instrText>
      </w:r>
      <w:r w:rsidRPr="00B206BC">
        <w:rPr>
          <w:lang w:val="en-GB"/>
        </w:rPr>
        <w:instrText xml:space="preserve">: </w:instrText>
      </w:r>
      <w:ins w:id="254" w:author="Marco Petri" w:date="2020-12-08T14:17:00Z">
        <w:r w:rsidR="00E07C59">
          <w:rPr>
            <w:lang w:val="en-GB"/>
          </w:rPr>
          <w:instrText>Requirements traceability</w:instrText>
        </w:r>
      </w:ins>
      <w:bookmarkEnd w:id="253"/>
      <w:del w:id="255" w:author="Marco Petri" w:date="2020-12-08T14:17:00Z">
        <w:r w:rsidR="009D2A98" w:rsidDel="00E07C59">
          <w:rPr>
            <w:lang w:val="en-GB"/>
          </w:rPr>
          <w:delInstrText>Formal analysis using alloy</w:delInstrText>
        </w:r>
      </w:del>
      <w:r w:rsidRPr="00B206BC">
        <w:rPr>
          <w:lang w:val="en-GB"/>
        </w:rPr>
        <w:instrText xml:space="preserve">” \f a </w:instrText>
      </w:r>
      <w:r w:rsidRPr="00B206BC">
        <w:rPr>
          <w:lang w:val="en-GB"/>
        </w:rPr>
        <w:fldChar w:fldCharType="end"/>
      </w:r>
      <w:r w:rsidRPr="00B206BC">
        <w:rPr>
          <w:noProof/>
          <w:lang w:eastAsia="it-IT"/>
        </w:rPr>
        <mc:AlternateContent>
          <mc:Choice Requires="wps">
            <w:drawing>
              <wp:anchor distT="0" distB="0" distL="114300" distR="114300" simplePos="0" relativeHeight="251676672" behindDoc="0" locked="0" layoutInCell="1" allowOverlap="1" wp14:anchorId="202B0B0F" wp14:editId="2E53FD2A">
                <wp:simplePos x="0" y="0"/>
                <wp:positionH relativeFrom="column">
                  <wp:posOffset>-1070610</wp:posOffset>
                </wp:positionH>
                <wp:positionV relativeFrom="page">
                  <wp:posOffset>28575</wp:posOffset>
                </wp:positionV>
                <wp:extent cx="7534275" cy="1771650"/>
                <wp:effectExtent l="0" t="0" r="9525" b="0"/>
                <wp:wrapSquare wrapText="bothSides"/>
                <wp:docPr id="23" name="Rectangle 23"/>
                <wp:cNvGraphicFramePr/>
                <a:graphic xmlns:a="http://schemas.openxmlformats.org/drawingml/2006/main">
                  <a:graphicData uri="http://schemas.microsoft.com/office/word/2010/wordprocessingShape">
                    <wps:wsp>
                      <wps:cNvSpPr/>
                      <wps:spPr>
                        <a:xfrm>
                          <a:off x="0" y="0"/>
                          <a:ext cx="7534275" cy="17716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03D0295" id="Rectangle 23" o:spid="_x0000_s1026" style="position:absolute;margin-left:-84.3pt;margin-top:2.25pt;width:593.25pt;height:139.5pt;z-index:251676672;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" fillcolor="white [3212]" stroked="f" strokeweight="1pt">
                <w10:wrap type="square" anchory="page"/>
              </v:rect>
            </w:pict>
          </mc:Fallback>
        </mc:AlternateContent>
      </w:r>
      <w:del w:id="256" w:author="Marco Petri" w:date="2020-12-08T14:17:00Z">
        <w:r w:rsidR="009D2A98" w:rsidRPr="009D2A98" w:rsidDel="00E07C59">
          <w:rPr>
            <w:lang w:val="en-GB"/>
          </w:rPr>
          <w:delText xml:space="preserve"> </w:delText>
        </w:r>
      </w:del>
      <w:r w:rsidR="000F43A3">
        <w:rPr>
          <w:lang w:val="en-GB"/>
        </w:rPr>
        <w:t>Requirements traceability</w:t>
      </w:r>
    </w:p>
    <w:p w14:paraId="1572FA67" w14:textId="77777777" w:rsidR="00CF27D2" w:rsidRDefault="00CF27D2" w:rsidP="00A3506F">
      <w:pPr>
        <w:rPr>
          <w:lang w:val="en-GB"/>
        </w:rPr>
      </w:pPr>
      <w:r>
        <w:rPr>
          <w:lang w:val="en-GB"/>
        </w:rPr>
        <w:t>Introductory text to the chapter (how it is subdivided and what are we going to say in the chapter)</w:t>
      </w:r>
    </w:p>
    <w:p w14:paraId="24F8D92D" w14:textId="0BFD016D" w:rsidR="008610E7" w:rsidRDefault="008610E7" w:rsidP="00A3506F">
      <w:pPr>
        <w:rPr>
          <w:lang w:val="en-GB"/>
        </w:rPr>
      </w:pPr>
      <w:r>
        <w:rPr>
          <w:lang w:val="en-GB"/>
        </w:rPr>
        <w:br w:type="page"/>
      </w:r>
    </w:p>
    <w:p w14:paraId="19BFFD03" w14:textId="3886F0CF" w:rsidR="008610E7" w:rsidRPr="00B206BC" w:rsidRDefault="008610E7" w:rsidP="008610E7">
      <w:pPr>
        <w:pStyle w:val="Titolo1"/>
        <w:rPr>
          <w:lang w:val="en-GB"/>
        </w:rPr>
      </w:pPr>
      <w:r w:rsidRPr="00B206BC">
        <w:rPr>
          <w:noProof/>
          <w:lang w:eastAsia="it-IT"/>
        </w:rPr>
        <w:lastRenderedPageBreak/>
        <mc:AlternateContent>
          <mc:Choice Requires="wps">
            <w:drawing>
              <wp:anchor distT="0" distB="0" distL="114300" distR="114300" simplePos="0" relativeHeight="251682816" behindDoc="0" locked="0" layoutInCell="1" allowOverlap="1" wp14:anchorId="1A8A058F" wp14:editId="3C03F81F">
                <wp:simplePos x="0" y="0"/>
                <wp:positionH relativeFrom="column">
                  <wp:posOffset>-661035</wp:posOffset>
                </wp:positionH>
                <wp:positionV relativeFrom="page">
                  <wp:posOffset>2667000</wp:posOffset>
                </wp:positionV>
                <wp:extent cx="1066800" cy="1038225"/>
                <wp:effectExtent l="0" t="0" r="19050" b="28575"/>
                <wp:wrapSquare wrapText="bothSides"/>
                <wp:docPr id="24" name="Rectangle 24"/>
                <wp:cNvGraphicFramePr/>
                <a:graphic xmlns:a="http://schemas.openxmlformats.org/drawingml/2006/main">
                  <a:graphicData uri="http://schemas.microsoft.com/office/word/2010/wordprocessingShape">
                    <wps:wsp>
                      <wps:cNvSpPr/>
                      <wps:spPr>
                        <a:xfrm>
                          <a:off x="0" y="0"/>
                          <a:ext cx="1066800" cy="10382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29FA17" w14:textId="4DADA971" w:rsidR="008610E7" w:rsidRPr="00EF33DD" w:rsidRDefault="008610E7" w:rsidP="008610E7">
                            <w:pPr>
                              <w:jc w:val="center"/>
                              <w:rPr>
                                <w:color w:val="000000" w:themeColor="text1"/>
                                <w:sz w:val="144"/>
                                <w:szCs w:val="96"/>
                              </w:rPr>
                            </w:pPr>
                            <w:r>
                              <w:rPr>
                                <w:color w:val="000000" w:themeColor="text1"/>
                                <w:sz w:val="144"/>
                                <w:szCs w:val="96"/>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A8A058F" id="Rectangle 24" o:spid="_x0000_s1030" style="position:absolute;left:0;text-align:left;margin-left:-52.05pt;margin-top:210pt;width:84pt;height:81.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" fillcolor="white [3212]" strokecolor="white [3212]" strokeweight="1pt">
                <v:textbox>
                  <w:txbxContent>
                    <w:p w14:paraId="6D29FA17" w14:textId="4DADA971" w:rsidR="008610E7" w:rsidRPr="00EF33DD" w:rsidRDefault="008610E7" w:rsidP="008610E7">
                      <w:pPr>
                        <w:jc w:val="center"/>
                        <w:rPr>
                          <w:color w:val="000000" w:themeColor="text1"/>
                          <w:sz w:val="144"/>
                          <w:szCs w:val="96"/>
                        </w:rPr>
                      </w:pPr>
                      <w:r>
                        <w:rPr>
                          <w:color w:val="000000" w:themeColor="text1"/>
                          <w:sz w:val="144"/>
                          <w:szCs w:val="96"/>
                        </w:rPr>
                        <w:t>5</w:t>
                      </w:r>
                    </w:p>
                  </w:txbxContent>
                </v:textbox>
                <w10:wrap type="square" anchory="page"/>
              </v:rect>
            </w:pict>
          </mc:Fallback>
        </mc:AlternateContent>
      </w:r>
      <w:r w:rsidRPr="00B206BC">
        <w:rPr>
          <w:noProof/>
          <w:lang w:eastAsia="it-IT"/>
        </w:rPr>
        <mc:AlternateContent>
          <mc:Choice Requires="wps">
            <w:drawing>
              <wp:anchor distT="0" distB="0" distL="114300" distR="114300" simplePos="0" relativeHeight="251683840" behindDoc="0" locked="0" layoutInCell="1" allowOverlap="1" wp14:anchorId="7F528770" wp14:editId="1C22CD26">
                <wp:simplePos x="0" y="0"/>
                <wp:positionH relativeFrom="column">
                  <wp:posOffset>-1070610</wp:posOffset>
                </wp:positionH>
                <wp:positionV relativeFrom="page">
                  <wp:posOffset>1800225</wp:posOffset>
                </wp:positionV>
                <wp:extent cx="7581900" cy="247650"/>
                <wp:effectExtent l="0" t="0" r="0" b="0"/>
                <wp:wrapSquare wrapText="bothSides"/>
                <wp:docPr id="25" name="Rectangle 25"/>
                <wp:cNvGraphicFramePr/>
                <a:graphic xmlns:a="http://schemas.openxmlformats.org/drawingml/2006/main">
                  <a:graphicData uri="http://schemas.microsoft.com/office/word/2010/wordprocessingShape">
                    <wps:wsp>
                      <wps:cNvSpPr/>
                      <wps:spPr>
                        <a:xfrm>
                          <a:off x="0" y="0"/>
                          <a:ext cx="7581900" cy="2476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CA1A43D" id="Rectangle 25" o:spid="_x0000_s1026" style="position:absolute;margin-left:-84.3pt;margin-top:141.75pt;width:597pt;height:1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" fillcolor="white [3212]" stroked="f" strokeweight="1pt">
                <w10:wrap type="square" anchory="page"/>
              </v:rect>
            </w:pict>
          </mc:Fallback>
        </mc:AlternateContent>
      </w:r>
      <w:r w:rsidRPr="00B206BC">
        <w:rPr>
          <w:noProof/>
          <w:lang w:eastAsia="it-IT"/>
        </w:rPr>
        <mc:AlternateContent>
          <mc:Choice Requires="wps">
            <w:drawing>
              <wp:anchor distT="0" distB="0" distL="114300" distR="114300" simplePos="0" relativeHeight="251684864" behindDoc="0" locked="0" layoutInCell="1" allowOverlap="1" wp14:anchorId="7E24EF36" wp14:editId="69F9E499">
                <wp:simplePos x="0" y="0"/>
                <wp:positionH relativeFrom="column">
                  <wp:posOffset>-1070610</wp:posOffset>
                </wp:positionH>
                <wp:positionV relativeFrom="page">
                  <wp:posOffset>2543175</wp:posOffset>
                </wp:positionV>
                <wp:extent cx="7534275" cy="295275"/>
                <wp:effectExtent l="0" t="0" r="28575" b="28575"/>
                <wp:wrapSquare wrapText="bothSides"/>
                <wp:docPr id="26" name="Rectangle 26"/>
                <wp:cNvGraphicFramePr/>
                <a:graphic xmlns:a="http://schemas.openxmlformats.org/drawingml/2006/main">
                  <a:graphicData uri="http://schemas.microsoft.com/office/word/2010/wordprocessingShape">
                    <wps:wsp>
                      <wps:cNvSpPr/>
                      <wps:spPr>
                        <a:xfrm>
                          <a:off x="0" y="0"/>
                          <a:ext cx="7534275" cy="2952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D4F3181" id="Rectangle 26" o:spid="_x0000_s1026" style="position:absolute;margin-left:-84.3pt;margin-top:200.25pt;width:593.25pt;height:23.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" fillcolor="white [3212]" strokecolor="white [3212]" strokeweight="1pt">
                <w10:wrap type="square" anchory="page"/>
              </v:rect>
            </w:pict>
          </mc:Fallback>
        </mc:AlternateContent>
      </w:r>
      <w:r w:rsidRPr="00B206BC">
        <w:rPr>
          <w:lang w:val="en-GB"/>
        </w:rPr>
        <w:fldChar w:fldCharType="begin"/>
      </w:r>
      <w:r w:rsidRPr="00B206BC">
        <w:rPr>
          <w:lang w:val="en-GB"/>
        </w:rPr>
        <w:instrText xml:space="preserve"> TC “</w:instrText>
      </w:r>
      <w:bookmarkStart w:id="257" w:name="_Toc58329476"/>
      <w:r>
        <w:rPr>
          <w:lang w:val="en-GB"/>
        </w:rPr>
        <w:instrText>Part</w:instrText>
      </w:r>
      <w:r w:rsidRPr="00B206BC">
        <w:rPr>
          <w:lang w:val="en-GB"/>
        </w:rPr>
        <w:instrText xml:space="preserve"> </w:instrText>
      </w:r>
      <w:r w:rsidR="009D2A98">
        <w:rPr>
          <w:lang w:val="en-GB"/>
        </w:rPr>
        <w:instrText>5</w:instrText>
      </w:r>
      <w:r w:rsidRPr="00B206BC">
        <w:rPr>
          <w:lang w:val="en-GB"/>
        </w:rPr>
        <w:instrText xml:space="preserve">: </w:instrText>
      </w:r>
      <w:del w:id="258" w:author="Marco Petri" w:date="2020-12-08T14:13:00Z">
        <w:r w:rsidR="009D2A98" w:rsidDel="00501B4B">
          <w:rPr>
            <w:lang w:val="en-GB"/>
          </w:rPr>
          <w:delInstrText>Effort spent</w:delInstrText>
        </w:r>
      </w:del>
      <w:ins w:id="259" w:author="Marco Petri" w:date="2020-12-08T14:13:00Z">
        <w:r w:rsidR="00501B4B">
          <w:rPr>
            <w:lang w:val="en-GB"/>
          </w:rPr>
          <w:instrText>Implementation, integration and test plan</w:instrText>
        </w:r>
      </w:ins>
      <w:bookmarkEnd w:id="257"/>
      <w:r w:rsidRPr="00B206BC">
        <w:rPr>
          <w:lang w:val="en-GB"/>
        </w:rPr>
        <w:instrText xml:space="preserve">” \f a </w:instrText>
      </w:r>
      <w:r w:rsidRPr="00B206BC">
        <w:rPr>
          <w:lang w:val="en-GB"/>
        </w:rPr>
        <w:fldChar w:fldCharType="end"/>
      </w:r>
      <w:r w:rsidRPr="00B206BC">
        <w:rPr>
          <w:noProof/>
          <w:lang w:eastAsia="it-IT"/>
        </w:rPr>
        <mc:AlternateContent>
          <mc:Choice Requires="wps">
            <w:drawing>
              <wp:anchor distT="0" distB="0" distL="114300" distR="114300" simplePos="0" relativeHeight="251681792" behindDoc="0" locked="0" layoutInCell="1" allowOverlap="1" wp14:anchorId="32C3B6B2" wp14:editId="1944A0D6">
                <wp:simplePos x="0" y="0"/>
                <wp:positionH relativeFrom="column">
                  <wp:posOffset>-1070610</wp:posOffset>
                </wp:positionH>
                <wp:positionV relativeFrom="page">
                  <wp:posOffset>28575</wp:posOffset>
                </wp:positionV>
                <wp:extent cx="7534275" cy="1771650"/>
                <wp:effectExtent l="0" t="0" r="9525" b="0"/>
                <wp:wrapSquare wrapText="bothSides"/>
                <wp:docPr id="27" name="Rectangle 27"/>
                <wp:cNvGraphicFramePr/>
                <a:graphic xmlns:a="http://schemas.openxmlformats.org/drawingml/2006/main">
                  <a:graphicData uri="http://schemas.microsoft.com/office/word/2010/wordprocessingShape">
                    <wps:wsp>
                      <wps:cNvSpPr/>
                      <wps:spPr>
                        <a:xfrm>
                          <a:off x="0" y="0"/>
                          <a:ext cx="7534275" cy="17716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37A0E7C" id="Rectangle 27" o:spid="_x0000_s1026" style="position:absolute;margin-left:-84.3pt;margin-top:2.25pt;width:593.25pt;height:139.5pt;z-index:251681792;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" fillcolor="white [3212]" stroked="f" strokeweight="1pt">
                <w10:wrap type="square" anchory="page"/>
              </v:rect>
            </w:pict>
          </mc:Fallback>
        </mc:AlternateContent>
      </w:r>
      <w:r w:rsidR="009D2A98" w:rsidRPr="009D2A98">
        <w:rPr>
          <w:lang w:val="en-GB"/>
        </w:rPr>
        <w:t xml:space="preserve"> </w:t>
      </w:r>
      <w:r w:rsidR="00940F39">
        <w:rPr>
          <w:lang w:val="en-GB"/>
        </w:rPr>
        <w:t>Implementation, integration and test plan</w:t>
      </w:r>
    </w:p>
    <w:p w14:paraId="698F0B21" w14:textId="77777777" w:rsidR="00CF27D2" w:rsidRDefault="00CF27D2" w:rsidP="00A3506F">
      <w:pPr>
        <w:rPr>
          <w:lang w:val="en-GB"/>
        </w:rPr>
      </w:pPr>
      <w:r>
        <w:rPr>
          <w:lang w:val="en-GB"/>
        </w:rPr>
        <w:t>Introductory text to the chapter (how it is subdivided and what are we going to say in the chapter)</w:t>
      </w:r>
    </w:p>
    <w:p w14:paraId="042C6B19" w14:textId="21D91AD7" w:rsidR="008610E7" w:rsidRDefault="008610E7" w:rsidP="00A3506F">
      <w:pPr>
        <w:rPr>
          <w:lang w:val="en-GB"/>
        </w:rPr>
      </w:pPr>
      <w:r>
        <w:rPr>
          <w:lang w:val="en-GB"/>
        </w:rPr>
        <w:br w:type="page"/>
      </w:r>
    </w:p>
    <w:p w14:paraId="48DF888A" w14:textId="346C0C3F" w:rsidR="00940F39" w:rsidRPr="00B206BC" w:rsidRDefault="00940F39" w:rsidP="00940F39">
      <w:pPr>
        <w:pStyle w:val="Titolo1"/>
        <w:rPr>
          <w:lang w:val="en-GB"/>
        </w:rPr>
      </w:pPr>
      <w:r w:rsidRPr="00B206BC">
        <w:rPr>
          <w:noProof/>
          <w:lang w:eastAsia="it-IT"/>
        </w:rPr>
        <w:lastRenderedPageBreak/>
        <mc:AlternateContent>
          <mc:Choice Requires="wps">
            <w:drawing>
              <wp:anchor distT="0" distB="0" distL="114300" distR="114300" simplePos="0" relativeHeight="251687936" behindDoc="0" locked="0" layoutInCell="1" allowOverlap="1" wp14:anchorId="25C746FA" wp14:editId="68FAB777">
                <wp:simplePos x="0" y="0"/>
                <wp:positionH relativeFrom="column">
                  <wp:posOffset>-661035</wp:posOffset>
                </wp:positionH>
                <wp:positionV relativeFrom="page">
                  <wp:posOffset>2667000</wp:posOffset>
                </wp:positionV>
                <wp:extent cx="1066800" cy="1038225"/>
                <wp:effectExtent l="0" t="0" r="19050" b="28575"/>
                <wp:wrapSquare wrapText="bothSides"/>
                <wp:docPr id="28" name="Rectangle 28"/>
                <wp:cNvGraphicFramePr/>
                <a:graphic xmlns:a="http://schemas.openxmlformats.org/drawingml/2006/main">
                  <a:graphicData uri="http://schemas.microsoft.com/office/word/2010/wordprocessingShape">
                    <wps:wsp>
                      <wps:cNvSpPr/>
                      <wps:spPr>
                        <a:xfrm>
                          <a:off x="0" y="0"/>
                          <a:ext cx="1066800" cy="10382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046D3C" w14:textId="77777777" w:rsidR="00940F39" w:rsidRPr="00EF33DD" w:rsidRDefault="00940F39" w:rsidP="00940F39">
                            <w:pPr>
                              <w:jc w:val="center"/>
                              <w:rPr>
                                <w:color w:val="000000" w:themeColor="text1"/>
                                <w:sz w:val="144"/>
                                <w:szCs w:val="96"/>
                              </w:rPr>
                            </w:pPr>
                            <w:r>
                              <w:rPr>
                                <w:color w:val="000000" w:themeColor="text1"/>
                                <w:sz w:val="144"/>
                                <w:szCs w:val="96"/>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5C746FA" id="Rectangle 28" o:spid="_x0000_s1031" style="position:absolute;left:0;text-align:left;margin-left:-52.05pt;margin-top:210pt;width:84pt;height:81.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" fillcolor="white [3212]" strokecolor="white [3212]" strokeweight="1pt">
                <v:textbox>
                  <w:txbxContent>
                    <w:p w14:paraId="54046D3C" w14:textId="77777777" w:rsidR="00940F39" w:rsidRPr="00EF33DD" w:rsidRDefault="00940F39" w:rsidP="00940F39">
                      <w:pPr>
                        <w:jc w:val="center"/>
                        <w:rPr>
                          <w:color w:val="000000" w:themeColor="text1"/>
                          <w:sz w:val="144"/>
                          <w:szCs w:val="96"/>
                        </w:rPr>
                      </w:pPr>
                      <w:r>
                        <w:rPr>
                          <w:color w:val="000000" w:themeColor="text1"/>
                          <w:sz w:val="144"/>
                          <w:szCs w:val="96"/>
                        </w:rPr>
                        <w:t>6</w:t>
                      </w:r>
                    </w:p>
                  </w:txbxContent>
                </v:textbox>
                <w10:wrap type="square" anchory="page"/>
              </v:rect>
            </w:pict>
          </mc:Fallback>
        </mc:AlternateContent>
      </w:r>
      <w:r w:rsidRPr="00B206BC">
        <w:rPr>
          <w:noProof/>
          <w:lang w:eastAsia="it-IT"/>
        </w:rPr>
        <mc:AlternateContent>
          <mc:Choice Requires="wps">
            <w:drawing>
              <wp:anchor distT="0" distB="0" distL="114300" distR="114300" simplePos="0" relativeHeight="251688960" behindDoc="0" locked="0" layoutInCell="1" allowOverlap="1" wp14:anchorId="755D377B" wp14:editId="14264F11">
                <wp:simplePos x="0" y="0"/>
                <wp:positionH relativeFrom="column">
                  <wp:posOffset>-1070610</wp:posOffset>
                </wp:positionH>
                <wp:positionV relativeFrom="page">
                  <wp:posOffset>1800225</wp:posOffset>
                </wp:positionV>
                <wp:extent cx="7581900" cy="247650"/>
                <wp:effectExtent l="0" t="0" r="0" b="0"/>
                <wp:wrapSquare wrapText="bothSides"/>
                <wp:docPr id="29" name="Rectangle 29"/>
                <wp:cNvGraphicFramePr/>
                <a:graphic xmlns:a="http://schemas.openxmlformats.org/drawingml/2006/main">
                  <a:graphicData uri="http://schemas.microsoft.com/office/word/2010/wordprocessingShape">
                    <wps:wsp>
                      <wps:cNvSpPr/>
                      <wps:spPr>
                        <a:xfrm>
                          <a:off x="0" y="0"/>
                          <a:ext cx="7581900" cy="2476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4732D22" id="Rectangle 29" o:spid="_x0000_s1026" style="position:absolute;margin-left:-84.3pt;margin-top:141.75pt;width:597pt;height:19.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" fillcolor="white [3212]" stroked="f" strokeweight="1pt">
                <w10:wrap type="square" anchory="page"/>
              </v:rect>
            </w:pict>
          </mc:Fallback>
        </mc:AlternateContent>
      </w:r>
      <w:r w:rsidRPr="00B206BC">
        <w:rPr>
          <w:noProof/>
          <w:lang w:eastAsia="it-IT"/>
        </w:rPr>
        <mc:AlternateContent>
          <mc:Choice Requires="wps">
            <w:drawing>
              <wp:anchor distT="0" distB="0" distL="114300" distR="114300" simplePos="0" relativeHeight="251689984" behindDoc="0" locked="0" layoutInCell="1" allowOverlap="1" wp14:anchorId="1CB3E983" wp14:editId="3D12121E">
                <wp:simplePos x="0" y="0"/>
                <wp:positionH relativeFrom="column">
                  <wp:posOffset>-1070610</wp:posOffset>
                </wp:positionH>
                <wp:positionV relativeFrom="page">
                  <wp:posOffset>2543175</wp:posOffset>
                </wp:positionV>
                <wp:extent cx="7534275" cy="295275"/>
                <wp:effectExtent l="0" t="0" r="28575" b="28575"/>
                <wp:wrapSquare wrapText="bothSides"/>
                <wp:docPr id="30" name="Rectangle 30"/>
                <wp:cNvGraphicFramePr/>
                <a:graphic xmlns:a="http://schemas.openxmlformats.org/drawingml/2006/main">
                  <a:graphicData uri="http://schemas.microsoft.com/office/word/2010/wordprocessingShape">
                    <wps:wsp>
                      <wps:cNvSpPr/>
                      <wps:spPr>
                        <a:xfrm>
                          <a:off x="0" y="0"/>
                          <a:ext cx="7534275" cy="2952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AA6A93E" id="Rectangle 30" o:spid="_x0000_s1026" style="position:absolute;margin-left:-84.3pt;margin-top:200.25pt;width:593.25pt;height:23.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" fillcolor="white [3212]" strokecolor="white [3212]" strokeweight="1pt">
                <w10:wrap type="square" anchory="page"/>
              </v:rect>
            </w:pict>
          </mc:Fallback>
        </mc:AlternateContent>
      </w:r>
      <w:r w:rsidRPr="00B206BC">
        <w:rPr>
          <w:lang w:val="en-GB"/>
        </w:rPr>
        <w:fldChar w:fldCharType="begin"/>
      </w:r>
      <w:r w:rsidRPr="00B206BC">
        <w:rPr>
          <w:lang w:val="en-GB"/>
        </w:rPr>
        <w:instrText xml:space="preserve"> TC “</w:instrText>
      </w:r>
      <w:bookmarkStart w:id="260" w:name="_Toc58329477"/>
      <w:r>
        <w:rPr>
          <w:lang w:val="en-GB"/>
        </w:rPr>
        <w:instrText>Part</w:instrText>
      </w:r>
      <w:r w:rsidRPr="00B206BC">
        <w:rPr>
          <w:lang w:val="en-GB"/>
        </w:rPr>
        <w:instrText xml:space="preserve"> </w:instrText>
      </w:r>
      <w:r>
        <w:rPr>
          <w:lang w:val="en-GB"/>
        </w:rPr>
        <w:instrText>6</w:instrText>
      </w:r>
      <w:r w:rsidRPr="00B206BC">
        <w:rPr>
          <w:lang w:val="en-GB"/>
        </w:rPr>
        <w:instrText xml:space="preserve">: </w:instrText>
      </w:r>
      <w:del w:id="261" w:author="Marco Petri" w:date="2020-12-08T14:12:00Z">
        <w:r w:rsidDel="00501B4B">
          <w:rPr>
            <w:lang w:val="en-GB"/>
          </w:rPr>
          <w:delInstrText>References</w:delInstrText>
        </w:r>
      </w:del>
      <w:ins w:id="262" w:author="Marco Petri" w:date="2020-12-08T14:12:00Z">
        <w:r w:rsidR="00501B4B">
          <w:rPr>
            <w:lang w:val="en-GB"/>
          </w:rPr>
          <w:instrText>Effort spent</w:instrText>
        </w:r>
      </w:ins>
      <w:bookmarkEnd w:id="260"/>
      <w:r w:rsidRPr="00B206BC">
        <w:rPr>
          <w:lang w:val="en-GB"/>
        </w:rPr>
        <w:instrText xml:space="preserve">” \f a </w:instrText>
      </w:r>
      <w:r w:rsidRPr="00B206BC">
        <w:rPr>
          <w:lang w:val="en-GB"/>
        </w:rPr>
        <w:fldChar w:fldCharType="end"/>
      </w:r>
      <w:r w:rsidRPr="00B206BC">
        <w:rPr>
          <w:noProof/>
          <w:lang w:eastAsia="it-IT"/>
        </w:rPr>
        <mc:AlternateContent>
          <mc:Choice Requires="wps">
            <w:drawing>
              <wp:anchor distT="0" distB="0" distL="114300" distR="114300" simplePos="0" relativeHeight="251686912" behindDoc="0" locked="0" layoutInCell="1" allowOverlap="1" wp14:anchorId="794DE655" wp14:editId="3C8A3820">
                <wp:simplePos x="0" y="0"/>
                <wp:positionH relativeFrom="column">
                  <wp:posOffset>-1070610</wp:posOffset>
                </wp:positionH>
                <wp:positionV relativeFrom="page">
                  <wp:posOffset>28575</wp:posOffset>
                </wp:positionV>
                <wp:extent cx="7534275" cy="1771650"/>
                <wp:effectExtent l="0" t="0" r="9525" b="0"/>
                <wp:wrapSquare wrapText="bothSides"/>
                <wp:docPr id="31" name="Rectangle 31"/>
                <wp:cNvGraphicFramePr/>
                <a:graphic xmlns:a="http://schemas.openxmlformats.org/drawingml/2006/main">
                  <a:graphicData uri="http://schemas.microsoft.com/office/word/2010/wordprocessingShape">
                    <wps:wsp>
                      <wps:cNvSpPr/>
                      <wps:spPr>
                        <a:xfrm>
                          <a:off x="0" y="0"/>
                          <a:ext cx="7534275" cy="17716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1102D25" id="Rectangle 31" o:spid="_x0000_s1026" style="position:absolute;margin-left:-84.3pt;margin-top:2.25pt;width:593.25pt;height:139.5pt;z-index:251686912;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" fillcolor="white [3212]" stroked="f" strokeweight="1pt">
                <w10:wrap type="square" anchory="page"/>
              </v:rect>
            </w:pict>
          </mc:Fallback>
        </mc:AlternateContent>
      </w:r>
      <w:r w:rsidRPr="009D2A98">
        <w:rPr>
          <w:lang w:val="en-GB"/>
        </w:rPr>
        <w:t xml:space="preserve"> </w:t>
      </w:r>
      <w:r>
        <w:rPr>
          <w:lang w:val="en-GB"/>
        </w:rPr>
        <w:t>Effort spent</w:t>
      </w:r>
    </w:p>
    <w:p w14:paraId="4285E5A2" w14:textId="77777777" w:rsidR="00940F39" w:rsidRDefault="00940F39" w:rsidP="00A3506F">
      <w:pPr>
        <w:rPr>
          <w:lang w:val="en-GB"/>
        </w:rPr>
      </w:pPr>
      <w:r>
        <w:rPr>
          <w:lang w:val="en-GB"/>
        </w:rPr>
        <w:t>Introductory text to the chapter (how it is subdivided and what are we going to say in the chapter)</w:t>
      </w:r>
    </w:p>
    <w:p w14:paraId="20E75C3C" w14:textId="7086E28E" w:rsidR="00940F39" w:rsidRDefault="00940F39" w:rsidP="00A3506F">
      <w:pPr>
        <w:rPr>
          <w:lang w:val="en-GB"/>
        </w:rPr>
      </w:pPr>
      <w:r>
        <w:rPr>
          <w:lang w:val="en-GB"/>
        </w:rPr>
        <w:br w:type="page"/>
      </w:r>
    </w:p>
    <w:p w14:paraId="07570B9A" w14:textId="77777777" w:rsidR="00940F39" w:rsidRPr="00B206BC" w:rsidRDefault="00940F39" w:rsidP="00940F39">
      <w:pPr>
        <w:pStyle w:val="Titolo1"/>
        <w:rPr>
          <w:lang w:val="en-GB"/>
        </w:rPr>
      </w:pPr>
      <w:r w:rsidRPr="00B206BC">
        <w:rPr>
          <w:noProof/>
          <w:lang w:eastAsia="it-IT"/>
        </w:rPr>
        <w:lastRenderedPageBreak/>
        <mc:AlternateContent>
          <mc:Choice Requires="wps">
            <w:drawing>
              <wp:anchor distT="0" distB="0" distL="114300" distR="114300" simplePos="0" relativeHeight="251693056" behindDoc="0" locked="0" layoutInCell="1" allowOverlap="1" wp14:anchorId="00FD7BD8" wp14:editId="1784B69B">
                <wp:simplePos x="0" y="0"/>
                <wp:positionH relativeFrom="column">
                  <wp:posOffset>-661035</wp:posOffset>
                </wp:positionH>
                <wp:positionV relativeFrom="page">
                  <wp:posOffset>2667000</wp:posOffset>
                </wp:positionV>
                <wp:extent cx="1066800" cy="1038225"/>
                <wp:effectExtent l="0" t="0" r="19050" b="28575"/>
                <wp:wrapSquare wrapText="bothSides"/>
                <wp:docPr id="10" name="Rectangle 10"/>
                <wp:cNvGraphicFramePr/>
                <a:graphic xmlns:a="http://schemas.openxmlformats.org/drawingml/2006/main">
                  <a:graphicData uri="http://schemas.microsoft.com/office/word/2010/wordprocessingShape">
                    <wps:wsp>
                      <wps:cNvSpPr/>
                      <wps:spPr>
                        <a:xfrm>
                          <a:off x="0" y="0"/>
                          <a:ext cx="1066800" cy="10382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ADD5D8" w14:textId="0FCA31A2" w:rsidR="00940F39" w:rsidRPr="00EF33DD" w:rsidRDefault="00940F39" w:rsidP="00940F39">
                            <w:pPr>
                              <w:jc w:val="center"/>
                              <w:rPr>
                                <w:color w:val="000000" w:themeColor="text1"/>
                                <w:sz w:val="144"/>
                                <w:szCs w:val="96"/>
                              </w:rPr>
                            </w:pPr>
                            <w:r>
                              <w:rPr>
                                <w:color w:val="000000" w:themeColor="text1"/>
                                <w:sz w:val="144"/>
                                <w:szCs w:val="96"/>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0FD7BD8" id="Rectangle 10" o:spid="_x0000_s1032" style="position:absolute;left:0;text-align:left;margin-left:-52.05pt;margin-top:210pt;width:84pt;height:81.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" fillcolor="white [3212]" strokecolor="white [3212]" strokeweight="1pt">
                <v:textbox>
                  <w:txbxContent>
                    <w:p w14:paraId="1EADD5D8" w14:textId="0FCA31A2" w:rsidR="00940F39" w:rsidRPr="00EF33DD" w:rsidRDefault="00940F39" w:rsidP="00940F39">
                      <w:pPr>
                        <w:jc w:val="center"/>
                        <w:rPr>
                          <w:color w:val="000000" w:themeColor="text1"/>
                          <w:sz w:val="144"/>
                          <w:szCs w:val="96"/>
                        </w:rPr>
                      </w:pPr>
                      <w:r>
                        <w:rPr>
                          <w:color w:val="000000" w:themeColor="text1"/>
                          <w:sz w:val="144"/>
                          <w:szCs w:val="96"/>
                        </w:rPr>
                        <w:t>7</w:t>
                      </w:r>
                    </w:p>
                  </w:txbxContent>
                </v:textbox>
                <w10:wrap type="square" anchory="page"/>
              </v:rect>
            </w:pict>
          </mc:Fallback>
        </mc:AlternateContent>
      </w:r>
      <w:r w:rsidRPr="00B206BC">
        <w:rPr>
          <w:noProof/>
          <w:lang w:eastAsia="it-IT"/>
        </w:rPr>
        <mc:AlternateContent>
          <mc:Choice Requires="wps">
            <w:drawing>
              <wp:anchor distT="0" distB="0" distL="114300" distR="114300" simplePos="0" relativeHeight="251694080" behindDoc="0" locked="0" layoutInCell="1" allowOverlap="1" wp14:anchorId="595E276F" wp14:editId="0C1BAB7A">
                <wp:simplePos x="0" y="0"/>
                <wp:positionH relativeFrom="column">
                  <wp:posOffset>-1070610</wp:posOffset>
                </wp:positionH>
                <wp:positionV relativeFrom="page">
                  <wp:posOffset>1800225</wp:posOffset>
                </wp:positionV>
                <wp:extent cx="7581900" cy="247650"/>
                <wp:effectExtent l="0" t="0" r="0" b="0"/>
                <wp:wrapSquare wrapText="bothSides"/>
                <wp:docPr id="11" name="Rectangle 11"/>
                <wp:cNvGraphicFramePr/>
                <a:graphic xmlns:a="http://schemas.openxmlformats.org/drawingml/2006/main">
                  <a:graphicData uri="http://schemas.microsoft.com/office/word/2010/wordprocessingShape">
                    <wps:wsp>
                      <wps:cNvSpPr/>
                      <wps:spPr>
                        <a:xfrm>
                          <a:off x="0" y="0"/>
                          <a:ext cx="7581900" cy="2476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B030837" id="Rectangle 11" o:spid="_x0000_s1026" style="position:absolute;margin-left:-84.3pt;margin-top:141.75pt;width:597pt;height:19.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" fillcolor="white [3212]" stroked="f" strokeweight="1pt">
                <w10:wrap type="square" anchory="page"/>
              </v:rect>
            </w:pict>
          </mc:Fallback>
        </mc:AlternateContent>
      </w:r>
      <w:r w:rsidRPr="00B206BC">
        <w:rPr>
          <w:noProof/>
          <w:lang w:eastAsia="it-IT"/>
        </w:rPr>
        <mc:AlternateContent>
          <mc:Choice Requires="wps">
            <w:drawing>
              <wp:anchor distT="0" distB="0" distL="114300" distR="114300" simplePos="0" relativeHeight="251695104" behindDoc="0" locked="0" layoutInCell="1" allowOverlap="1" wp14:anchorId="1C8E1089" wp14:editId="111D0781">
                <wp:simplePos x="0" y="0"/>
                <wp:positionH relativeFrom="column">
                  <wp:posOffset>-1070610</wp:posOffset>
                </wp:positionH>
                <wp:positionV relativeFrom="page">
                  <wp:posOffset>2543175</wp:posOffset>
                </wp:positionV>
                <wp:extent cx="7534275" cy="295275"/>
                <wp:effectExtent l="0" t="0" r="28575" b="28575"/>
                <wp:wrapSquare wrapText="bothSides"/>
                <wp:docPr id="32" name="Rectangle 32"/>
                <wp:cNvGraphicFramePr/>
                <a:graphic xmlns:a="http://schemas.openxmlformats.org/drawingml/2006/main">
                  <a:graphicData uri="http://schemas.microsoft.com/office/word/2010/wordprocessingShape">
                    <wps:wsp>
                      <wps:cNvSpPr/>
                      <wps:spPr>
                        <a:xfrm>
                          <a:off x="0" y="0"/>
                          <a:ext cx="7534275" cy="2952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DE3D8CC" id="Rectangle 32" o:spid="_x0000_s1026" style="position:absolute;margin-left:-84.3pt;margin-top:200.25pt;width:593.25pt;height:23.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" fillcolor="white [3212]" strokecolor="white [3212]" strokeweight="1pt">
                <w10:wrap type="square" anchory="page"/>
              </v:rect>
            </w:pict>
          </mc:Fallback>
        </mc:AlternateContent>
      </w:r>
      <w:r w:rsidRPr="00B206BC">
        <w:rPr>
          <w:lang w:val="en-GB"/>
        </w:rPr>
        <w:fldChar w:fldCharType="begin"/>
      </w:r>
      <w:r w:rsidRPr="00B206BC">
        <w:rPr>
          <w:lang w:val="en-GB"/>
        </w:rPr>
        <w:instrText xml:space="preserve"> TC “</w:instrText>
      </w:r>
      <w:bookmarkStart w:id="263" w:name="_Toc58329478"/>
      <w:r>
        <w:rPr>
          <w:lang w:val="en-GB"/>
        </w:rPr>
        <w:instrText>Part</w:instrText>
      </w:r>
      <w:r w:rsidRPr="00B206BC">
        <w:rPr>
          <w:lang w:val="en-GB"/>
        </w:rPr>
        <w:instrText xml:space="preserve"> </w:instrText>
      </w:r>
      <w:r>
        <w:rPr>
          <w:lang w:val="en-GB"/>
        </w:rPr>
        <w:instrText>6</w:instrText>
      </w:r>
      <w:r w:rsidRPr="00B206BC">
        <w:rPr>
          <w:lang w:val="en-GB"/>
        </w:rPr>
        <w:instrText xml:space="preserve">: </w:instrText>
      </w:r>
      <w:r>
        <w:rPr>
          <w:lang w:val="en-GB"/>
        </w:rPr>
        <w:instrText>References</w:instrText>
      </w:r>
      <w:bookmarkEnd w:id="263"/>
      <w:r w:rsidRPr="00B206BC">
        <w:rPr>
          <w:lang w:val="en-GB"/>
        </w:rPr>
        <w:instrText xml:space="preserve">” \f a </w:instrText>
      </w:r>
      <w:r w:rsidRPr="00B206BC">
        <w:rPr>
          <w:lang w:val="en-GB"/>
        </w:rPr>
        <w:fldChar w:fldCharType="end"/>
      </w:r>
      <w:r w:rsidRPr="00B206BC">
        <w:rPr>
          <w:noProof/>
          <w:lang w:eastAsia="it-IT"/>
        </w:rPr>
        <mc:AlternateContent>
          <mc:Choice Requires="wps">
            <w:drawing>
              <wp:anchor distT="0" distB="0" distL="114300" distR="114300" simplePos="0" relativeHeight="251692032" behindDoc="0" locked="0" layoutInCell="1" allowOverlap="1" wp14:anchorId="21B58807" wp14:editId="4C3035CE">
                <wp:simplePos x="0" y="0"/>
                <wp:positionH relativeFrom="column">
                  <wp:posOffset>-1070610</wp:posOffset>
                </wp:positionH>
                <wp:positionV relativeFrom="page">
                  <wp:posOffset>28575</wp:posOffset>
                </wp:positionV>
                <wp:extent cx="7534275" cy="1771650"/>
                <wp:effectExtent l="0" t="0" r="9525" b="0"/>
                <wp:wrapSquare wrapText="bothSides"/>
                <wp:docPr id="33" name="Rectangle 33"/>
                <wp:cNvGraphicFramePr/>
                <a:graphic xmlns:a="http://schemas.openxmlformats.org/drawingml/2006/main">
                  <a:graphicData uri="http://schemas.microsoft.com/office/word/2010/wordprocessingShape">
                    <wps:wsp>
                      <wps:cNvSpPr/>
                      <wps:spPr>
                        <a:xfrm>
                          <a:off x="0" y="0"/>
                          <a:ext cx="7534275" cy="17716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41EAE65" id="Rectangle 33" o:spid="_x0000_s1026" style="position:absolute;margin-left:-84.3pt;margin-top:2.25pt;width:593.25pt;height:139.5pt;z-index:251692032;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" fillcolor="white [3212]" stroked="f" strokeweight="1pt">
                <w10:wrap type="square" anchory="page"/>
              </v:rect>
            </w:pict>
          </mc:Fallback>
        </mc:AlternateContent>
      </w:r>
      <w:r w:rsidRPr="009D2A98">
        <w:rPr>
          <w:lang w:val="en-GB"/>
        </w:rPr>
        <w:t xml:space="preserve"> </w:t>
      </w:r>
      <w:r>
        <w:rPr>
          <w:lang w:val="en-GB"/>
        </w:rPr>
        <w:t>References</w:t>
      </w:r>
    </w:p>
    <w:p w14:paraId="3164BEEE" w14:textId="77777777" w:rsidR="00940F39" w:rsidRDefault="00940F39" w:rsidP="00A3506F">
      <w:pPr>
        <w:rPr>
          <w:lang w:val="en-GB"/>
        </w:rPr>
      </w:pPr>
      <w:r>
        <w:rPr>
          <w:lang w:val="en-GB"/>
        </w:rPr>
        <w:t>Introductory text to the chapter (how it is subdivided and what are we going to say in the chapter)</w:t>
      </w:r>
    </w:p>
    <w:p w14:paraId="01AE4F5C" w14:textId="77777777" w:rsidR="00237F0D" w:rsidRPr="00B206BC" w:rsidRDefault="00237F0D" w:rsidP="00A3506F">
      <w:pPr>
        <w:rPr>
          <w:lang w:val="en-GB"/>
        </w:rPr>
      </w:pPr>
    </w:p>
    <w:sectPr w:rsidR="00237F0D" w:rsidRPr="00B206BC" w:rsidSect="00107CBC">
      <w:headerReference w:type="even" r:id="rId18"/>
      <w:headerReference w:type="default" r:id="rId19"/>
      <w:footerReference w:type="default" r:id="rId20"/>
      <w:pgSz w:w="11906" w:h="16838" w:code="9"/>
      <w:pgMar w:top="1417" w:right="1700" w:bottom="1134" w:left="1701" w:header="709" w:footer="709" w:gutter="0"/>
      <w:pgNumType w:start="1"/>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20D">
      <wne:fci wne:fciName="TableInsertRow" wne:swArg="0000"/>
    </wne:keymap>
  </wne:keymap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DCEB72" w14:textId="77777777" w:rsidR="00351B39" w:rsidRDefault="00351B39" w:rsidP="00C83421">
      <w:pPr>
        <w:spacing w:line="240" w:lineRule="auto"/>
      </w:pPr>
      <w:r>
        <w:separator/>
      </w:r>
    </w:p>
  </w:endnote>
  <w:endnote w:type="continuationSeparator" w:id="0">
    <w:p w14:paraId="1C4C0CC6" w14:textId="77777777" w:rsidR="00351B39" w:rsidRDefault="00351B39" w:rsidP="00C834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B Garamond">
    <w:altName w:val="Cambria Math"/>
    <w:charset w:val="00"/>
    <w:family w:val="auto"/>
    <w:pitch w:val="variable"/>
    <w:sig w:usb0="E00002FF" w:usb1="5201E4FB" w:usb2="00000028" w:usb3="00000000" w:csb0="0000019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MU Serif">
    <w:altName w:val="Mongolian Baiti"/>
    <w:charset w:val="00"/>
    <w:family w:val="auto"/>
    <w:pitch w:val="variable"/>
    <w:sig w:usb0="E10002FF" w:usb1="5201E9EB" w:usb2="02020004"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728E55" w14:textId="77777777" w:rsidR="0052106C" w:rsidRDefault="0052106C">
    <w:pPr>
      <w:pStyle w:val="Pidipa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6535A2" w14:textId="77777777" w:rsidR="0052106C" w:rsidRDefault="0052106C">
    <w:pPr>
      <w:pStyle w:val="Pidipa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E29552" w14:textId="77777777" w:rsidR="00351B39" w:rsidRDefault="00351B39" w:rsidP="00C83421">
      <w:pPr>
        <w:spacing w:line="240" w:lineRule="auto"/>
      </w:pPr>
      <w:r>
        <w:separator/>
      </w:r>
    </w:p>
  </w:footnote>
  <w:footnote w:type="continuationSeparator" w:id="0">
    <w:p w14:paraId="122E6C6E" w14:textId="77777777" w:rsidR="00351B39" w:rsidRDefault="00351B39" w:rsidP="00C8342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0577508"/>
      <w:docPartObj>
        <w:docPartGallery w:val="Page Numbers (Top of Page)"/>
        <w:docPartUnique/>
      </w:docPartObj>
    </w:sdtPr>
    <w:sdtEndPr/>
    <w:sdtContent>
      <w:p w14:paraId="5F83D5EC" w14:textId="0911BC67" w:rsidR="00C83421" w:rsidRDefault="00660BCC">
        <w:pPr>
          <w:pStyle w:val="Intestazione"/>
          <w:jc w:val="right"/>
        </w:pPr>
        <w:r>
          <w:fldChar w:fldCharType="begin"/>
        </w:r>
        <w:r>
          <w:instrText>STYLEREF  "</w:instrText>
        </w:r>
        <w:r w:rsidR="00B61501">
          <w:instrText>Capitolo</w:instrText>
        </w:r>
        <w:r>
          <w:instrText>"</w:instrText>
        </w:r>
        <w:r>
          <w:fldChar w:fldCharType="separate"/>
        </w:r>
        <w:r w:rsidR="00F9208C">
          <w:rPr>
            <w:noProof/>
          </w:rPr>
          <w:t>Analytic index</w:t>
        </w:r>
        <w:r>
          <w:fldChar w:fldCharType="end"/>
        </w:r>
        <w:r>
          <w:t xml:space="preserve">  -  </w:t>
        </w:r>
        <w:r w:rsidR="00C83421">
          <w:fldChar w:fldCharType="begin"/>
        </w:r>
        <w:r w:rsidR="00C83421">
          <w:instrText>PAGE</w:instrText>
        </w:r>
        <w:r w:rsidR="00C83421">
          <w:fldChar w:fldCharType="separate"/>
        </w:r>
        <w:r w:rsidR="00F9208C">
          <w:rPr>
            <w:noProof/>
          </w:rPr>
          <w:t>ii</w:t>
        </w:r>
        <w:r w:rsidR="00C83421">
          <w:fldChar w:fldCharType="end"/>
        </w:r>
      </w:p>
    </w:sdtContent>
  </w:sdt>
  <w:p w14:paraId="5FB2B472" w14:textId="58585BA8" w:rsidR="00C83421" w:rsidRDefault="00107CBC">
    <w:pPr>
      <w:pStyle w:val="Intestazione"/>
    </w:pPr>
    <w:r>
      <w:rPr>
        <w:noProof/>
        <w:lang w:eastAsia="it-IT"/>
      </w:rPr>
      <mc:AlternateContent>
        <mc:Choice Requires="wps">
          <w:drawing>
            <wp:anchor distT="0" distB="0" distL="114300" distR="114300" simplePos="0" relativeHeight="251665408" behindDoc="0" locked="0" layoutInCell="1" allowOverlap="1" wp14:anchorId="0C88DC56" wp14:editId="083177DC">
              <wp:simplePos x="0" y="0"/>
              <wp:positionH relativeFrom="column">
                <wp:posOffset>5716</wp:posOffset>
              </wp:positionH>
              <wp:positionV relativeFrom="paragraph">
                <wp:posOffset>55880</wp:posOffset>
              </wp:positionV>
              <wp:extent cx="540258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4025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952B6FE" id="Straight Connector 4"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pt,4.4pt" to="425.8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" strokecolor="black [3213]" strokeweight=".5pt">
              <v:stroke joinstyle="miter"/>
            </v:lin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6862143"/>
      <w:docPartObj>
        <w:docPartGallery w:val="Page Numbers (Top of Page)"/>
        <w:docPartUnique/>
      </w:docPartObj>
    </w:sdtPr>
    <w:sdtEndPr/>
    <w:sdtContent>
      <w:p w14:paraId="46B1BE9E" w14:textId="4AED73E7" w:rsidR="00C83421" w:rsidRDefault="00C83421">
        <w:pPr>
          <w:pStyle w:val="Intestazione"/>
        </w:pPr>
        <w:r>
          <w:fldChar w:fldCharType="begin"/>
        </w:r>
        <w:r>
          <w:instrText>PAGE</w:instrText>
        </w:r>
        <w:r>
          <w:fldChar w:fldCharType="separate"/>
        </w:r>
        <w:r w:rsidR="00F9208C">
          <w:rPr>
            <w:noProof/>
          </w:rPr>
          <w:t>i</w:t>
        </w:r>
        <w:r>
          <w:fldChar w:fldCharType="end"/>
        </w:r>
        <w:r w:rsidR="006215F0">
          <w:t xml:space="preserve">  -  </w:t>
        </w:r>
        <w:r w:rsidR="002509A5">
          <w:rPr>
            <w:noProof/>
          </w:rPr>
          <w:fldChar w:fldCharType="begin"/>
        </w:r>
        <w:r w:rsidR="002509A5">
          <w:rPr>
            <w:noProof/>
          </w:rPr>
          <w:instrText>STYLEREF  "</w:instrText>
        </w:r>
        <w:r w:rsidR="0093225A">
          <w:rPr>
            <w:noProof/>
          </w:rPr>
          <w:instrText>Capitolo</w:instrText>
        </w:r>
        <w:r w:rsidR="002509A5">
          <w:rPr>
            <w:noProof/>
          </w:rPr>
          <w:instrText>"</w:instrText>
        </w:r>
        <w:r w:rsidR="002509A5">
          <w:rPr>
            <w:noProof/>
          </w:rPr>
          <w:fldChar w:fldCharType="separate"/>
        </w:r>
        <w:r w:rsidR="00F9208C">
          <w:rPr>
            <w:noProof/>
          </w:rPr>
          <w:t>Table of contents</w:t>
        </w:r>
        <w:r w:rsidR="002509A5">
          <w:rPr>
            <w:noProof/>
          </w:rPr>
          <w:fldChar w:fldCharType="end"/>
        </w:r>
      </w:p>
    </w:sdtContent>
  </w:sdt>
  <w:p w14:paraId="2BEA99E7" w14:textId="0CE1D6E3" w:rsidR="00C83421" w:rsidRDefault="00107CBC">
    <w:pPr>
      <w:pStyle w:val="Intestazione"/>
    </w:pPr>
    <w:r>
      <w:rPr>
        <w:noProof/>
        <w:lang w:eastAsia="it-IT"/>
      </w:rPr>
      <mc:AlternateContent>
        <mc:Choice Requires="wps">
          <w:drawing>
            <wp:anchor distT="0" distB="0" distL="114300" distR="114300" simplePos="0" relativeHeight="251663360" behindDoc="0" locked="0" layoutInCell="1" allowOverlap="1" wp14:anchorId="712C80CC" wp14:editId="7823A0EB">
              <wp:simplePos x="0" y="0"/>
              <wp:positionH relativeFrom="column">
                <wp:posOffset>-3810</wp:posOffset>
              </wp:positionH>
              <wp:positionV relativeFrom="paragraph">
                <wp:posOffset>55880</wp:posOffset>
              </wp:positionV>
              <wp:extent cx="5419725"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4197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A7DBA04" id="Straight Connector 3"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4.4pt" to="426.4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" strokecolor="black [3213]" strokeweight=".5pt">
              <v:stroke joinstyle="miter"/>
            </v:lin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7590563"/>
      <w:docPartObj>
        <w:docPartGallery w:val="Page Numbers (Top of Page)"/>
        <w:docPartUnique/>
      </w:docPartObj>
    </w:sdtPr>
    <w:sdtEndPr/>
    <w:sdtContent>
      <w:p w14:paraId="5942624A" w14:textId="08DD2A34" w:rsidR="00C83421" w:rsidRPr="00C11BA7" w:rsidRDefault="00172FD0">
        <w:pPr>
          <w:pStyle w:val="Intestazione"/>
          <w:jc w:val="right"/>
          <w:rPr>
            <w:lang w:val="en-GB"/>
          </w:rPr>
        </w:pPr>
        <w:r>
          <w:fldChar w:fldCharType="begin"/>
        </w:r>
        <w:r w:rsidR="006A1374" w:rsidRPr="00F9208C">
          <w:rPr>
            <w:rPrChange w:id="264" w:author="asus" w:date="2020-12-08T15:48:00Z">
              <w:rPr>
                <w:lang w:val="en-GB"/>
              </w:rPr>
            </w:rPrChange>
          </w:rPr>
          <w:instrText xml:space="preserve">IF </w:instrText>
        </w:r>
        <w:r w:rsidR="006A1374">
          <w:fldChar w:fldCharType="begin"/>
        </w:r>
        <w:r w:rsidR="006A1374" w:rsidRPr="00F9208C">
          <w:rPr>
            <w:rPrChange w:id="265" w:author="asus" w:date="2020-12-08T15:48:00Z">
              <w:rPr>
                <w:lang w:val="en-GB"/>
              </w:rPr>
            </w:rPrChange>
          </w:rPr>
          <w:instrText>STYLEREF  "Heading 2"</w:instrText>
        </w:r>
        <w:r w:rsidR="006A1374">
          <w:fldChar w:fldCharType="separate"/>
        </w:r>
        <w:r w:rsidR="00F9208C">
          <w:rPr>
            <w:b/>
            <w:bCs/>
            <w:noProof/>
          </w:rPr>
          <w:instrText>Errore. Per applicare Heading 2 al testo da visualizzare in questo punto, utilizzare la scheda Home.</w:instrText>
        </w:r>
        <w:r w:rsidR="006A1374">
          <w:fldChar w:fldCharType="end"/>
        </w:r>
        <w:r w:rsidR="006A1374" w:rsidRPr="00F9208C">
          <w:rPr>
            <w:rPrChange w:id="266" w:author="asus" w:date="2020-12-08T15:48:00Z">
              <w:rPr>
                <w:lang w:val="en-GB"/>
              </w:rPr>
            </w:rPrChange>
          </w:rPr>
          <w:instrText xml:space="preserve">= "Error!*" </w:instrText>
        </w:r>
        <w:r w:rsidR="002509A5">
          <w:rPr>
            <w:noProof/>
          </w:rPr>
          <w:fldChar w:fldCharType="begin"/>
        </w:r>
        <w:r w:rsidR="002509A5" w:rsidRPr="00F9208C">
          <w:rPr>
            <w:noProof/>
            <w:rPrChange w:id="267" w:author="asus" w:date="2020-12-08T15:48:00Z">
              <w:rPr>
                <w:noProof/>
                <w:lang w:val="en-GB"/>
              </w:rPr>
            </w:rPrChange>
          </w:rPr>
          <w:instrText>STYLEREF  "</w:instrText>
        </w:r>
        <w:r w:rsidR="0093225A" w:rsidRPr="00F9208C">
          <w:rPr>
            <w:noProof/>
            <w:rPrChange w:id="268" w:author="asus" w:date="2020-12-08T15:48:00Z">
              <w:rPr>
                <w:noProof/>
                <w:lang w:val="en-GB"/>
              </w:rPr>
            </w:rPrChange>
          </w:rPr>
          <w:instrText>Capitolo</w:instrText>
        </w:r>
        <w:r w:rsidR="002509A5" w:rsidRPr="00F9208C">
          <w:rPr>
            <w:noProof/>
            <w:rPrChange w:id="269" w:author="asus" w:date="2020-12-08T15:48:00Z">
              <w:rPr>
                <w:noProof/>
                <w:lang w:val="en-GB"/>
              </w:rPr>
            </w:rPrChange>
          </w:rPr>
          <w:instrText>"</w:instrText>
        </w:r>
        <w:r w:rsidR="002509A5">
          <w:rPr>
            <w:noProof/>
          </w:rPr>
          <w:fldChar w:fldCharType="separate"/>
        </w:r>
        <w:r w:rsidR="00844E05" w:rsidRPr="00F9208C">
          <w:rPr>
            <w:noProof/>
            <w:rPrChange w:id="270" w:author="asus" w:date="2020-12-08T15:48:00Z">
              <w:rPr>
                <w:noProof/>
                <w:lang w:val="en-GB"/>
              </w:rPr>
            </w:rPrChange>
          </w:rPr>
          <w:instrText>Analytic index</w:instrText>
        </w:r>
        <w:r w:rsidR="002509A5">
          <w:rPr>
            <w:noProof/>
          </w:rPr>
          <w:fldChar w:fldCharType="end"/>
        </w:r>
        <w:r w:rsidR="006A1374" w:rsidRPr="00F9208C">
          <w:rPr>
            <w:rPrChange w:id="271" w:author="asus" w:date="2020-12-08T15:48:00Z">
              <w:rPr>
                <w:lang w:val="en-GB"/>
              </w:rPr>
            </w:rPrChange>
          </w:rPr>
          <w:instrText xml:space="preserve"> </w:instrText>
        </w:r>
        <w:r w:rsidR="00660BCC">
          <w:rPr>
            <w:lang w:val="en-GB"/>
          </w:rPr>
          <w:fldChar w:fldCharType="begin"/>
        </w:r>
        <w:r w:rsidR="00660BCC" w:rsidRPr="00F9208C">
          <w:rPr>
            <w:rPrChange w:id="272" w:author="asus" w:date="2020-12-08T15:48:00Z">
              <w:rPr>
                <w:lang w:val="en-GB"/>
              </w:rPr>
            </w:rPrChange>
          </w:rPr>
          <w:instrText xml:space="preserve">IF </w:instrText>
        </w:r>
        <w:r w:rsidR="00660BCC">
          <w:rPr>
            <w:lang w:val="en-GB"/>
          </w:rPr>
          <w:fldChar w:fldCharType="begin"/>
        </w:r>
        <w:r w:rsidR="00660BCC" w:rsidRPr="00F9208C">
          <w:rPr>
            <w:rPrChange w:id="273" w:author="asus" w:date="2020-12-08T15:48:00Z">
              <w:rPr>
                <w:lang w:val="en-GB"/>
              </w:rPr>
            </w:rPrChange>
          </w:rPr>
          <w:instrText>STYLEREF "Heading 2"</w:instrText>
        </w:r>
        <w:r w:rsidR="00660BCC">
          <w:rPr>
            <w:lang w:val="en-GB"/>
          </w:rPr>
          <w:fldChar w:fldCharType="separate"/>
        </w:r>
        <w:r w:rsidR="00F9208C">
          <w:rPr>
            <w:b/>
            <w:bCs/>
            <w:noProof/>
          </w:rPr>
          <w:instrText>Errore. Per applicare Heading 2 al testo da visualizzare in questo punto, utilizzare la scheda Home.</w:instrText>
        </w:r>
        <w:r w:rsidR="00660BCC">
          <w:rPr>
            <w:lang w:val="en-GB"/>
          </w:rPr>
          <w:fldChar w:fldCharType="end"/>
        </w:r>
        <w:r w:rsidR="00660BCC" w:rsidRPr="00F9208C">
          <w:rPr>
            <w:rPrChange w:id="274" w:author="asus" w:date="2020-12-08T15:48:00Z">
              <w:rPr>
                <w:lang w:val="en-GB"/>
              </w:rPr>
            </w:rPrChange>
          </w:rPr>
          <w:instrText xml:space="preserve">&lt;&gt; "" </w:instrText>
        </w:r>
        <w:r w:rsidR="00660BCC">
          <w:rPr>
            <w:lang w:val="en-GB"/>
          </w:rPr>
          <w:fldChar w:fldCharType="begin"/>
        </w:r>
        <w:r w:rsidR="00660BCC" w:rsidRPr="00F9208C">
          <w:rPr>
            <w:rPrChange w:id="275" w:author="asus" w:date="2020-12-08T15:48:00Z">
              <w:rPr>
                <w:lang w:val="en-GB"/>
              </w:rPr>
            </w:rPrChange>
          </w:rPr>
          <w:instrText>STYLEREF "Heading 2"</w:instrText>
        </w:r>
        <w:r w:rsidR="00660BCC">
          <w:rPr>
            <w:lang w:val="en-GB"/>
          </w:rPr>
          <w:fldChar w:fldCharType="separate"/>
        </w:r>
        <w:r w:rsidR="00F9208C">
          <w:rPr>
            <w:b/>
            <w:bCs/>
            <w:noProof/>
          </w:rPr>
          <w:instrText>Errore. Per applicare Heading 2 al testo da visualizzare in questo punto, utilizzare la scheda Home.</w:instrText>
        </w:r>
        <w:r w:rsidR="00660BCC">
          <w:rPr>
            <w:lang w:val="en-GB"/>
          </w:rPr>
          <w:fldChar w:fldCharType="end"/>
        </w:r>
        <w:r w:rsidR="00660BCC" w:rsidRPr="00F9208C">
          <w:rPr>
            <w:rPrChange w:id="276" w:author="asus" w:date="2020-12-08T15:48:00Z">
              <w:rPr>
                <w:lang w:val="en-GB"/>
              </w:rPr>
            </w:rPrChange>
          </w:rPr>
          <w:instrText xml:space="preserve"> </w:instrText>
        </w:r>
        <w:r w:rsidR="00660BCC">
          <w:rPr>
            <w:lang w:val="en-GB"/>
          </w:rPr>
          <w:fldChar w:fldCharType="begin"/>
        </w:r>
        <w:r w:rsidR="00660BCC" w:rsidRPr="00F9208C">
          <w:rPr>
            <w:rPrChange w:id="277" w:author="asus" w:date="2020-12-08T15:48:00Z">
              <w:rPr>
                <w:lang w:val="en-GB"/>
              </w:rPr>
            </w:rPrChange>
          </w:rPr>
          <w:instrText>STYLEREF "</w:instrText>
        </w:r>
        <w:r w:rsidR="0093225A" w:rsidRPr="00F9208C">
          <w:rPr>
            <w:rPrChange w:id="278" w:author="asus" w:date="2020-12-08T15:48:00Z">
              <w:rPr>
                <w:lang w:val="en-GB"/>
              </w:rPr>
            </w:rPrChange>
          </w:rPr>
          <w:instrText>Capitolo</w:instrText>
        </w:r>
        <w:r w:rsidR="00660BCC" w:rsidRPr="00F9208C">
          <w:rPr>
            <w:rPrChange w:id="279" w:author="asus" w:date="2020-12-08T15:48:00Z">
              <w:rPr>
                <w:lang w:val="en-GB"/>
              </w:rPr>
            </w:rPrChange>
          </w:rPr>
          <w:instrText>"</w:instrText>
        </w:r>
        <w:r w:rsidR="00660BCC">
          <w:rPr>
            <w:lang w:val="en-GB"/>
          </w:rPr>
          <w:fldChar w:fldCharType="separate"/>
        </w:r>
        <w:r w:rsidR="00696F5B" w:rsidRPr="00F9208C">
          <w:rPr>
            <w:noProof/>
            <w:rPrChange w:id="280" w:author="asus" w:date="2020-12-08T15:48:00Z">
              <w:rPr>
                <w:noProof/>
                <w:lang w:val="en-GB"/>
              </w:rPr>
            </w:rPrChange>
          </w:rPr>
          <w:instrText>Analytic index</w:instrText>
        </w:r>
        <w:r w:rsidR="00660BCC">
          <w:rPr>
            <w:lang w:val="en-GB"/>
          </w:rPr>
          <w:fldChar w:fldCharType="end"/>
        </w:r>
        <w:r w:rsidR="00660BCC">
          <w:rPr>
            <w:lang w:val="en-GB"/>
          </w:rPr>
          <w:fldChar w:fldCharType="separate"/>
        </w:r>
        <w:r w:rsidR="00F9208C">
          <w:rPr>
            <w:b/>
            <w:bCs/>
            <w:noProof/>
          </w:rPr>
          <w:instrText>Errore. Per applicare Heading 2 al testo da visualizzare in questo punto, utilizzare la scheda Home.</w:instrText>
        </w:r>
        <w:r w:rsidR="00660BCC">
          <w:rPr>
            <w:lang w:val="en-GB"/>
          </w:rPr>
          <w:fldChar w:fldCharType="end"/>
        </w:r>
        <w:r>
          <w:fldChar w:fldCharType="separate"/>
        </w:r>
        <w:r w:rsidR="00F9208C">
          <w:rPr>
            <w:b/>
            <w:bCs/>
            <w:noProof/>
          </w:rPr>
          <w:t>Errore. Per applicare Heading 2 al testo da visualizzare in questo punto, utilizzare la scheda Home.</w:t>
        </w:r>
        <w:r>
          <w:fldChar w:fldCharType="end"/>
        </w:r>
        <w:r w:rsidRPr="00F9208C">
          <w:rPr>
            <w:rPrChange w:id="281" w:author="asus" w:date="2020-12-08T15:48:00Z">
              <w:rPr>
                <w:lang w:val="en-GB"/>
              </w:rPr>
            </w:rPrChange>
          </w:rPr>
          <w:t xml:space="preserve">  </w:t>
        </w:r>
        <w:r w:rsidRPr="00C11BA7">
          <w:rPr>
            <w:lang w:val="en-GB"/>
          </w:rPr>
          <w:t xml:space="preserve">-  </w:t>
        </w:r>
        <w:r w:rsidR="00C83421">
          <w:fldChar w:fldCharType="begin"/>
        </w:r>
        <w:r w:rsidR="00C83421" w:rsidRPr="00C11BA7">
          <w:rPr>
            <w:lang w:val="en-GB"/>
          </w:rPr>
          <w:instrText>PAGE</w:instrText>
        </w:r>
        <w:r w:rsidR="00C83421">
          <w:fldChar w:fldCharType="separate"/>
        </w:r>
        <w:r w:rsidR="00F9208C">
          <w:rPr>
            <w:noProof/>
            <w:lang w:val="en-GB"/>
          </w:rPr>
          <w:t>4</w:t>
        </w:r>
        <w:r w:rsidR="00C83421">
          <w:fldChar w:fldCharType="end"/>
        </w:r>
      </w:p>
    </w:sdtContent>
  </w:sdt>
  <w:p w14:paraId="62C1980F" w14:textId="46129D83" w:rsidR="00C83421" w:rsidRPr="00C11BA7" w:rsidRDefault="00107CBC">
    <w:pPr>
      <w:pStyle w:val="Intestazione"/>
      <w:rPr>
        <w:lang w:val="en-GB"/>
      </w:rPr>
    </w:pPr>
    <w:r>
      <w:rPr>
        <w:noProof/>
        <w:lang w:eastAsia="it-IT"/>
      </w:rPr>
      <mc:AlternateContent>
        <mc:Choice Requires="wps">
          <w:drawing>
            <wp:anchor distT="0" distB="0" distL="114300" distR="114300" simplePos="0" relativeHeight="251661312" behindDoc="0" locked="0" layoutInCell="1" allowOverlap="1" wp14:anchorId="534A5F76" wp14:editId="5BDAD639">
              <wp:simplePos x="0" y="0"/>
              <wp:positionH relativeFrom="column">
                <wp:posOffset>5715</wp:posOffset>
              </wp:positionH>
              <wp:positionV relativeFrom="paragraph">
                <wp:posOffset>55880</wp:posOffset>
              </wp:positionV>
              <wp:extent cx="539305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39305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F7C9897" id="Straight Connector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pt,4.4pt" to="425.1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" strokecolor="black [3213]" strokeweight=".5pt">
              <v:stroke joinstyle="miter"/>
            </v:line>
          </w:pict>
        </mc:Fallback>
      </mc:AlternateConten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7244804"/>
      <w:docPartObj>
        <w:docPartGallery w:val="Page Numbers (Top of Page)"/>
        <w:docPartUnique/>
      </w:docPartObj>
    </w:sdtPr>
    <w:sdtEndPr/>
    <w:sdtContent>
      <w:p w14:paraId="0D31ADAB" w14:textId="412624D8" w:rsidR="00C83421" w:rsidRDefault="00C83421">
        <w:pPr>
          <w:pStyle w:val="Intestazione"/>
        </w:pPr>
        <w:r>
          <w:fldChar w:fldCharType="begin"/>
        </w:r>
        <w:r>
          <w:instrText>PAGE</w:instrText>
        </w:r>
        <w:r>
          <w:fldChar w:fldCharType="separate"/>
        </w:r>
        <w:r w:rsidR="00F9208C">
          <w:rPr>
            <w:noProof/>
          </w:rPr>
          <w:t>1</w:t>
        </w:r>
        <w:r>
          <w:fldChar w:fldCharType="end"/>
        </w:r>
        <w:r w:rsidR="00172FD0">
          <w:t xml:space="preserve">  -  </w:t>
        </w:r>
        <w:r w:rsidR="002509A5">
          <w:rPr>
            <w:noProof/>
          </w:rPr>
          <w:fldChar w:fldCharType="begin"/>
        </w:r>
        <w:r w:rsidR="002509A5">
          <w:rPr>
            <w:noProof/>
          </w:rPr>
          <w:instrText>STYLEREF  "</w:instrText>
        </w:r>
        <w:r w:rsidR="00102237">
          <w:rPr>
            <w:noProof/>
          </w:rPr>
          <w:instrText>Heading 1</w:instrText>
        </w:r>
        <w:r w:rsidR="002509A5">
          <w:rPr>
            <w:noProof/>
          </w:rPr>
          <w:instrText>"</w:instrText>
        </w:r>
        <w:r w:rsidR="002509A5">
          <w:rPr>
            <w:noProof/>
          </w:rPr>
          <w:fldChar w:fldCharType="separate"/>
        </w:r>
        <w:r w:rsidR="00F9208C">
          <w:rPr>
            <w:b/>
            <w:bCs/>
            <w:noProof/>
          </w:rPr>
          <w:t>Errore. Per applicare Heading 1 al testo da visualizzare in questo punto, utilizzare la scheda Home.</w:t>
        </w:r>
        <w:r w:rsidR="002509A5">
          <w:rPr>
            <w:noProof/>
          </w:rPr>
          <w:fldChar w:fldCharType="end"/>
        </w:r>
        <w:r w:rsidR="00377F66">
          <w:tab/>
        </w:r>
        <w:r w:rsidR="00377F66">
          <w:tab/>
        </w:r>
      </w:p>
    </w:sdtContent>
  </w:sdt>
  <w:p w14:paraId="45E03D4E" w14:textId="201FE067" w:rsidR="00C83421" w:rsidRDefault="00107CBC">
    <w:pPr>
      <w:pStyle w:val="Intestazione"/>
    </w:pPr>
    <w:r>
      <w:rPr>
        <w:noProof/>
        <w:lang w:eastAsia="it-IT"/>
      </w:rPr>
      <mc:AlternateContent>
        <mc:Choice Requires="wps">
          <w:drawing>
            <wp:anchor distT="0" distB="0" distL="114300" distR="114300" simplePos="0" relativeHeight="251659264" behindDoc="0" locked="0" layoutInCell="1" allowOverlap="1" wp14:anchorId="1166425A" wp14:editId="14FE1E1C">
              <wp:simplePos x="0" y="0"/>
              <wp:positionH relativeFrom="column">
                <wp:posOffset>-3810</wp:posOffset>
              </wp:positionH>
              <wp:positionV relativeFrom="paragraph">
                <wp:posOffset>55880</wp:posOffset>
              </wp:positionV>
              <wp:extent cx="538162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3816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D3B489B"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4.4pt" to="423.4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" strokecolor="black [3213]"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ADE407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51EA61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796E95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3F8105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8F8BF7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C0EBEA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D58366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6F42C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E8A17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60D7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294DB6"/>
    <w:multiLevelType w:val="hybridMultilevel"/>
    <w:tmpl w:val="79A297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D5A6EDC"/>
    <w:multiLevelType w:val="hybridMultilevel"/>
    <w:tmpl w:val="79A297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F586197"/>
    <w:multiLevelType w:val="hybridMultilevel"/>
    <w:tmpl w:val="D01A11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7D46014"/>
    <w:multiLevelType w:val="multilevel"/>
    <w:tmpl w:val="27B4824C"/>
    <w:lvl w:ilvl="0">
      <w:start w:val="1"/>
      <w:numFmt w:val="decimal"/>
      <w:pStyle w:val="Titolo1"/>
      <w:suff w:val="space"/>
      <w:lvlText w:val="%1"/>
      <w:lvlJc w:val="left"/>
      <w:pPr>
        <w:ind w:left="432" w:hanging="432"/>
      </w:pPr>
      <w:rPr>
        <w:rFonts w:hint="default"/>
        <w:color w:val="FFFFFF" w:themeColor="background1"/>
      </w:rPr>
    </w:lvl>
    <w:lvl w:ilvl="1">
      <w:start w:val="1"/>
      <w:numFmt w:val="decimal"/>
      <w:pStyle w:val="Titolo2"/>
      <w:suff w:val="space"/>
      <w:lvlText w:val="%1.%2"/>
      <w:lvlJc w:val="left"/>
      <w:pPr>
        <w:ind w:left="576" w:hanging="576"/>
      </w:pPr>
      <w:rPr>
        <w:rFonts w:hint="default"/>
      </w:rPr>
    </w:lvl>
    <w:lvl w:ilvl="2">
      <w:start w:val="1"/>
      <w:numFmt w:val="decimal"/>
      <w:pStyle w:val="Titolo3"/>
      <w:suff w:val="space"/>
      <w:lvlText w:val="%1.%2.%3"/>
      <w:lvlJc w:val="left"/>
      <w:pPr>
        <w:ind w:left="720" w:hanging="720"/>
      </w:pPr>
      <w:rPr>
        <w:rFonts w:hint="default"/>
      </w:rPr>
    </w:lvl>
    <w:lvl w:ilvl="3">
      <w:start w:val="1"/>
      <w:numFmt w:val="decimal"/>
      <w:pStyle w:val="Titolo4"/>
      <w:suff w:val="space"/>
      <w:lvlText w:val="%1.%2.%3.%4"/>
      <w:lvlJc w:val="left"/>
      <w:pPr>
        <w:ind w:left="864" w:hanging="864"/>
      </w:pPr>
      <w:rPr>
        <w:rFonts w:hint="default"/>
      </w:rPr>
    </w:lvl>
    <w:lvl w:ilvl="4">
      <w:start w:val="1"/>
      <w:numFmt w:val="decimal"/>
      <w:pStyle w:val="Titolo5"/>
      <w:suff w:val="space"/>
      <w:lvlText w:val="%1.%2.%3.%4.%5"/>
      <w:lvlJc w:val="left"/>
      <w:pPr>
        <w:ind w:left="1008" w:hanging="1008"/>
      </w:pPr>
      <w:rPr>
        <w:rFonts w:hint="default"/>
      </w:rPr>
    </w:lvl>
    <w:lvl w:ilvl="5">
      <w:start w:val="1"/>
      <w:numFmt w:val="decimal"/>
      <w:pStyle w:val="Titolo6"/>
      <w:suff w:val="space"/>
      <w:lvlText w:val="%1.%2.%3.%4.%5.%6"/>
      <w:lvlJc w:val="left"/>
      <w:pPr>
        <w:ind w:left="1152" w:hanging="1152"/>
      </w:pPr>
      <w:rPr>
        <w:rFonts w:hint="default"/>
      </w:rPr>
    </w:lvl>
    <w:lvl w:ilvl="6">
      <w:start w:val="1"/>
      <w:numFmt w:val="decimal"/>
      <w:pStyle w:val="Titolo7"/>
      <w:suff w:val="space"/>
      <w:lvlText w:val="%1.%2.%3.%4.%5.%6.%7"/>
      <w:lvlJc w:val="left"/>
      <w:pPr>
        <w:ind w:left="1296" w:hanging="1296"/>
      </w:pPr>
      <w:rPr>
        <w:rFonts w:hint="default"/>
      </w:rPr>
    </w:lvl>
    <w:lvl w:ilvl="7">
      <w:start w:val="1"/>
      <w:numFmt w:val="decimal"/>
      <w:pStyle w:val="Titolo8"/>
      <w:suff w:val="space"/>
      <w:lvlText w:val="%1.%2.%3.%4.%5.%6.%7.%8"/>
      <w:lvlJc w:val="left"/>
      <w:pPr>
        <w:ind w:left="1440" w:hanging="1440"/>
      </w:pPr>
      <w:rPr>
        <w:rFonts w:hint="default"/>
      </w:rPr>
    </w:lvl>
    <w:lvl w:ilvl="8">
      <w:start w:val="1"/>
      <w:numFmt w:val="decimal"/>
      <w:pStyle w:val="Titolo9"/>
      <w:suff w:val="space"/>
      <w:lvlText w:val="%1.%2.%3.%4.%5.%6.%7.%8.%9"/>
      <w:lvlJc w:val="left"/>
      <w:pPr>
        <w:ind w:left="1584" w:hanging="1584"/>
      </w:pPr>
      <w:rPr>
        <w:rFonts w:hint="default"/>
      </w:rPr>
    </w:lvl>
  </w:abstractNum>
  <w:abstractNum w:abstractNumId="14" w15:restartNumberingAfterBreak="0">
    <w:nsid w:val="2706484D"/>
    <w:multiLevelType w:val="hybridMultilevel"/>
    <w:tmpl w:val="EC66A5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C224439"/>
    <w:multiLevelType w:val="hybridMultilevel"/>
    <w:tmpl w:val="74C4E76A"/>
    <w:lvl w:ilvl="0" w:tplc="A918756E">
      <w:start w:val="1"/>
      <w:numFmt w:val="decimal"/>
      <w:pStyle w:val="Code"/>
      <w:lvlText w:val="%1"/>
      <w:lvlJc w:val="left"/>
      <w:pPr>
        <w:ind w:left="927" w:hanging="360"/>
      </w:pPr>
      <w:rPr>
        <w:rFonts w:ascii="EB Garamond" w:hAnsi="EB Garamond" w:hint="default"/>
      </w:rPr>
    </w:lvl>
    <w:lvl w:ilvl="1" w:tplc="04100019" w:tentative="1">
      <w:start w:val="1"/>
      <w:numFmt w:val="lowerLetter"/>
      <w:lvlText w:val="%2."/>
      <w:lvlJc w:val="left"/>
      <w:pPr>
        <w:ind w:left="2007" w:hanging="360"/>
      </w:pPr>
    </w:lvl>
    <w:lvl w:ilvl="2" w:tplc="0410001B" w:tentative="1">
      <w:start w:val="1"/>
      <w:numFmt w:val="lowerRoman"/>
      <w:lvlText w:val="%3."/>
      <w:lvlJc w:val="right"/>
      <w:pPr>
        <w:ind w:left="2727" w:hanging="180"/>
      </w:pPr>
    </w:lvl>
    <w:lvl w:ilvl="3" w:tplc="0410000F" w:tentative="1">
      <w:start w:val="1"/>
      <w:numFmt w:val="decimal"/>
      <w:lvlText w:val="%4."/>
      <w:lvlJc w:val="left"/>
      <w:pPr>
        <w:ind w:left="3447" w:hanging="360"/>
      </w:pPr>
    </w:lvl>
    <w:lvl w:ilvl="4" w:tplc="04100019" w:tentative="1">
      <w:start w:val="1"/>
      <w:numFmt w:val="lowerLetter"/>
      <w:lvlText w:val="%5."/>
      <w:lvlJc w:val="left"/>
      <w:pPr>
        <w:ind w:left="4167" w:hanging="360"/>
      </w:pPr>
    </w:lvl>
    <w:lvl w:ilvl="5" w:tplc="0410001B" w:tentative="1">
      <w:start w:val="1"/>
      <w:numFmt w:val="lowerRoman"/>
      <w:lvlText w:val="%6."/>
      <w:lvlJc w:val="right"/>
      <w:pPr>
        <w:ind w:left="4887" w:hanging="180"/>
      </w:pPr>
    </w:lvl>
    <w:lvl w:ilvl="6" w:tplc="0410000F" w:tentative="1">
      <w:start w:val="1"/>
      <w:numFmt w:val="decimal"/>
      <w:lvlText w:val="%7."/>
      <w:lvlJc w:val="left"/>
      <w:pPr>
        <w:ind w:left="5607" w:hanging="360"/>
      </w:pPr>
    </w:lvl>
    <w:lvl w:ilvl="7" w:tplc="04100019" w:tentative="1">
      <w:start w:val="1"/>
      <w:numFmt w:val="lowerLetter"/>
      <w:lvlText w:val="%8."/>
      <w:lvlJc w:val="left"/>
      <w:pPr>
        <w:ind w:left="6327" w:hanging="360"/>
      </w:pPr>
    </w:lvl>
    <w:lvl w:ilvl="8" w:tplc="0410001B" w:tentative="1">
      <w:start w:val="1"/>
      <w:numFmt w:val="lowerRoman"/>
      <w:lvlText w:val="%9."/>
      <w:lvlJc w:val="right"/>
      <w:pPr>
        <w:ind w:left="7047" w:hanging="180"/>
      </w:pPr>
    </w:lvl>
  </w:abstractNum>
  <w:abstractNum w:abstractNumId="16" w15:restartNumberingAfterBreak="0">
    <w:nsid w:val="2C242E33"/>
    <w:multiLevelType w:val="hybridMultilevel"/>
    <w:tmpl w:val="D01A11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4834D63"/>
    <w:multiLevelType w:val="hybridMultilevel"/>
    <w:tmpl w:val="D01A11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5"/>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5"/>
    <w:lvlOverride w:ilvl="0">
      <w:startOverride w:val="1"/>
    </w:lvlOverride>
  </w:num>
  <w:num w:numId="13">
    <w:abstractNumId w:val="15"/>
    <w:lvlOverride w:ilvl="0">
      <w:startOverride w:val="1"/>
    </w:lvlOverride>
  </w:num>
  <w:num w:numId="14">
    <w:abstractNumId w:val="15"/>
    <w:lvlOverride w:ilvl="0">
      <w:startOverride w:val="1"/>
    </w:lvlOverride>
  </w:num>
  <w:num w:numId="15">
    <w:abstractNumId w:val="15"/>
    <w:lvlOverride w:ilvl="0">
      <w:startOverride w:val="1"/>
    </w:lvlOverride>
  </w:num>
  <w:num w:numId="16">
    <w:abstractNumId w:val="13"/>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7"/>
  </w:num>
  <w:num w:numId="21">
    <w:abstractNumId w:val="16"/>
  </w:num>
  <w:num w:numId="22">
    <w:abstractNumId w:val="11"/>
  </w:num>
  <w:num w:numId="23">
    <w:abstractNumId w:val="10"/>
  </w:num>
  <w:num w:numId="24">
    <w:abstractNumId w:val="1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co Petri">
    <w15:presenceInfo w15:providerId="Windows Live" w15:userId="18170776a591fb3f"/>
  </w15:person>
  <w15:person w15:author="asus">
    <w15:presenceInfo w15:providerId="Windows Live" w15:userId="95fe3d83263ab12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08"/>
  <w:autoHyphenation/>
  <w:hyphenationZone w:val="283"/>
  <w:evenAndOddHeaders/>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A85"/>
    <w:rsid w:val="00012BC6"/>
    <w:rsid w:val="00015760"/>
    <w:rsid w:val="00022FB0"/>
    <w:rsid w:val="00027BBC"/>
    <w:rsid w:val="00034779"/>
    <w:rsid w:val="00053E30"/>
    <w:rsid w:val="00056682"/>
    <w:rsid w:val="00064C43"/>
    <w:rsid w:val="000A159F"/>
    <w:rsid w:val="000C5466"/>
    <w:rsid w:val="000C7596"/>
    <w:rsid w:val="000E5BC6"/>
    <w:rsid w:val="000F43A3"/>
    <w:rsid w:val="00102237"/>
    <w:rsid w:val="00107CBC"/>
    <w:rsid w:val="0012078E"/>
    <w:rsid w:val="0015120A"/>
    <w:rsid w:val="00160C46"/>
    <w:rsid w:val="0017260E"/>
    <w:rsid w:val="00172FD0"/>
    <w:rsid w:val="001B02D0"/>
    <w:rsid w:val="001B106B"/>
    <w:rsid w:val="001B13BC"/>
    <w:rsid w:val="001B464B"/>
    <w:rsid w:val="001C35B5"/>
    <w:rsid w:val="001C7388"/>
    <w:rsid w:val="001D49A8"/>
    <w:rsid w:val="001F5301"/>
    <w:rsid w:val="00203813"/>
    <w:rsid w:val="0021483F"/>
    <w:rsid w:val="00237F0D"/>
    <w:rsid w:val="002461E8"/>
    <w:rsid w:val="002509A5"/>
    <w:rsid w:val="002652EE"/>
    <w:rsid w:val="00275FA2"/>
    <w:rsid w:val="00296E28"/>
    <w:rsid w:val="002B5543"/>
    <w:rsid w:val="002C270D"/>
    <w:rsid w:val="002C4530"/>
    <w:rsid w:val="002E37A9"/>
    <w:rsid w:val="002E694F"/>
    <w:rsid w:val="002F4412"/>
    <w:rsid w:val="002F6CA2"/>
    <w:rsid w:val="00301DF1"/>
    <w:rsid w:val="00320856"/>
    <w:rsid w:val="003349E0"/>
    <w:rsid w:val="00345248"/>
    <w:rsid w:val="0035102A"/>
    <w:rsid w:val="00351B39"/>
    <w:rsid w:val="00351D77"/>
    <w:rsid w:val="0035373C"/>
    <w:rsid w:val="00377F66"/>
    <w:rsid w:val="003B07C9"/>
    <w:rsid w:val="003C7021"/>
    <w:rsid w:val="003E2E5D"/>
    <w:rsid w:val="003E3379"/>
    <w:rsid w:val="003F7450"/>
    <w:rsid w:val="0040796E"/>
    <w:rsid w:val="0041487D"/>
    <w:rsid w:val="0045523F"/>
    <w:rsid w:val="00483E75"/>
    <w:rsid w:val="00484644"/>
    <w:rsid w:val="004874D4"/>
    <w:rsid w:val="004966F5"/>
    <w:rsid w:val="004A04C5"/>
    <w:rsid w:val="004A68D1"/>
    <w:rsid w:val="004D5D35"/>
    <w:rsid w:val="004D62DD"/>
    <w:rsid w:val="004E56B5"/>
    <w:rsid w:val="004F535A"/>
    <w:rsid w:val="00501B4B"/>
    <w:rsid w:val="005128A5"/>
    <w:rsid w:val="0052106C"/>
    <w:rsid w:val="00525356"/>
    <w:rsid w:val="005264C4"/>
    <w:rsid w:val="00533DAB"/>
    <w:rsid w:val="005A18A2"/>
    <w:rsid w:val="005A4D5E"/>
    <w:rsid w:val="005C3E2C"/>
    <w:rsid w:val="005E69F3"/>
    <w:rsid w:val="00611CBC"/>
    <w:rsid w:val="006215F0"/>
    <w:rsid w:val="00642F9E"/>
    <w:rsid w:val="00660BCC"/>
    <w:rsid w:val="0067410B"/>
    <w:rsid w:val="00686CD1"/>
    <w:rsid w:val="00696F5B"/>
    <w:rsid w:val="006A1374"/>
    <w:rsid w:val="006A4797"/>
    <w:rsid w:val="006A5F58"/>
    <w:rsid w:val="006A7A9E"/>
    <w:rsid w:val="006B7DB3"/>
    <w:rsid w:val="006C78CF"/>
    <w:rsid w:val="006E3BDB"/>
    <w:rsid w:val="006E5F75"/>
    <w:rsid w:val="006F6D70"/>
    <w:rsid w:val="00724E78"/>
    <w:rsid w:val="0074758E"/>
    <w:rsid w:val="0075420D"/>
    <w:rsid w:val="00772271"/>
    <w:rsid w:val="00782574"/>
    <w:rsid w:val="00785CCB"/>
    <w:rsid w:val="007B47FC"/>
    <w:rsid w:val="007B4FD2"/>
    <w:rsid w:val="007B75CF"/>
    <w:rsid w:val="007C1CE8"/>
    <w:rsid w:val="007D23E9"/>
    <w:rsid w:val="007E0CCF"/>
    <w:rsid w:val="007E5DA2"/>
    <w:rsid w:val="007F6D2E"/>
    <w:rsid w:val="00824CD6"/>
    <w:rsid w:val="00827EF3"/>
    <w:rsid w:val="00844E05"/>
    <w:rsid w:val="008610E7"/>
    <w:rsid w:val="0087681C"/>
    <w:rsid w:val="00893B0D"/>
    <w:rsid w:val="008A57BF"/>
    <w:rsid w:val="008B3E0F"/>
    <w:rsid w:val="008B5524"/>
    <w:rsid w:val="008D27BE"/>
    <w:rsid w:val="008D5309"/>
    <w:rsid w:val="008F0E2E"/>
    <w:rsid w:val="009129B8"/>
    <w:rsid w:val="0093225A"/>
    <w:rsid w:val="00935197"/>
    <w:rsid w:val="00940F39"/>
    <w:rsid w:val="00950BE0"/>
    <w:rsid w:val="00961BE5"/>
    <w:rsid w:val="00972D36"/>
    <w:rsid w:val="009A068C"/>
    <w:rsid w:val="009B0074"/>
    <w:rsid w:val="009D2A98"/>
    <w:rsid w:val="009D4F0B"/>
    <w:rsid w:val="009E0E6D"/>
    <w:rsid w:val="00A007A1"/>
    <w:rsid w:val="00A025BD"/>
    <w:rsid w:val="00A02881"/>
    <w:rsid w:val="00A255D3"/>
    <w:rsid w:val="00A3506F"/>
    <w:rsid w:val="00A46CC6"/>
    <w:rsid w:val="00A47C3B"/>
    <w:rsid w:val="00A72D95"/>
    <w:rsid w:val="00A74E66"/>
    <w:rsid w:val="00AB252B"/>
    <w:rsid w:val="00AB6B03"/>
    <w:rsid w:val="00AC1C3C"/>
    <w:rsid w:val="00AC3BEA"/>
    <w:rsid w:val="00AD0F7F"/>
    <w:rsid w:val="00AE5D60"/>
    <w:rsid w:val="00B00151"/>
    <w:rsid w:val="00B04329"/>
    <w:rsid w:val="00B07ECA"/>
    <w:rsid w:val="00B206BC"/>
    <w:rsid w:val="00B32ABB"/>
    <w:rsid w:val="00B45491"/>
    <w:rsid w:val="00B54FB0"/>
    <w:rsid w:val="00B61501"/>
    <w:rsid w:val="00B6331F"/>
    <w:rsid w:val="00B7525D"/>
    <w:rsid w:val="00B766C6"/>
    <w:rsid w:val="00B776AB"/>
    <w:rsid w:val="00B81FDA"/>
    <w:rsid w:val="00BA55F5"/>
    <w:rsid w:val="00BB4728"/>
    <w:rsid w:val="00BB5599"/>
    <w:rsid w:val="00BC05EA"/>
    <w:rsid w:val="00BD52C0"/>
    <w:rsid w:val="00BE4983"/>
    <w:rsid w:val="00BF55E8"/>
    <w:rsid w:val="00C01E0B"/>
    <w:rsid w:val="00C029C6"/>
    <w:rsid w:val="00C02E29"/>
    <w:rsid w:val="00C11BA7"/>
    <w:rsid w:val="00C5562B"/>
    <w:rsid w:val="00C611BE"/>
    <w:rsid w:val="00C64471"/>
    <w:rsid w:val="00C83421"/>
    <w:rsid w:val="00C87933"/>
    <w:rsid w:val="00CA19E2"/>
    <w:rsid w:val="00CA714A"/>
    <w:rsid w:val="00CD1581"/>
    <w:rsid w:val="00CD1F1C"/>
    <w:rsid w:val="00CF27D2"/>
    <w:rsid w:val="00CF6188"/>
    <w:rsid w:val="00D053FF"/>
    <w:rsid w:val="00D17E8A"/>
    <w:rsid w:val="00D30CA9"/>
    <w:rsid w:val="00D553E1"/>
    <w:rsid w:val="00D60EA4"/>
    <w:rsid w:val="00D66BDA"/>
    <w:rsid w:val="00D74D0C"/>
    <w:rsid w:val="00D973C4"/>
    <w:rsid w:val="00DA220F"/>
    <w:rsid w:val="00DA55E6"/>
    <w:rsid w:val="00DC586E"/>
    <w:rsid w:val="00DD0019"/>
    <w:rsid w:val="00DD2160"/>
    <w:rsid w:val="00DF3154"/>
    <w:rsid w:val="00E07C59"/>
    <w:rsid w:val="00E270AC"/>
    <w:rsid w:val="00E42324"/>
    <w:rsid w:val="00E50776"/>
    <w:rsid w:val="00E75F27"/>
    <w:rsid w:val="00E76D35"/>
    <w:rsid w:val="00EA3E8A"/>
    <w:rsid w:val="00EB16F1"/>
    <w:rsid w:val="00EC4084"/>
    <w:rsid w:val="00ED1E19"/>
    <w:rsid w:val="00EF69FE"/>
    <w:rsid w:val="00F141D9"/>
    <w:rsid w:val="00F2141D"/>
    <w:rsid w:val="00F25700"/>
    <w:rsid w:val="00F31B19"/>
    <w:rsid w:val="00F34572"/>
    <w:rsid w:val="00F5134B"/>
    <w:rsid w:val="00F5518F"/>
    <w:rsid w:val="00F74522"/>
    <w:rsid w:val="00F9208C"/>
    <w:rsid w:val="00FB1858"/>
    <w:rsid w:val="00FC11FB"/>
    <w:rsid w:val="00FC42B7"/>
    <w:rsid w:val="00FC7BCF"/>
    <w:rsid w:val="00FE5A8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5C05E1E5"/>
  <w15:chartTrackingRefBased/>
  <w15:docId w15:val="{CD91908A-BDFA-42BF-B79C-57C5E994B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1C35B5"/>
    <w:pPr>
      <w:spacing w:after="0" w:line="300" w:lineRule="auto"/>
      <w:jc w:val="both"/>
    </w:pPr>
    <w:rPr>
      <w:rFonts w:ascii="Garamond" w:hAnsi="Garamond"/>
      <w:sz w:val="24"/>
    </w:rPr>
  </w:style>
  <w:style w:type="paragraph" w:styleId="Titolo1">
    <w:name w:val="heading 1"/>
    <w:basedOn w:val="Normale"/>
    <w:next w:val="Normale"/>
    <w:link w:val="Titolo1Carattere"/>
    <w:uiPriority w:val="9"/>
    <w:qFormat/>
    <w:rsid w:val="0093225A"/>
    <w:pPr>
      <w:keepNext/>
      <w:keepLines/>
      <w:numPr>
        <w:numId w:val="16"/>
      </w:numPr>
      <w:spacing w:before="360"/>
      <w:outlineLvl w:val="0"/>
    </w:pPr>
    <w:rPr>
      <w:rFonts w:eastAsiaTheme="majorEastAsia" w:cstheme="majorBidi"/>
      <w:b/>
      <w:color w:val="000000" w:themeColor="text1"/>
      <w:sz w:val="36"/>
      <w:szCs w:val="32"/>
    </w:rPr>
  </w:style>
  <w:style w:type="paragraph" w:styleId="Titolo2">
    <w:name w:val="heading 2"/>
    <w:basedOn w:val="Normale"/>
    <w:next w:val="Normale"/>
    <w:link w:val="Titolo2Carattere"/>
    <w:uiPriority w:val="9"/>
    <w:unhideWhenUsed/>
    <w:qFormat/>
    <w:rsid w:val="00CF27D2"/>
    <w:pPr>
      <w:keepNext/>
      <w:keepLines/>
      <w:numPr>
        <w:ilvl w:val="1"/>
        <w:numId w:val="16"/>
      </w:numPr>
      <w:spacing w:before="360"/>
      <w:ind w:left="862" w:hanging="578"/>
      <w:outlineLvl w:val="1"/>
    </w:pPr>
    <w:rPr>
      <w:rFonts w:eastAsiaTheme="majorEastAsia" w:cstheme="majorBidi"/>
      <w:b/>
      <w:sz w:val="32"/>
      <w:szCs w:val="26"/>
    </w:rPr>
  </w:style>
  <w:style w:type="paragraph" w:styleId="Titolo3">
    <w:name w:val="heading 3"/>
    <w:basedOn w:val="Normale"/>
    <w:next w:val="Normale"/>
    <w:link w:val="Titolo3Carattere"/>
    <w:uiPriority w:val="9"/>
    <w:unhideWhenUsed/>
    <w:qFormat/>
    <w:rsid w:val="00CF27D2"/>
    <w:pPr>
      <w:keepNext/>
      <w:keepLines/>
      <w:numPr>
        <w:ilvl w:val="2"/>
        <w:numId w:val="16"/>
      </w:numPr>
      <w:spacing w:before="360"/>
      <w:ind w:left="1287"/>
      <w:outlineLvl w:val="2"/>
    </w:pPr>
    <w:rPr>
      <w:rFonts w:eastAsiaTheme="majorEastAsia" w:cstheme="majorBidi"/>
      <w:b/>
      <w:color w:val="000000" w:themeColor="text1"/>
      <w:sz w:val="28"/>
      <w:szCs w:val="24"/>
    </w:rPr>
  </w:style>
  <w:style w:type="paragraph" w:styleId="Titolo4">
    <w:name w:val="heading 4"/>
    <w:basedOn w:val="Normale"/>
    <w:next w:val="Normale"/>
    <w:link w:val="Titolo4Carattere"/>
    <w:uiPriority w:val="9"/>
    <w:unhideWhenUsed/>
    <w:qFormat/>
    <w:rsid w:val="00CF27D2"/>
    <w:pPr>
      <w:keepNext/>
      <w:keepLines/>
      <w:numPr>
        <w:ilvl w:val="3"/>
        <w:numId w:val="16"/>
      </w:numPr>
      <w:spacing w:before="360"/>
      <w:ind w:left="1713" w:hanging="862"/>
      <w:outlineLvl w:val="3"/>
    </w:pPr>
    <w:rPr>
      <w:rFonts w:eastAsiaTheme="majorEastAsia" w:cstheme="majorBidi"/>
      <w:b/>
      <w:iCs/>
      <w:color w:val="000000" w:themeColor="text1"/>
    </w:rPr>
  </w:style>
  <w:style w:type="paragraph" w:styleId="Titolo5">
    <w:name w:val="heading 5"/>
    <w:basedOn w:val="Normale"/>
    <w:next w:val="Normale"/>
    <w:link w:val="Titolo5Carattere"/>
    <w:uiPriority w:val="9"/>
    <w:unhideWhenUsed/>
    <w:qFormat/>
    <w:rsid w:val="0093225A"/>
    <w:pPr>
      <w:keepNext/>
      <w:keepLines/>
      <w:numPr>
        <w:ilvl w:val="4"/>
        <w:numId w:val="16"/>
      </w:numPr>
      <w:spacing w:before="40"/>
      <w:outlineLvl w:val="4"/>
    </w:pPr>
    <w:rPr>
      <w:rFonts w:eastAsiaTheme="majorEastAsia" w:cstheme="majorBidi"/>
      <w:b/>
      <w:color w:val="000000" w:themeColor="text1"/>
    </w:rPr>
  </w:style>
  <w:style w:type="paragraph" w:styleId="Titolo6">
    <w:name w:val="heading 6"/>
    <w:basedOn w:val="Normale"/>
    <w:next w:val="Normale"/>
    <w:link w:val="Titolo6Carattere"/>
    <w:uiPriority w:val="9"/>
    <w:semiHidden/>
    <w:unhideWhenUsed/>
    <w:qFormat/>
    <w:rsid w:val="008D27BE"/>
    <w:pPr>
      <w:keepNext/>
      <w:keepLines/>
      <w:numPr>
        <w:ilvl w:val="5"/>
        <w:numId w:val="16"/>
      </w:numPr>
      <w:spacing w:before="4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8D27BE"/>
    <w:pPr>
      <w:keepNext/>
      <w:keepLines/>
      <w:numPr>
        <w:ilvl w:val="6"/>
        <w:numId w:val="16"/>
      </w:numPr>
      <w:spacing w:before="4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8D27BE"/>
    <w:pPr>
      <w:keepNext/>
      <w:keepLines/>
      <w:numPr>
        <w:ilvl w:val="7"/>
        <w:numId w:val="16"/>
      </w:numPr>
      <w:spacing w:before="4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D553E1"/>
    <w:pPr>
      <w:keepNext/>
      <w:keepLines/>
      <w:numPr>
        <w:ilvl w:val="8"/>
        <w:numId w:val="1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3225A"/>
    <w:rPr>
      <w:rFonts w:ascii="EB Garamond" w:eastAsiaTheme="majorEastAsia" w:hAnsi="EB Garamond" w:cstheme="majorBidi"/>
      <w:b/>
      <w:color w:val="000000" w:themeColor="text1"/>
      <w:sz w:val="36"/>
      <w:szCs w:val="32"/>
    </w:rPr>
  </w:style>
  <w:style w:type="character" w:customStyle="1" w:styleId="Titolo2Carattere">
    <w:name w:val="Titolo 2 Carattere"/>
    <w:basedOn w:val="Carpredefinitoparagrafo"/>
    <w:link w:val="Titolo2"/>
    <w:uiPriority w:val="9"/>
    <w:rsid w:val="00CF27D2"/>
    <w:rPr>
      <w:rFonts w:ascii="Garamond" w:eastAsiaTheme="majorEastAsia" w:hAnsi="Garamond" w:cstheme="majorBidi"/>
      <w:b/>
      <w:sz w:val="32"/>
      <w:szCs w:val="26"/>
    </w:rPr>
  </w:style>
  <w:style w:type="character" w:customStyle="1" w:styleId="Titolo3Carattere">
    <w:name w:val="Titolo 3 Carattere"/>
    <w:basedOn w:val="Carpredefinitoparagrafo"/>
    <w:link w:val="Titolo3"/>
    <w:uiPriority w:val="9"/>
    <w:rsid w:val="00CF27D2"/>
    <w:rPr>
      <w:rFonts w:ascii="Garamond" w:eastAsiaTheme="majorEastAsia" w:hAnsi="Garamond" w:cstheme="majorBidi"/>
      <w:b/>
      <w:color w:val="000000" w:themeColor="text1"/>
      <w:sz w:val="28"/>
      <w:szCs w:val="24"/>
    </w:rPr>
  </w:style>
  <w:style w:type="character" w:customStyle="1" w:styleId="Titolo4Carattere">
    <w:name w:val="Titolo 4 Carattere"/>
    <w:basedOn w:val="Carpredefinitoparagrafo"/>
    <w:link w:val="Titolo4"/>
    <w:uiPriority w:val="9"/>
    <w:rsid w:val="00CF27D2"/>
    <w:rPr>
      <w:rFonts w:ascii="Garamond" w:eastAsiaTheme="majorEastAsia" w:hAnsi="Garamond" w:cstheme="majorBidi"/>
      <w:b/>
      <w:iCs/>
      <w:color w:val="000000" w:themeColor="text1"/>
      <w:sz w:val="24"/>
    </w:rPr>
  </w:style>
  <w:style w:type="character" w:customStyle="1" w:styleId="Titolo5Carattere">
    <w:name w:val="Titolo 5 Carattere"/>
    <w:basedOn w:val="Carpredefinitoparagrafo"/>
    <w:link w:val="Titolo5"/>
    <w:uiPriority w:val="9"/>
    <w:rsid w:val="0093225A"/>
    <w:rPr>
      <w:rFonts w:ascii="EB Garamond" w:eastAsiaTheme="majorEastAsia" w:hAnsi="EB Garamond" w:cstheme="majorBidi"/>
      <w:b/>
      <w:color w:val="000000" w:themeColor="text1"/>
      <w:sz w:val="24"/>
    </w:rPr>
  </w:style>
  <w:style w:type="character" w:styleId="Collegamentoipertestuale">
    <w:name w:val="Hyperlink"/>
    <w:basedOn w:val="Carpredefinitoparagrafo"/>
    <w:uiPriority w:val="99"/>
    <w:unhideWhenUsed/>
    <w:rsid w:val="00C83421"/>
    <w:rPr>
      <w:color w:val="0563C1" w:themeColor="hyperlink"/>
      <w:u w:val="single"/>
    </w:rPr>
  </w:style>
  <w:style w:type="paragraph" w:styleId="Sommario1">
    <w:name w:val="toc 1"/>
    <w:basedOn w:val="Normale"/>
    <w:next w:val="Normale"/>
    <w:autoRedefine/>
    <w:uiPriority w:val="39"/>
    <w:unhideWhenUsed/>
    <w:rsid w:val="007D23E9"/>
    <w:pPr>
      <w:tabs>
        <w:tab w:val="left" w:pos="8222"/>
        <w:tab w:val="right" w:pos="8505"/>
      </w:tabs>
    </w:pPr>
    <w:rPr>
      <w:b/>
      <w:smallCaps/>
      <w:sz w:val="26"/>
    </w:rPr>
  </w:style>
  <w:style w:type="paragraph" w:styleId="Sommario2">
    <w:name w:val="toc 2"/>
    <w:basedOn w:val="Normale"/>
    <w:next w:val="Normale"/>
    <w:autoRedefine/>
    <w:uiPriority w:val="39"/>
    <w:unhideWhenUsed/>
    <w:rsid w:val="007D23E9"/>
    <w:pPr>
      <w:tabs>
        <w:tab w:val="left" w:pos="8222"/>
        <w:tab w:val="right" w:pos="8505"/>
      </w:tabs>
      <w:ind w:left="142"/>
    </w:pPr>
  </w:style>
  <w:style w:type="paragraph" w:styleId="Sommario3">
    <w:name w:val="toc 3"/>
    <w:basedOn w:val="Normale"/>
    <w:next w:val="Normale"/>
    <w:autoRedefine/>
    <w:uiPriority w:val="39"/>
    <w:unhideWhenUsed/>
    <w:rsid w:val="007D23E9"/>
    <w:pPr>
      <w:tabs>
        <w:tab w:val="left" w:pos="8222"/>
        <w:tab w:val="right" w:pos="8495"/>
      </w:tabs>
      <w:ind w:left="284"/>
    </w:pPr>
  </w:style>
  <w:style w:type="paragraph" w:styleId="Sommario4">
    <w:name w:val="toc 4"/>
    <w:basedOn w:val="Normale"/>
    <w:next w:val="Normale"/>
    <w:autoRedefine/>
    <w:uiPriority w:val="39"/>
    <w:unhideWhenUsed/>
    <w:rsid w:val="00F31B19"/>
    <w:pPr>
      <w:ind w:left="425"/>
    </w:pPr>
  </w:style>
  <w:style w:type="paragraph" w:styleId="Sommario5">
    <w:name w:val="toc 5"/>
    <w:basedOn w:val="Normale"/>
    <w:next w:val="Normale"/>
    <w:autoRedefine/>
    <w:uiPriority w:val="39"/>
    <w:unhideWhenUsed/>
    <w:rsid w:val="00F31B19"/>
    <w:pPr>
      <w:ind w:left="567"/>
    </w:pPr>
  </w:style>
  <w:style w:type="paragraph" w:styleId="Intestazione">
    <w:name w:val="header"/>
    <w:basedOn w:val="Normale"/>
    <w:link w:val="IntestazioneCarattere"/>
    <w:uiPriority w:val="99"/>
    <w:unhideWhenUsed/>
    <w:rsid w:val="00C83421"/>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C83421"/>
    <w:rPr>
      <w:rFonts w:ascii="Segoe UI Light" w:hAnsi="Segoe UI Light"/>
      <w:sz w:val="24"/>
    </w:rPr>
  </w:style>
  <w:style w:type="paragraph" w:styleId="Pidipagina">
    <w:name w:val="footer"/>
    <w:basedOn w:val="Normale"/>
    <w:link w:val="PidipaginaCarattere"/>
    <w:uiPriority w:val="99"/>
    <w:unhideWhenUsed/>
    <w:rsid w:val="00C83421"/>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C83421"/>
    <w:rPr>
      <w:rFonts w:ascii="Segoe UI Light" w:hAnsi="Segoe UI Light"/>
      <w:sz w:val="24"/>
    </w:rPr>
  </w:style>
  <w:style w:type="paragraph" w:styleId="Nessunaspaziatura">
    <w:name w:val="No Spacing"/>
    <w:link w:val="NessunaspaziaturaCarattere"/>
    <w:uiPriority w:val="1"/>
    <w:qFormat/>
    <w:rsid w:val="00CA714A"/>
    <w:pPr>
      <w:spacing w:after="0" w:line="240" w:lineRule="auto"/>
      <w:jc w:val="both"/>
    </w:pPr>
    <w:rPr>
      <w:rFonts w:ascii="Segoe UI Light" w:hAnsi="Segoe UI Light"/>
      <w:sz w:val="24"/>
    </w:rPr>
  </w:style>
  <w:style w:type="paragraph" w:customStyle="1" w:styleId="Equation">
    <w:name w:val="Equation"/>
    <w:basedOn w:val="Normale"/>
    <w:next w:val="Normale"/>
    <w:link w:val="EquationChar"/>
    <w:qFormat/>
    <w:rsid w:val="00CA714A"/>
    <w:pPr>
      <w:spacing w:before="120" w:after="120"/>
    </w:pPr>
  </w:style>
  <w:style w:type="character" w:customStyle="1" w:styleId="NessunaspaziaturaCarattere">
    <w:name w:val="Nessuna spaziatura Carattere"/>
    <w:basedOn w:val="Carpredefinitoparagrafo"/>
    <w:link w:val="Nessunaspaziatura"/>
    <w:uiPriority w:val="1"/>
    <w:rsid w:val="00CA714A"/>
    <w:rPr>
      <w:rFonts w:ascii="Segoe UI Light" w:hAnsi="Segoe UI Light"/>
      <w:sz w:val="24"/>
    </w:rPr>
  </w:style>
  <w:style w:type="character" w:customStyle="1" w:styleId="EquationChar">
    <w:name w:val="Equation Char"/>
    <w:basedOn w:val="NessunaspaziaturaCarattere"/>
    <w:link w:val="Equation"/>
    <w:rsid w:val="00CA714A"/>
    <w:rPr>
      <w:rFonts w:ascii="Segoe UI Light" w:hAnsi="Segoe UI Light"/>
      <w:sz w:val="24"/>
    </w:rPr>
  </w:style>
  <w:style w:type="paragraph" w:customStyle="1" w:styleId="Code">
    <w:name w:val="Code"/>
    <w:basedOn w:val="Normale"/>
    <w:link w:val="CodeChar"/>
    <w:qFormat/>
    <w:rsid w:val="00A46CC6"/>
    <w:pPr>
      <w:numPr>
        <w:numId w:val="1"/>
      </w:numPr>
      <w:pBdr>
        <w:top w:val="single" w:sz="4" w:space="1" w:color="auto"/>
        <w:left w:val="single" w:sz="4" w:space="4" w:color="auto"/>
        <w:bottom w:val="single" w:sz="4" w:space="1" w:color="auto"/>
        <w:right w:val="single" w:sz="4" w:space="4" w:color="auto"/>
      </w:pBdr>
      <w:tabs>
        <w:tab w:val="left" w:pos="567"/>
        <w:tab w:val="left" w:pos="1134"/>
        <w:tab w:val="left" w:pos="1701"/>
        <w:tab w:val="left" w:pos="2268"/>
        <w:tab w:val="left" w:pos="2835"/>
        <w:tab w:val="left" w:pos="3402"/>
        <w:tab w:val="left" w:pos="3969"/>
        <w:tab w:val="left" w:pos="4536"/>
        <w:tab w:val="left" w:pos="5103"/>
        <w:tab w:val="left" w:pos="5670"/>
        <w:tab w:val="left" w:pos="6237"/>
      </w:tabs>
      <w:ind w:right="567"/>
    </w:pPr>
    <w:rPr>
      <w:rFonts w:ascii="Courier New" w:hAnsi="Courier New"/>
      <w:sz w:val="22"/>
      <w:lang w:val="en-GB"/>
    </w:rPr>
  </w:style>
  <w:style w:type="character" w:customStyle="1" w:styleId="CodeChar">
    <w:name w:val="Code Char"/>
    <w:basedOn w:val="Carpredefinitoparagrafo"/>
    <w:link w:val="Code"/>
    <w:rsid w:val="00A46CC6"/>
    <w:rPr>
      <w:rFonts w:ascii="Courier New" w:hAnsi="Courier New"/>
      <w:lang w:val="en-GB"/>
    </w:rPr>
  </w:style>
  <w:style w:type="paragraph" w:styleId="Sommario6">
    <w:name w:val="toc 6"/>
    <w:basedOn w:val="Normale"/>
    <w:next w:val="Normale"/>
    <w:autoRedefine/>
    <w:uiPriority w:val="39"/>
    <w:semiHidden/>
    <w:unhideWhenUsed/>
    <w:rsid w:val="00F31B19"/>
    <w:pPr>
      <w:ind w:left="1202"/>
    </w:pPr>
  </w:style>
  <w:style w:type="character" w:customStyle="1" w:styleId="Titolo9Carattere">
    <w:name w:val="Titolo 9 Carattere"/>
    <w:basedOn w:val="Carpredefinitoparagrafo"/>
    <w:link w:val="Titolo9"/>
    <w:uiPriority w:val="9"/>
    <w:semiHidden/>
    <w:rsid w:val="00D553E1"/>
    <w:rPr>
      <w:rFonts w:asciiTheme="majorHAnsi" w:eastAsiaTheme="majorEastAsia" w:hAnsiTheme="majorHAnsi" w:cstheme="majorBidi"/>
      <w:i/>
      <w:iCs/>
      <w:color w:val="272727" w:themeColor="text1" w:themeTint="D8"/>
      <w:sz w:val="21"/>
      <w:szCs w:val="21"/>
    </w:rPr>
  </w:style>
  <w:style w:type="paragraph" w:customStyle="1" w:styleId="Capitolo">
    <w:name w:val="Capitolo"/>
    <w:next w:val="Normale"/>
    <w:link w:val="CapitoloChar"/>
    <w:qFormat/>
    <w:rsid w:val="001C35B5"/>
    <w:pPr>
      <w:spacing w:after="360"/>
    </w:pPr>
    <w:rPr>
      <w:rFonts w:ascii="Garamond" w:eastAsiaTheme="majorEastAsia" w:hAnsi="Garamond" w:cstheme="majorBidi"/>
      <w:b/>
      <w:color w:val="000000" w:themeColor="text1"/>
      <w:sz w:val="36"/>
      <w:szCs w:val="32"/>
    </w:rPr>
  </w:style>
  <w:style w:type="character" w:customStyle="1" w:styleId="CapitoloChar">
    <w:name w:val="Capitolo Char"/>
    <w:basedOn w:val="Carpredefinitoparagrafo"/>
    <w:link w:val="Capitolo"/>
    <w:rsid w:val="001C35B5"/>
    <w:rPr>
      <w:rFonts w:ascii="Garamond" w:eastAsiaTheme="majorEastAsia" w:hAnsi="Garamond" w:cstheme="majorBidi"/>
      <w:b/>
      <w:color w:val="000000" w:themeColor="text1"/>
      <w:sz w:val="36"/>
      <w:szCs w:val="32"/>
    </w:rPr>
  </w:style>
  <w:style w:type="paragraph" w:customStyle="1" w:styleId="Definizione">
    <w:name w:val="Definizione"/>
    <w:basedOn w:val="Normale"/>
    <w:link w:val="DefinizioneChar"/>
    <w:qFormat/>
    <w:rsid w:val="00275FA2"/>
    <w:pPr>
      <w:spacing w:before="120" w:after="120" w:line="259" w:lineRule="auto"/>
      <w:ind w:left="567" w:right="567"/>
      <w:jc w:val="left"/>
    </w:pPr>
    <w:rPr>
      <w:lang w:val="en-GB"/>
    </w:rPr>
  </w:style>
  <w:style w:type="character" w:styleId="Numeroriga">
    <w:name w:val="line number"/>
    <w:basedOn w:val="Carpredefinitoparagrafo"/>
    <w:uiPriority w:val="99"/>
    <w:unhideWhenUsed/>
    <w:rsid w:val="005C3E2C"/>
  </w:style>
  <w:style w:type="character" w:customStyle="1" w:styleId="DefinizioneChar">
    <w:name w:val="Definizione Char"/>
    <w:basedOn w:val="Carpredefinitoparagrafo"/>
    <w:link w:val="Definizione"/>
    <w:rsid w:val="00275FA2"/>
    <w:rPr>
      <w:rFonts w:ascii="EB Garamond" w:hAnsi="EB Garamond"/>
      <w:sz w:val="24"/>
      <w:lang w:val="en-GB"/>
    </w:rPr>
  </w:style>
  <w:style w:type="table" w:styleId="Grigliatabella">
    <w:name w:val="Table Grid"/>
    <w:basedOn w:val="Tabellanormale"/>
    <w:uiPriority w:val="39"/>
    <w:rsid w:val="00A46C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stosegnaposto">
    <w:name w:val="Placeholder Text"/>
    <w:basedOn w:val="Carpredefinitoparagrafo"/>
    <w:uiPriority w:val="99"/>
    <w:semiHidden/>
    <w:rsid w:val="008B3E0F"/>
    <w:rPr>
      <w:color w:val="808080"/>
    </w:rPr>
  </w:style>
  <w:style w:type="character" w:styleId="Enfasigrassetto">
    <w:name w:val="Strong"/>
    <w:basedOn w:val="Carpredefinitoparagrafo"/>
    <w:uiPriority w:val="22"/>
    <w:qFormat/>
    <w:rsid w:val="00C87933"/>
    <w:rPr>
      <w:b/>
      <w:bCs/>
    </w:rPr>
  </w:style>
  <w:style w:type="character" w:customStyle="1" w:styleId="Keyword">
    <w:name w:val="Keyword"/>
    <w:uiPriority w:val="1"/>
    <w:qFormat/>
    <w:rsid w:val="0035102A"/>
    <w:rPr>
      <w:b/>
      <w:i w:val="0"/>
    </w:rPr>
  </w:style>
  <w:style w:type="paragraph" w:styleId="Indice1">
    <w:name w:val="index 1"/>
    <w:basedOn w:val="Normale"/>
    <w:next w:val="Normale"/>
    <w:autoRedefine/>
    <w:uiPriority w:val="99"/>
    <w:unhideWhenUsed/>
    <w:rsid w:val="00D053FF"/>
    <w:pPr>
      <w:ind w:left="240" w:hanging="240"/>
      <w:jc w:val="left"/>
    </w:pPr>
    <w:rPr>
      <w:rFonts w:asciiTheme="minorHAnsi" w:hAnsiTheme="minorHAnsi" w:cstheme="minorHAnsi"/>
      <w:sz w:val="18"/>
      <w:szCs w:val="18"/>
    </w:rPr>
  </w:style>
  <w:style w:type="paragraph" w:styleId="Indice2">
    <w:name w:val="index 2"/>
    <w:basedOn w:val="Normale"/>
    <w:next w:val="Normale"/>
    <w:autoRedefine/>
    <w:uiPriority w:val="99"/>
    <w:unhideWhenUsed/>
    <w:rsid w:val="00D053FF"/>
    <w:pPr>
      <w:ind w:left="480" w:hanging="240"/>
      <w:jc w:val="left"/>
    </w:pPr>
    <w:rPr>
      <w:rFonts w:asciiTheme="minorHAnsi" w:hAnsiTheme="minorHAnsi" w:cstheme="minorHAnsi"/>
      <w:sz w:val="18"/>
      <w:szCs w:val="18"/>
    </w:rPr>
  </w:style>
  <w:style w:type="paragraph" w:styleId="Indice3">
    <w:name w:val="index 3"/>
    <w:basedOn w:val="Normale"/>
    <w:next w:val="Normale"/>
    <w:autoRedefine/>
    <w:uiPriority w:val="99"/>
    <w:unhideWhenUsed/>
    <w:rsid w:val="00D053FF"/>
    <w:pPr>
      <w:ind w:left="720" w:hanging="240"/>
      <w:jc w:val="left"/>
    </w:pPr>
    <w:rPr>
      <w:rFonts w:asciiTheme="minorHAnsi" w:hAnsiTheme="minorHAnsi" w:cstheme="minorHAnsi"/>
      <w:sz w:val="18"/>
      <w:szCs w:val="18"/>
    </w:rPr>
  </w:style>
  <w:style w:type="paragraph" w:styleId="Indice4">
    <w:name w:val="index 4"/>
    <w:basedOn w:val="Normale"/>
    <w:next w:val="Normale"/>
    <w:autoRedefine/>
    <w:uiPriority w:val="99"/>
    <w:unhideWhenUsed/>
    <w:rsid w:val="00D053FF"/>
    <w:pPr>
      <w:ind w:left="960" w:hanging="240"/>
      <w:jc w:val="left"/>
    </w:pPr>
    <w:rPr>
      <w:rFonts w:asciiTheme="minorHAnsi" w:hAnsiTheme="minorHAnsi" w:cstheme="minorHAnsi"/>
      <w:sz w:val="18"/>
      <w:szCs w:val="18"/>
    </w:rPr>
  </w:style>
  <w:style w:type="paragraph" w:styleId="Indice5">
    <w:name w:val="index 5"/>
    <w:basedOn w:val="Normale"/>
    <w:next w:val="Normale"/>
    <w:autoRedefine/>
    <w:uiPriority w:val="99"/>
    <w:unhideWhenUsed/>
    <w:rsid w:val="00D053FF"/>
    <w:pPr>
      <w:ind w:left="1200" w:hanging="240"/>
      <w:jc w:val="left"/>
    </w:pPr>
    <w:rPr>
      <w:rFonts w:asciiTheme="minorHAnsi" w:hAnsiTheme="minorHAnsi" w:cstheme="minorHAnsi"/>
      <w:sz w:val="18"/>
      <w:szCs w:val="18"/>
    </w:rPr>
  </w:style>
  <w:style w:type="paragraph" w:styleId="Indice6">
    <w:name w:val="index 6"/>
    <w:basedOn w:val="Normale"/>
    <w:next w:val="Normale"/>
    <w:autoRedefine/>
    <w:uiPriority w:val="99"/>
    <w:unhideWhenUsed/>
    <w:rsid w:val="00D053FF"/>
    <w:pPr>
      <w:ind w:left="1440" w:hanging="240"/>
      <w:jc w:val="left"/>
    </w:pPr>
    <w:rPr>
      <w:rFonts w:asciiTheme="minorHAnsi" w:hAnsiTheme="minorHAnsi" w:cstheme="minorHAnsi"/>
      <w:sz w:val="18"/>
      <w:szCs w:val="18"/>
    </w:rPr>
  </w:style>
  <w:style w:type="paragraph" w:styleId="Indice7">
    <w:name w:val="index 7"/>
    <w:basedOn w:val="Normale"/>
    <w:next w:val="Normale"/>
    <w:autoRedefine/>
    <w:uiPriority w:val="99"/>
    <w:unhideWhenUsed/>
    <w:rsid w:val="00D053FF"/>
    <w:pPr>
      <w:ind w:left="1680" w:hanging="240"/>
      <w:jc w:val="left"/>
    </w:pPr>
    <w:rPr>
      <w:rFonts w:asciiTheme="minorHAnsi" w:hAnsiTheme="minorHAnsi" w:cstheme="minorHAnsi"/>
      <w:sz w:val="18"/>
      <w:szCs w:val="18"/>
    </w:rPr>
  </w:style>
  <w:style w:type="paragraph" w:styleId="Indice8">
    <w:name w:val="index 8"/>
    <w:basedOn w:val="Normale"/>
    <w:next w:val="Normale"/>
    <w:autoRedefine/>
    <w:uiPriority w:val="99"/>
    <w:unhideWhenUsed/>
    <w:rsid w:val="00D053FF"/>
    <w:pPr>
      <w:ind w:left="1920" w:hanging="240"/>
      <w:jc w:val="left"/>
    </w:pPr>
    <w:rPr>
      <w:rFonts w:asciiTheme="minorHAnsi" w:hAnsiTheme="minorHAnsi" w:cstheme="minorHAnsi"/>
      <w:sz w:val="18"/>
      <w:szCs w:val="18"/>
    </w:rPr>
  </w:style>
  <w:style w:type="paragraph" w:styleId="Indice9">
    <w:name w:val="index 9"/>
    <w:basedOn w:val="Normale"/>
    <w:next w:val="Normale"/>
    <w:autoRedefine/>
    <w:uiPriority w:val="99"/>
    <w:unhideWhenUsed/>
    <w:rsid w:val="00D053FF"/>
    <w:pPr>
      <w:ind w:left="2160" w:hanging="240"/>
      <w:jc w:val="left"/>
    </w:pPr>
    <w:rPr>
      <w:rFonts w:asciiTheme="minorHAnsi" w:hAnsiTheme="minorHAnsi" w:cstheme="minorHAnsi"/>
      <w:sz w:val="18"/>
      <w:szCs w:val="18"/>
    </w:rPr>
  </w:style>
  <w:style w:type="paragraph" w:styleId="Titoloindice">
    <w:name w:val="index heading"/>
    <w:basedOn w:val="Normale"/>
    <w:next w:val="Indice1"/>
    <w:uiPriority w:val="99"/>
    <w:unhideWhenUsed/>
    <w:rsid w:val="00D053FF"/>
    <w:pPr>
      <w:spacing w:before="240" w:after="120"/>
      <w:jc w:val="center"/>
    </w:pPr>
    <w:rPr>
      <w:rFonts w:asciiTheme="minorHAnsi" w:hAnsiTheme="minorHAnsi" w:cstheme="minorHAnsi"/>
      <w:b/>
      <w:bCs/>
      <w:sz w:val="26"/>
      <w:szCs w:val="26"/>
    </w:rPr>
  </w:style>
  <w:style w:type="character" w:customStyle="1" w:styleId="Titolo6Carattere">
    <w:name w:val="Titolo 6 Carattere"/>
    <w:basedOn w:val="Carpredefinitoparagrafo"/>
    <w:link w:val="Titolo6"/>
    <w:uiPriority w:val="9"/>
    <w:semiHidden/>
    <w:rsid w:val="008D27BE"/>
    <w:rPr>
      <w:rFonts w:asciiTheme="majorHAnsi" w:eastAsiaTheme="majorEastAsia" w:hAnsiTheme="majorHAnsi" w:cstheme="majorBidi"/>
      <w:color w:val="1F3763" w:themeColor="accent1" w:themeShade="7F"/>
      <w:sz w:val="24"/>
    </w:rPr>
  </w:style>
  <w:style w:type="character" w:customStyle="1" w:styleId="Titolo7Carattere">
    <w:name w:val="Titolo 7 Carattere"/>
    <w:basedOn w:val="Carpredefinitoparagrafo"/>
    <w:link w:val="Titolo7"/>
    <w:uiPriority w:val="9"/>
    <w:semiHidden/>
    <w:rsid w:val="008D27BE"/>
    <w:rPr>
      <w:rFonts w:asciiTheme="majorHAnsi" w:eastAsiaTheme="majorEastAsia" w:hAnsiTheme="majorHAnsi" w:cstheme="majorBidi"/>
      <w:i/>
      <w:iCs/>
      <w:color w:val="1F3763" w:themeColor="accent1" w:themeShade="7F"/>
      <w:sz w:val="24"/>
    </w:rPr>
  </w:style>
  <w:style w:type="character" w:customStyle="1" w:styleId="Titolo8Carattere">
    <w:name w:val="Titolo 8 Carattere"/>
    <w:basedOn w:val="Carpredefinitoparagrafo"/>
    <w:link w:val="Titolo8"/>
    <w:uiPriority w:val="9"/>
    <w:semiHidden/>
    <w:rsid w:val="008D27BE"/>
    <w:rPr>
      <w:rFonts w:asciiTheme="majorHAnsi" w:eastAsiaTheme="majorEastAsia" w:hAnsiTheme="majorHAnsi" w:cstheme="majorBidi"/>
      <w:color w:val="272727" w:themeColor="text1" w:themeTint="D8"/>
      <w:sz w:val="21"/>
      <w:szCs w:val="21"/>
    </w:rPr>
  </w:style>
  <w:style w:type="character" w:customStyle="1" w:styleId="UnresolvedMention1">
    <w:name w:val="Unresolved Mention1"/>
    <w:basedOn w:val="Carpredefinitoparagrafo"/>
    <w:uiPriority w:val="99"/>
    <w:semiHidden/>
    <w:unhideWhenUsed/>
    <w:rsid w:val="00C611BE"/>
    <w:rPr>
      <w:color w:val="605E5C"/>
      <w:shd w:val="clear" w:color="auto" w:fill="E1DFDD"/>
    </w:rPr>
  </w:style>
  <w:style w:type="paragraph" w:styleId="Titolosommario">
    <w:name w:val="TOC Heading"/>
    <w:basedOn w:val="Titolo1"/>
    <w:next w:val="Normale"/>
    <w:uiPriority w:val="39"/>
    <w:unhideWhenUsed/>
    <w:qFormat/>
    <w:rsid w:val="007D23E9"/>
    <w:pPr>
      <w:numPr>
        <w:numId w:val="0"/>
      </w:numPr>
      <w:spacing w:before="240" w:line="259" w:lineRule="auto"/>
      <w:jc w:val="left"/>
      <w:outlineLvl w:val="9"/>
    </w:pPr>
    <w:rPr>
      <w:rFonts w:asciiTheme="majorHAnsi" w:hAnsiTheme="majorHAnsi"/>
      <w:b w:val="0"/>
      <w:color w:val="2F5496" w:themeColor="accent1" w:themeShade="BF"/>
      <w:sz w:val="32"/>
      <w:lang w:val="en-US"/>
    </w:rPr>
  </w:style>
  <w:style w:type="paragraph" w:styleId="Testofumetto">
    <w:name w:val="Balloon Text"/>
    <w:basedOn w:val="Normale"/>
    <w:link w:val="TestofumettoCarattere"/>
    <w:uiPriority w:val="99"/>
    <w:semiHidden/>
    <w:unhideWhenUsed/>
    <w:rsid w:val="00FC42B7"/>
    <w:pPr>
      <w:spacing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FC42B7"/>
    <w:rPr>
      <w:rFonts w:ascii="Segoe UI" w:hAnsi="Segoe UI" w:cs="Segoe UI"/>
      <w:sz w:val="18"/>
      <w:szCs w:val="18"/>
    </w:rPr>
  </w:style>
  <w:style w:type="paragraph" w:styleId="Paragrafoelenco">
    <w:name w:val="List Paragraph"/>
    <w:basedOn w:val="Normale"/>
    <w:uiPriority w:val="34"/>
    <w:qFormat/>
    <w:rsid w:val="003E33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mailto:marco.petri@mail.polimi.it" TargetMode="External"/><Relationship Id="rId17" Type="http://schemas.openxmlformats.org/officeDocument/2006/relationships/package" Target="embeddings/Microsoft_Excel_Worksheet.xlsx"/><Relationship Id="rId2" Type="http://schemas.openxmlformats.org/officeDocument/2006/relationships/customXml" Target="../customXml/item1.xml"/><Relationship Id="rId16" Type="http://schemas.openxmlformats.org/officeDocument/2006/relationships/image" Target="media/image2.emf"/><Relationship Id="rId20" Type="http://schemas.openxmlformats.org/officeDocument/2006/relationships/footer" Target="footer2.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mailto:andreaalberto.marchesi@mail.polimi.it" TargetMode="Externa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hyperlink" Target="mailto:davide.li@mail.polimi.it" TargetMode="External"/><Relationship Id="rId19" Type="http://schemas.openxmlformats.org/officeDocument/2006/relationships/header" Target="header4.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solidFill>
            <a:schemeClr val="tx1"/>
          </a:solidFill>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387377-62C9-4817-AFAB-B3983AB21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19</Pages>
  <Words>1720</Words>
  <Characters>9810</Characters>
  <Application>Microsoft Office Word</Application>
  <DocSecurity>0</DocSecurity>
  <Lines>81</Lines>
  <Paragraphs>23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Petri</dc:creator>
  <cp:keywords/>
  <dc:description/>
  <cp:lastModifiedBy>asus</cp:lastModifiedBy>
  <cp:revision>131</cp:revision>
  <dcterms:created xsi:type="dcterms:W3CDTF">2020-10-15T19:41:00Z</dcterms:created>
  <dcterms:modified xsi:type="dcterms:W3CDTF">2020-12-08T14:56:00Z</dcterms:modified>
</cp:coreProperties>
</file>