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0.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A71C9" w14:textId="30A90F7F" w:rsidR="0087681C" w:rsidRPr="0040796E" w:rsidRDefault="004353E3" w:rsidP="00C061C8">
      <w:pPr>
        <w:pStyle w:val="Capitolo"/>
        <w:spacing w:before="720" w:after="0"/>
        <w:ind w:left="-567" w:right="-567"/>
        <w:jc w:val="both"/>
        <w:rPr>
          <w:sz w:val="44"/>
          <w:szCs w:val="44"/>
          <w:lang w:val="en-GB"/>
        </w:rPr>
      </w:pPr>
      <w:r>
        <w:rPr>
          <w:noProof/>
          <w:sz w:val="44"/>
          <w:szCs w:val="44"/>
          <w:lang w:eastAsia="it-IT"/>
        </w:rPr>
        <w:drawing>
          <wp:anchor distT="0" distB="0" distL="114300" distR="114300" simplePos="0" relativeHeight="251658265" behindDoc="1" locked="0" layoutInCell="1" allowOverlap="1" wp14:anchorId="1806BCD3" wp14:editId="2338F3DC">
            <wp:simplePos x="0" y="0"/>
            <wp:positionH relativeFrom="column">
              <wp:posOffset>72390</wp:posOffset>
            </wp:positionH>
            <wp:positionV relativeFrom="page">
              <wp:posOffset>819150</wp:posOffset>
            </wp:positionV>
            <wp:extent cx="5400675" cy="3990975"/>
            <wp:effectExtent l="0" t="0" r="9525" b="9525"/>
            <wp:wrapSquare wrapText="bothSides"/>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675" cy="3990975"/>
                    </a:xfrm>
                    <a:prstGeom prst="rect">
                      <a:avLst/>
                    </a:prstGeom>
                  </pic:spPr>
                </pic:pic>
              </a:graphicData>
            </a:graphic>
          </wp:anchor>
        </w:drawing>
      </w:r>
      <w:r w:rsidR="00AD0F7F" w:rsidRPr="0040796E">
        <w:rPr>
          <w:sz w:val="44"/>
          <w:szCs w:val="44"/>
          <w:lang w:val="en-GB"/>
        </w:rPr>
        <w:t xml:space="preserve">Requirement </w:t>
      </w:r>
      <w:r w:rsidR="00160C46" w:rsidRPr="0040796E">
        <w:rPr>
          <w:sz w:val="44"/>
          <w:szCs w:val="44"/>
          <w:lang w:val="en-GB"/>
        </w:rPr>
        <w:t>analysis and specification document</w:t>
      </w:r>
    </w:p>
    <w:p w14:paraId="71B2B47C" w14:textId="439D7E6B" w:rsidR="006C78CF" w:rsidRPr="0001273D" w:rsidRDefault="006C78CF" w:rsidP="001B2541">
      <w:pPr>
        <w:spacing w:before="240"/>
        <w:ind w:left="1701"/>
        <w:contextualSpacing/>
        <w:jc w:val="left"/>
        <w:rPr>
          <w:i/>
          <w:lang w:val="en-GB"/>
        </w:rPr>
      </w:pPr>
      <w:r w:rsidRPr="00926105">
        <w:rPr>
          <w:i/>
          <w:lang w:val="en-GB"/>
        </w:rPr>
        <w:t>Davide Li Calsi</w:t>
      </w:r>
      <w:r w:rsidRPr="00926105">
        <w:rPr>
          <w:i/>
          <w:lang w:val="en-GB"/>
        </w:rPr>
        <w:tab/>
      </w:r>
      <w:r w:rsidRPr="00926105">
        <w:rPr>
          <w:i/>
          <w:lang w:val="en-GB"/>
        </w:rPr>
        <w:tab/>
      </w:r>
      <w:r w:rsidR="006D055D" w:rsidRPr="00A070F5">
        <w:rPr>
          <w:i/>
          <w:lang w:val="en-GB"/>
        </w:rPr>
        <w:t>10613807</w:t>
      </w:r>
    </w:p>
    <w:p w14:paraId="0B999269" w14:textId="5A8B8611" w:rsidR="006C78CF" w:rsidRPr="0036315E" w:rsidRDefault="00160C46" w:rsidP="00533DAB">
      <w:pPr>
        <w:spacing w:before="480"/>
        <w:ind w:left="1701"/>
        <w:contextualSpacing/>
        <w:jc w:val="left"/>
        <w:rPr>
          <w:i/>
          <w:iCs/>
        </w:rPr>
      </w:pPr>
      <w:r w:rsidRPr="0036315E">
        <w:rPr>
          <w:i/>
          <w:iCs/>
        </w:rPr>
        <w:t>Andrea Alberto Marchesi</w:t>
      </w:r>
      <w:r w:rsidR="006C78CF" w:rsidRPr="0036315E">
        <w:rPr>
          <w:i/>
          <w:iCs/>
        </w:rPr>
        <w:tab/>
      </w:r>
      <w:r w:rsidR="00BF3AAB" w:rsidRPr="0036315E">
        <w:rPr>
          <w:i/>
          <w:iCs/>
        </w:rPr>
        <w:t>10577090</w:t>
      </w:r>
    </w:p>
    <w:p w14:paraId="50BFED29" w14:textId="317EBD39" w:rsidR="005264C4" w:rsidRPr="0036315E" w:rsidRDefault="006C78CF" w:rsidP="005264C4">
      <w:pPr>
        <w:spacing w:before="480"/>
        <w:ind w:left="1701"/>
        <w:contextualSpacing/>
        <w:jc w:val="left"/>
        <w:rPr>
          <w:i/>
          <w:iCs/>
        </w:rPr>
      </w:pPr>
      <w:r w:rsidRPr="0036315E">
        <w:rPr>
          <w:i/>
          <w:iCs/>
        </w:rPr>
        <w:t>Marco Petri</w:t>
      </w:r>
      <w:r w:rsidRPr="0036315E">
        <w:rPr>
          <w:i/>
          <w:iCs/>
        </w:rPr>
        <w:tab/>
      </w:r>
      <w:r w:rsidRPr="0036315E">
        <w:rPr>
          <w:i/>
          <w:iCs/>
        </w:rPr>
        <w:tab/>
      </w:r>
      <w:r w:rsidRPr="0036315E">
        <w:rPr>
          <w:i/>
          <w:iCs/>
        </w:rPr>
        <w:tab/>
        <w:t>10569751</w:t>
      </w:r>
    </w:p>
    <w:p w14:paraId="114DFF2B" w14:textId="7842E038" w:rsidR="005264C4" w:rsidRPr="0036315E" w:rsidRDefault="005264C4" w:rsidP="001B2541">
      <w:pPr>
        <w:spacing w:before="360" w:after="360"/>
      </w:pPr>
    </w:p>
    <w:p w14:paraId="485E2BC5" w14:textId="732ED3D1" w:rsidR="001B2541" w:rsidRPr="0036315E" w:rsidRDefault="001B2541" w:rsidP="005264C4">
      <w:pPr>
        <w:ind w:left="1701"/>
      </w:pPr>
      <w:r w:rsidRPr="0036315E">
        <w:t>Professor: Matteo Giovanni Rossi</w:t>
      </w:r>
    </w:p>
    <w:p w14:paraId="6680E246" w14:textId="6DACFBF6" w:rsidR="001B2541" w:rsidRPr="0036315E" w:rsidRDefault="001B2541" w:rsidP="005264C4">
      <w:pPr>
        <w:ind w:left="1701"/>
      </w:pPr>
      <w:r w:rsidRPr="0036315E">
        <w:t>Academic year: 2020/2021</w:t>
      </w:r>
    </w:p>
    <w:p w14:paraId="3134E1CA" w14:textId="77777777" w:rsidR="001B2541" w:rsidRPr="0036315E" w:rsidRDefault="001B2541" w:rsidP="005264C4">
      <w:pPr>
        <w:ind w:left="1701"/>
      </w:pPr>
    </w:p>
    <w:p w14:paraId="38A0CF1D" w14:textId="2D5BAE27" w:rsidR="005264C4" w:rsidRPr="0036315E" w:rsidRDefault="00C611BE" w:rsidP="005264C4">
      <w:pPr>
        <w:ind w:left="1701"/>
      </w:pPr>
      <w:r w:rsidRPr="0036315E">
        <w:t>Contacts:</w:t>
      </w:r>
    </w:p>
    <w:p w14:paraId="03356D6A" w14:textId="3C931705" w:rsidR="00C611BE" w:rsidRPr="0036315E" w:rsidRDefault="00C611BE" w:rsidP="005264C4">
      <w:pPr>
        <w:ind w:left="1701"/>
      </w:pPr>
      <w:r w:rsidRPr="0036315E">
        <w:t>Davide Li Calsi</w:t>
      </w:r>
      <w:r w:rsidRPr="0036315E">
        <w:tab/>
      </w:r>
      <w:r w:rsidRPr="0036315E">
        <w:tab/>
      </w:r>
      <w:hyperlink r:id="rId9" w:history="1">
        <w:r w:rsidRPr="0036315E">
          <w:rPr>
            <w:rStyle w:val="Hyperlink"/>
          </w:rPr>
          <w:t>davide.li@mail.polimi.it</w:t>
        </w:r>
      </w:hyperlink>
    </w:p>
    <w:p w14:paraId="3C1FFF91" w14:textId="465FF721" w:rsidR="00C611BE" w:rsidRPr="0036315E" w:rsidRDefault="00C611BE" w:rsidP="005264C4">
      <w:pPr>
        <w:ind w:left="1701"/>
      </w:pPr>
      <w:r w:rsidRPr="0036315E">
        <w:t>Andrea Alberto Marchesi</w:t>
      </w:r>
      <w:r w:rsidRPr="0036315E">
        <w:tab/>
      </w:r>
      <w:hyperlink r:id="rId10" w:history="1">
        <w:r w:rsidRPr="0036315E">
          <w:rPr>
            <w:rStyle w:val="Hyperlink"/>
          </w:rPr>
          <w:t>andreaalberto.marchesi@mail.polimi.it</w:t>
        </w:r>
      </w:hyperlink>
    </w:p>
    <w:p w14:paraId="3E6228F9" w14:textId="2D4C62ED" w:rsidR="00C611BE" w:rsidRPr="0036315E" w:rsidRDefault="00C611BE" w:rsidP="005264C4">
      <w:pPr>
        <w:ind w:left="1701"/>
        <w:rPr>
          <w:rStyle w:val="Hyperlink"/>
        </w:rPr>
      </w:pPr>
      <w:r w:rsidRPr="0036315E">
        <w:t>Marco Petri</w:t>
      </w:r>
      <w:r w:rsidRPr="0036315E">
        <w:tab/>
      </w:r>
      <w:r w:rsidRPr="0036315E">
        <w:tab/>
      </w:r>
      <w:r w:rsidRPr="0036315E">
        <w:tab/>
      </w:r>
      <w:hyperlink r:id="rId11" w:history="1">
        <w:r w:rsidRPr="0036315E">
          <w:rPr>
            <w:rStyle w:val="Hyperlink"/>
          </w:rPr>
          <w:t>marco.petri@mail.polimi.it</w:t>
        </w:r>
      </w:hyperlink>
    </w:p>
    <w:p w14:paraId="4B7B5EA7" w14:textId="77777777" w:rsidR="009A7ABD" w:rsidRPr="0036315E" w:rsidRDefault="009A7ABD" w:rsidP="009A7ABD">
      <w:pPr>
        <w:ind w:left="1701"/>
        <w:rPr>
          <w:rStyle w:val="Hyperlink"/>
          <w:color w:val="000000" w:themeColor="text1"/>
          <w:u w:val="none"/>
        </w:rPr>
      </w:pPr>
    </w:p>
    <w:p w14:paraId="3A5E4450" w14:textId="77777777" w:rsidR="009A7ABD" w:rsidRPr="0036315E" w:rsidRDefault="009A7ABD" w:rsidP="009A7ABD">
      <w:pPr>
        <w:ind w:left="1701"/>
        <w:rPr>
          <w:rStyle w:val="Hyperlink"/>
          <w:color w:val="000000" w:themeColor="text1"/>
          <w:u w:val="none"/>
        </w:rPr>
      </w:pPr>
    </w:p>
    <w:p w14:paraId="4F84D9ED" w14:textId="77777777" w:rsidR="009A7ABD" w:rsidRPr="0036315E" w:rsidRDefault="009A7ABD" w:rsidP="009A7ABD">
      <w:pPr>
        <w:ind w:left="1701"/>
        <w:rPr>
          <w:rStyle w:val="Hyperlink"/>
          <w:color w:val="000000" w:themeColor="text1"/>
          <w:u w:val="none"/>
        </w:rPr>
      </w:pPr>
    </w:p>
    <w:p w14:paraId="084ED065" w14:textId="61231C76" w:rsidR="009A7ABD" w:rsidRPr="009A7ABD" w:rsidRDefault="009A7ABD" w:rsidP="009A7ABD">
      <w:pPr>
        <w:ind w:left="1701"/>
        <w:rPr>
          <w:color w:val="000000" w:themeColor="text1"/>
          <w:lang w:val="en-GB"/>
        </w:rPr>
      </w:pPr>
      <w:r w:rsidRPr="009A7ABD">
        <w:rPr>
          <w:rStyle w:val="Hyperlink"/>
          <w:color w:val="000000" w:themeColor="text1"/>
          <w:u w:val="none"/>
          <w:lang w:val="en-GB"/>
        </w:rPr>
        <w:t>Version 0</w:t>
      </w:r>
      <w:r>
        <w:rPr>
          <w:rStyle w:val="Hyperlink"/>
          <w:color w:val="000000" w:themeColor="text1"/>
          <w:u w:val="none"/>
          <w:lang w:val="en-GB"/>
        </w:rPr>
        <w:t>.</w:t>
      </w:r>
      <w:r w:rsidR="00AC535D">
        <w:rPr>
          <w:rStyle w:val="Hyperlink"/>
          <w:color w:val="000000" w:themeColor="text1"/>
          <w:u w:val="none"/>
          <w:lang w:val="en-GB"/>
        </w:rPr>
        <w:t>1</w:t>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15152F">
        <w:rPr>
          <w:rStyle w:val="Hyperlink"/>
          <w:color w:val="000000" w:themeColor="text1"/>
          <w:u w:val="none"/>
          <w:lang w:val="en-GB"/>
        </w:rPr>
        <w:tab/>
      </w:r>
      <w:r w:rsidR="005960A4">
        <w:rPr>
          <w:rStyle w:val="Hyperlink"/>
          <w:color w:val="000000" w:themeColor="text1"/>
          <w:u w:val="none"/>
          <w:lang w:val="en-GB"/>
        </w:rPr>
        <w:t>20 December 2020</w:t>
      </w:r>
    </w:p>
    <w:p w14:paraId="7BF15651" w14:textId="77777777" w:rsidR="00C611BE" w:rsidRDefault="00C611BE" w:rsidP="005264C4">
      <w:pPr>
        <w:ind w:left="1701"/>
        <w:rPr>
          <w:lang w:val="en-GB"/>
        </w:rPr>
      </w:pPr>
    </w:p>
    <w:p w14:paraId="53661CE2" w14:textId="6F1C3C6B" w:rsidR="00660BCC" w:rsidRPr="00B206BC" w:rsidRDefault="00660BCC" w:rsidP="006C78CF">
      <w:pPr>
        <w:rPr>
          <w:lang w:val="en-GB"/>
        </w:rPr>
      </w:pPr>
      <w:r w:rsidRPr="00B206BC">
        <w:rPr>
          <w:lang w:val="en-GB"/>
        </w:rPr>
        <w:br w:type="page"/>
      </w:r>
    </w:p>
    <w:p w14:paraId="4C602F7F" w14:textId="411C8AA3" w:rsidR="00C83421" w:rsidRPr="00B206BC" w:rsidRDefault="00C83421" w:rsidP="007B4FD2">
      <w:pPr>
        <w:spacing w:after="160"/>
        <w:jc w:val="left"/>
        <w:rPr>
          <w:lang w:val="en-GB"/>
        </w:rPr>
        <w:sectPr w:rsidR="00C83421" w:rsidRPr="00B206BC" w:rsidSect="00C83421">
          <w:pgSz w:w="11906" w:h="16838"/>
          <w:pgMar w:top="1417" w:right="1700" w:bottom="1134" w:left="1701" w:header="708" w:footer="708" w:gutter="0"/>
          <w:cols w:space="708"/>
          <w:docGrid w:linePitch="360"/>
        </w:sectPr>
      </w:pPr>
    </w:p>
    <w:p w14:paraId="04CC6B99" w14:textId="783C6A21" w:rsidR="00345248" w:rsidRPr="00B206BC" w:rsidRDefault="00533DAB" w:rsidP="00107CBC">
      <w:pPr>
        <w:pStyle w:val="Capitolo"/>
        <w:rPr>
          <w:lang w:val="en-GB"/>
        </w:rPr>
      </w:pPr>
      <w:r>
        <w:rPr>
          <w:lang w:val="en-GB"/>
        </w:rPr>
        <w:lastRenderedPageBreak/>
        <w:t>Table of contents</w:t>
      </w:r>
    </w:p>
    <w:p w14:paraId="162841DB" w14:textId="5D02BD1E" w:rsidR="00552144" w:rsidRDefault="00B6331F">
      <w:pPr>
        <w:pStyle w:val="TOC1"/>
        <w:rPr>
          <w:rFonts w:asciiTheme="minorHAnsi" w:eastAsiaTheme="minorEastAsia" w:hAnsiTheme="minorHAnsi"/>
          <w:b w:val="0"/>
          <w:smallCaps w:val="0"/>
          <w:noProof/>
          <w:sz w:val="22"/>
          <w:lang w:val="en-GB" w:eastAsia="en-GB"/>
        </w:rPr>
      </w:pPr>
      <w:r w:rsidRPr="00B206BC">
        <w:rPr>
          <w:color w:val="0070C0"/>
          <w:lang w:val="en-GB"/>
        </w:rPr>
        <w:fldChar w:fldCharType="begin"/>
      </w:r>
      <w:r w:rsidRPr="00B206BC">
        <w:rPr>
          <w:color w:val="0070C0"/>
          <w:lang w:val="en-GB"/>
        </w:rPr>
        <w:instrText xml:space="preserve"> TOC </w:instrText>
      </w:r>
      <w:r w:rsidR="008D27BE" w:rsidRPr="00B206BC">
        <w:rPr>
          <w:lang w:val="en-GB"/>
        </w:rPr>
        <w:instrText>\t "Heading 2,2,Heading 3,3,Heading 4,4, Heading 5,5" \f a</w:instrText>
      </w:r>
      <w:r w:rsidRPr="00B206BC">
        <w:rPr>
          <w:color w:val="0070C0"/>
          <w:lang w:val="en-GB"/>
        </w:rPr>
        <w:instrText xml:space="preserve"> \h \z \u </w:instrText>
      </w:r>
      <w:r w:rsidRPr="00B206BC">
        <w:rPr>
          <w:color w:val="0070C0"/>
          <w:lang w:val="en-GB"/>
        </w:rPr>
        <w:fldChar w:fldCharType="separate"/>
      </w:r>
      <w:hyperlink w:anchor="_Toc58319867" w:history="1">
        <w:r w:rsidR="00552144" w:rsidRPr="001C1D1C">
          <w:rPr>
            <w:rStyle w:val="Hyperlink"/>
            <w:noProof/>
            <w:lang w:val="en-GB"/>
          </w:rPr>
          <w:t>Part 1: Introduction</w:t>
        </w:r>
        <w:r w:rsidR="00552144">
          <w:rPr>
            <w:noProof/>
            <w:webHidden/>
          </w:rPr>
          <w:tab/>
        </w:r>
        <w:r w:rsidR="00552144">
          <w:rPr>
            <w:noProof/>
            <w:webHidden/>
          </w:rPr>
          <w:fldChar w:fldCharType="begin"/>
        </w:r>
        <w:r w:rsidR="00552144">
          <w:rPr>
            <w:noProof/>
            <w:webHidden/>
          </w:rPr>
          <w:instrText xml:space="preserve"> PAGEREF _Toc58319867 \h </w:instrText>
        </w:r>
        <w:r w:rsidR="00552144">
          <w:rPr>
            <w:noProof/>
            <w:webHidden/>
          </w:rPr>
        </w:r>
        <w:r w:rsidR="00552144">
          <w:rPr>
            <w:noProof/>
            <w:webHidden/>
          </w:rPr>
          <w:fldChar w:fldCharType="separate"/>
        </w:r>
        <w:r w:rsidR="004E5CBA">
          <w:rPr>
            <w:noProof/>
            <w:webHidden/>
          </w:rPr>
          <w:t>1</w:t>
        </w:r>
        <w:r w:rsidR="00552144">
          <w:rPr>
            <w:noProof/>
            <w:webHidden/>
          </w:rPr>
          <w:fldChar w:fldCharType="end"/>
        </w:r>
      </w:hyperlink>
    </w:p>
    <w:p w14:paraId="21732C14" w14:textId="5019FDFC" w:rsidR="00552144" w:rsidRDefault="007720BF">
      <w:pPr>
        <w:pStyle w:val="TOC2"/>
        <w:rPr>
          <w:rFonts w:asciiTheme="minorHAnsi" w:eastAsiaTheme="minorEastAsia" w:hAnsiTheme="minorHAnsi"/>
          <w:noProof/>
          <w:sz w:val="22"/>
          <w:lang w:val="en-GB" w:eastAsia="en-GB"/>
        </w:rPr>
      </w:pPr>
      <w:hyperlink w:anchor="_Toc58319868" w:history="1">
        <w:r w:rsidR="00552144" w:rsidRPr="001C1D1C">
          <w:rPr>
            <w:rStyle w:val="Hyperlink"/>
            <w:noProof/>
            <w:lang w:val="en-GB"/>
          </w:rPr>
          <w:t>1.1 Purpose</w:t>
        </w:r>
        <w:r w:rsidR="00552144">
          <w:rPr>
            <w:noProof/>
            <w:webHidden/>
          </w:rPr>
          <w:tab/>
        </w:r>
        <w:r w:rsidR="00552144">
          <w:rPr>
            <w:noProof/>
            <w:webHidden/>
          </w:rPr>
          <w:fldChar w:fldCharType="begin"/>
        </w:r>
        <w:r w:rsidR="00552144">
          <w:rPr>
            <w:noProof/>
            <w:webHidden/>
          </w:rPr>
          <w:instrText xml:space="preserve"> PAGEREF _Toc58319868 \h </w:instrText>
        </w:r>
        <w:r w:rsidR="00552144">
          <w:rPr>
            <w:noProof/>
            <w:webHidden/>
          </w:rPr>
        </w:r>
        <w:r w:rsidR="00552144">
          <w:rPr>
            <w:noProof/>
            <w:webHidden/>
          </w:rPr>
          <w:fldChar w:fldCharType="separate"/>
        </w:r>
        <w:r w:rsidR="004E5CBA">
          <w:rPr>
            <w:noProof/>
            <w:webHidden/>
          </w:rPr>
          <w:t>1</w:t>
        </w:r>
        <w:r w:rsidR="00552144">
          <w:rPr>
            <w:noProof/>
            <w:webHidden/>
          </w:rPr>
          <w:fldChar w:fldCharType="end"/>
        </w:r>
      </w:hyperlink>
    </w:p>
    <w:p w14:paraId="5A6EB39C" w14:textId="55372A12" w:rsidR="00552144" w:rsidRDefault="007720BF">
      <w:pPr>
        <w:pStyle w:val="TOC2"/>
        <w:rPr>
          <w:rFonts w:asciiTheme="minorHAnsi" w:eastAsiaTheme="minorEastAsia" w:hAnsiTheme="minorHAnsi"/>
          <w:noProof/>
          <w:sz w:val="22"/>
          <w:lang w:val="en-GB" w:eastAsia="en-GB"/>
        </w:rPr>
      </w:pPr>
      <w:hyperlink w:anchor="_Toc58319869" w:history="1">
        <w:r w:rsidR="00552144" w:rsidRPr="001C1D1C">
          <w:rPr>
            <w:rStyle w:val="Hyperlink"/>
            <w:noProof/>
          </w:rPr>
          <w:t>1.2 Scope</w:t>
        </w:r>
        <w:r w:rsidR="00552144">
          <w:rPr>
            <w:noProof/>
            <w:webHidden/>
          </w:rPr>
          <w:tab/>
        </w:r>
        <w:r w:rsidR="00552144">
          <w:rPr>
            <w:noProof/>
            <w:webHidden/>
          </w:rPr>
          <w:fldChar w:fldCharType="begin"/>
        </w:r>
        <w:r w:rsidR="00552144">
          <w:rPr>
            <w:noProof/>
            <w:webHidden/>
          </w:rPr>
          <w:instrText xml:space="preserve"> PAGEREF _Toc58319869 \h </w:instrText>
        </w:r>
        <w:r w:rsidR="00552144">
          <w:rPr>
            <w:noProof/>
            <w:webHidden/>
          </w:rPr>
        </w:r>
        <w:r w:rsidR="00552144">
          <w:rPr>
            <w:noProof/>
            <w:webHidden/>
          </w:rPr>
          <w:fldChar w:fldCharType="separate"/>
        </w:r>
        <w:r w:rsidR="004E5CBA">
          <w:rPr>
            <w:noProof/>
            <w:webHidden/>
          </w:rPr>
          <w:t>3</w:t>
        </w:r>
        <w:r w:rsidR="00552144">
          <w:rPr>
            <w:noProof/>
            <w:webHidden/>
          </w:rPr>
          <w:fldChar w:fldCharType="end"/>
        </w:r>
      </w:hyperlink>
    </w:p>
    <w:p w14:paraId="63ED584A" w14:textId="36A1B37F" w:rsidR="00552144" w:rsidRDefault="007720BF">
      <w:pPr>
        <w:pStyle w:val="TOC3"/>
        <w:rPr>
          <w:rFonts w:asciiTheme="minorHAnsi" w:eastAsiaTheme="minorEastAsia" w:hAnsiTheme="minorHAnsi"/>
          <w:noProof/>
          <w:sz w:val="22"/>
          <w:lang w:val="en-GB" w:eastAsia="en-GB"/>
        </w:rPr>
      </w:pPr>
      <w:hyperlink w:anchor="_Toc58319870" w:history="1">
        <w:r w:rsidR="00552144" w:rsidRPr="001C1D1C">
          <w:rPr>
            <w:rStyle w:val="Hyperlink"/>
            <w:noProof/>
            <w:lang w:val="en-GB"/>
          </w:rPr>
          <w:t>1.2.1 World phenomena</w:t>
        </w:r>
        <w:r w:rsidR="00552144">
          <w:rPr>
            <w:noProof/>
            <w:webHidden/>
          </w:rPr>
          <w:tab/>
        </w:r>
        <w:r w:rsidR="00552144">
          <w:rPr>
            <w:noProof/>
            <w:webHidden/>
          </w:rPr>
          <w:fldChar w:fldCharType="begin"/>
        </w:r>
        <w:r w:rsidR="00552144">
          <w:rPr>
            <w:noProof/>
            <w:webHidden/>
          </w:rPr>
          <w:instrText xml:space="preserve"> PAGEREF _Toc58319870 \h </w:instrText>
        </w:r>
        <w:r w:rsidR="00552144">
          <w:rPr>
            <w:noProof/>
            <w:webHidden/>
          </w:rPr>
        </w:r>
        <w:r w:rsidR="00552144">
          <w:rPr>
            <w:noProof/>
            <w:webHidden/>
          </w:rPr>
          <w:fldChar w:fldCharType="separate"/>
        </w:r>
        <w:r w:rsidR="004E5CBA">
          <w:rPr>
            <w:noProof/>
            <w:webHidden/>
          </w:rPr>
          <w:t>3</w:t>
        </w:r>
        <w:r w:rsidR="00552144">
          <w:rPr>
            <w:noProof/>
            <w:webHidden/>
          </w:rPr>
          <w:fldChar w:fldCharType="end"/>
        </w:r>
      </w:hyperlink>
    </w:p>
    <w:p w14:paraId="2360E8F3" w14:textId="0512C771" w:rsidR="00552144" w:rsidRDefault="007720BF">
      <w:pPr>
        <w:pStyle w:val="TOC3"/>
        <w:rPr>
          <w:rFonts w:asciiTheme="minorHAnsi" w:eastAsiaTheme="minorEastAsia" w:hAnsiTheme="minorHAnsi"/>
          <w:noProof/>
          <w:sz w:val="22"/>
          <w:lang w:val="en-GB" w:eastAsia="en-GB"/>
        </w:rPr>
      </w:pPr>
      <w:hyperlink w:anchor="_Toc58319871" w:history="1">
        <w:r w:rsidR="00552144" w:rsidRPr="001C1D1C">
          <w:rPr>
            <w:rStyle w:val="Hyperlink"/>
            <w:noProof/>
            <w:lang w:val="en-GB"/>
          </w:rPr>
          <w:t>1.2.2 Shared phenomena</w:t>
        </w:r>
        <w:r w:rsidR="00552144">
          <w:rPr>
            <w:noProof/>
            <w:webHidden/>
          </w:rPr>
          <w:tab/>
        </w:r>
        <w:r w:rsidR="00552144">
          <w:rPr>
            <w:noProof/>
            <w:webHidden/>
          </w:rPr>
          <w:fldChar w:fldCharType="begin"/>
        </w:r>
        <w:r w:rsidR="00552144">
          <w:rPr>
            <w:noProof/>
            <w:webHidden/>
          </w:rPr>
          <w:instrText xml:space="preserve"> PAGEREF _Toc58319871 \h </w:instrText>
        </w:r>
        <w:r w:rsidR="00552144">
          <w:rPr>
            <w:noProof/>
            <w:webHidden/>
          </w:rPr>
        </w:r>
        <w:r w:rsidR="00552144">
          <w:rPr>
            <w:noProof/>
            <w:webHidden/>
          </w:rPr>
          <w:fldChar w:fldCharType="separate"/>
        </w:r>
        <w:r w:rsidR="004E5CBA">
          <w:rPr>
            <w:noProof/>
            <w:webHidden/>
          </w:rPr>
          <w:t>3</w:t>
        </w:r>
        <w:r w:rsidR="00552144">
          <w:rPr>
            <w:noProof/>
            <w:webHidden/>
          </w:rPr>
          <w:fldChar w:fldCharType="end"/>
        </w:r>
      </w:hyperlink>
    </w:p>
    <w:p w14:paraId="57D5727D" w14:textId="2F4C06AE" w:rsidR="00552144" w:rsidRDefault="007720BF">
      <w:pPr>
        <w:pStyle w:val="TOC3"/>
        <w:rPr>
          <w:rFonts w:asciiTheme="minorHAnsi" w:eastAsiaTheme="minorEastAsia" w:hAnsiTheme="minorHAnsi"/>
          <w:noProof/>
          <w:sz w:val="22"/>
          <w:lang w:val="en-GB" w:eastAsia="en-GB"/>
        </w:rPr>
      </w:pPr>
      <w:hyperlink w:anchor="_Toc58319872" w:history="1">
        <w:r w:rsidR="00552144" w:rsidRPr="001C1D1C">
          <w:rPr>
            <w:rStyle w:val="Hyperlink"/>
            <w:noProof/>
            <w:lang w:val="en-GB"/>
          </w:rPr>
          <w:t>1.2.3 Machine phenomena</w:t>
        </w:r>
        <w:r w:rsidR="00552144">
          <w:rPr>
            <w:noProof/>
            <w:webHidden/>
          </w:rPr>
          <w:tab/>
        </w:r>
        <w:r w:rsidR="00552144">
          <w:rPr>
            <w:noProof/>
            <w:webHidden/>
          </w:rPr>
          <w:fldChar w:fldCharType="begin"/>
        </w:r>
        <w:r w:rsidR="00552144">
          <w:rPr>
            <w:noProof/>
            <w:webHidden/>
          </w:rPr>
          <w:instrText xml:space="preserve"> PAGEREF _Toc58319872 \h </w:instrText>
        </w:r>
        <w:r w:rsidR="00552144">
          <w:rPr>
            <w:noProof/>
            <w:webHidden/>
          </w:rPr>
        </w:r>
        <w:r w:rsidR="00552144">
          <w:rPr>
            <w:noProof/>
            <w:webHidden/>
          </w:rPr>
          <w:fldChar w:fldCharType="separate"/>
        </w:r>
        <w:r w:rsidR="004E5CBA">
          <w:rPr>
            <w:noProof/>
            <w:webHidden/>
          </w:rPr>
          <w:t>4</w:t>
        </w:r>
        <w:r w:rsidR="00552144">
          <w:rPr>
            <w:noProof/>
            <w:webHidden/>
          </w:rPr>
          <w:fldChar w:fldCharType="end"/>
        </w:r>
      </w:hyperlink>
    </w:p>
    <w:p w14:paraId="329618CD" w14:textId="77F087E6" w:rsidR="00552144" w:rsidRDefault="007720BF">
      <w:pPr>
        <w:pStyle w:val="TOC2"/>
        <w:rPr>
          <w:rFonts w:asciiTheme="minorHAnsi" w:eastAsiaTheme="minorEastAsia" w:hAnsiTheme="minorHAnsi"/>
          <w:noProof/>
          <w:sz w:val="22"/>
          <w:lang w:val="en-GB" w:eastAsia="en-GB"/>
        </w:rPr>
      </w:pPr>
      <w:hyperlink w:anchor="_Toc58319873" w:history="1">
        <w:r w:rsidR="00552144" w:rsidRPr="001C1D1C">
          <w:rPr>
            <w:rStyle w:val="Hyperlink"/>
            <w:noProof/>
            <w:lang w:val="en-GB"/>
          </w:rPr>
          <w:t>1.3 Definitions, acronyms and abbreviations</w:t>
        </w:r>
        <w:r w:rsidR="00552144">
          <w:rPr>
            <w:noProof/>
            <w:webHidden/>
          </w:rPr>
          <w:tab/>
        </w:r>
        <w:r w:rsidR="00552144">
          <w:rPr>
            <w:noProof/>
            <w:webHidden/>
          </w:rPr>
          <w:fldChar w:fldCharType="begin"/>
        </w:r>
        <w:r w:rsidR="00552144">
          <w:rPr>
            <w:noProof/>
            <w:webHidden/>
          </w:rPr>
          <w:instrText xml:space="preserve"> PAGEREF _Toc58319873 \h </w:instrText>
        </w:r>
        <w:r w:rsidR="00552144">
          <w:rPr>
            <w:noProof/>
            <w:webHidden/>
          </w:rPr>
        </w:r>
        <w:r w:rsidR="00552144">
          <w:rPr>
            <w:noProof/>
            <w:webHidden/>
          </w:rPr>
          <w:fldChar w:fldCharType="separate"/>
        </w:r>
        <w:r w:rsidR="004E5CBA">
          <w:rPr>
            <w:noProof/>
            <w:webHidden/>
          </w:rPr>
          <w:t>5</w:t>
        </w:r>
        <w:r w:rsidR="00552144">
          <w:rPr>
            <w:noProof/>
            <w:webHidden/>
          </w:rPr>
          <w:fldChar w:fldCharType="end"/>
        </w:r>
      </w:hyperlink>
    </w:p>
    <w:p w14:paraId="43423FD2" w14:textId="7D4CB89A" w:rsidR="00552144" w:rsidRDefault="007720BF">
      <w:pPr>
        <w:pStyle w:val="TOC2"/>
        <w:rPr>
          <w:rFonts w:asciiTheme="minorHAnsi" w:eastAsiaTheme="minorEastAsia" w:hAnsiTheme="minorHAnsi"/>
          <w:noProof/>
          <w:sz w:val="22"/>
          <w:lang w:val="en-GB" w:eastAsia="en-GB"/>
        </w:rPr>
      </w:pPr>
      <w:hyperlink w:anchor="_Toc58319874" w:history="1">
        <w:r w:rsidR="00552144" w:rsidRPr="001C1D1C">
          <w:rPr>
            <w:rStyle w:val="Hyperlink"/>
            <w:noProof/>
            <w:lang w:val="en-GB"/>
          </w:rPr>
          <w:t>1.4 Revision history</w:t>
        </w:r>
        <w:r w:rsidR="00552144">
          <w:rPr>
            <w:noProof/>
            <w:webHidden/>
          </w:rPr>
          <w:tab/>
        </w:r>
        <w:r w:rsidR="00552144">
          <w:rPr>
            <w:noProof/>
            <w:webHidden/>
          </w:rPr>
          <w:fldChar w:fldCharType="begin"/>
        </w:r>
        <w:r w:rsidR="00552144">
          <w:rPr>
            <w:noProof/>
            <w:webHidden/>
          </w:rPr>
          <w:instrText xml:space="preserve"> PAGEREF _Toc58319874 \h </w:instrText>
        </w:r>
        <w:r w:rsidR="00552144">
          <w:rPr>
            <w:noProof/>
            <w:webHidden/>
          </w:rPr>
        </w:r>
        <w:r w:rsidR="00552144">
          <w:rPr>
            <w:noProof/>
            <w:webHidden/>
          </w:rPr>
          <w:fldChar w:fldCharType="separate"/>
        </w:r>
        <w:r w:rsidR="004E5CBA">
          <w:rPr>
            <w:noProof/>
            <w:webHidden/>
          </w:rPr>
          <w:t>6</w:t>
        </w:r>
        <w:r w:rsidR="00552144">
          <w:rPr>
            <w:noProof/>
            <w:webHidden/>
          </w:rPr>
          <w:fldChar w:fldCharType="end"/>
        </w:r>
      </w:hyperlink>
    </w:p>
    <w:p w14:paraId="5F9742D7" w14:textId="1FB5DA11" w:rsidR="00552144" w:rsidRDefault="007720BF">
      <w:pPr>
        <w:pStyle w:val="TOC2"/>
        <w:rPr>
          <w:rFonts w:asciiTheme="minorHAnsi" w:eastAsiaTheme="minorEastAsia" w:hAnsiTheme="minorHAnsi"/>
          <w:noProof/>
          <w:sz w:val="22"/>
          <w:lang w:val="en-GB" w:eastAsia="en-GB"/>
        </w:rPr>
      </w:pPr>
      <w:hyperlink w:anchor="_Toc58319875" w:history="1">
        <w:r w:rsidR="00552144" w:rsidRPr="001C1D1C">
          <w:rPr>
            <w:rStyle w:val="Hyperlink"/>
            <w:noProof/>
            <w:lang w:val="en-GB"/>
          </w:rPr>
          <w:t>1.5 Reference documents</w:t>
        </w:r>
        <w:r w:rsidR="00552144">
          <w:rPr>
            <w:noProof/>
            <w:webHidden/>
          </w:rPr>
          <w:tab/>
        </w:r>
        <w:r w:rsidR="00552144">
          <w:rPr>
            <w:noProof/>
            <w:webHidden/>
          </w:rPr>
          <w:fldChar w:fldCharType="begin"/>
        </w:r>
        <w:r w:rsidR="00552144">
          <w:rPr>
            <w:noProof/>
            <w:webHidden/>
          </w:rPr>
          <w:instrText xml:space="preserve"> PAGEREF _Toc58319875 \h </w:instrText>
        </w:r>
        <w:r w:rsidR="00552144">
          <w:rPr>
            <w:noProof/>
            <w:webHidden/>
          </w:rPr>
        </w:r>
        <w:r w:rsidR="00552144">
          <w:rPr>
            <w:noProof/>
            <w:webHidden/>
          </w:rPr>
          <w:fldChar w:fldCharType="separate"/>
        </w:r>
        <w:r w:rsidR="004E5CBA">
          <w:rPr>
            <w:noProof/>
            <w:webHidden/>
          </w:rPr>
          <w:t>7</w:t>
        </w:r>
        <w:r w:rsidR="00552144">
          <w:rPr>
            <w:noProof/>
            <w:webHidden/>
          </w:rPr>
          <w:fldChar w:fldCharType="end"/>
        </w:r>
      </w:hyperlink>
    </w:p>
    <w:p w14:paraId="48EC0CFE" w14:textId="04F9EBD9" w:rsidR="00552144" w:rsidRDefault="007720BF">
      <w:pPr>
        <w:pStyle w:val="TOC2"/>
        <w:rPr>
          <w:rFonts w:asciiTheme="minorHAnsi" w:eastAsiaTheme="minorEastAsia" w:hAnsiTheme="minorHAnsi"/>
          <w:noProof/>
          <w:sz w:val="22"/>
          <w:lang w:val="en-GB" w:eastAsia="en-GB"/>
        </w:rPr>
      </w:pPr>
      <w:hyperlink w:anchor="_Toc58319876" w:history="1">
        <w:r w:rsidR="00552144" w:rsidRPr="001C1D1C">
          <w:rPr>
            <w:rStyle w:val="Hyperlink"/>
            <w:noProof/>
            <w:lang w:val="en-GB"/>
          </w:rPr>
          <w:t>1.6 Document structure</w:t>
        </w:r>
        <w:r w:rsidR="00552144">
          <w:rPr>
            <w:noProof/>
            <w:webHidden/>
          </w:rPr>
          <w:tab/>
        </w:r>
        <w:r w:rsidR="00552144">
          <w:rPr>
            <w:noProof/>
            <w:webHidden/>
          </w:rPr>
          <w:fldChar w:fldCharType="begin"/>
        </w:r>
        <w:r w:rsidR="00552144">
          <w:rPr>
            <w:noProof/>
            <w:webHidden/>
          </w:rPr>
          <w:instrText xml:space="preserve"> PAGEREF _Toc58319876 \h </w:instrText>
        </w:r>
        <w:r w:rsidR="00552144">
          <w:rPr>
            <w:noProof/>
            <w:webHidden/>
          </w:rPr>
        </w:r>
        <w:r w:rsidR="00552144">
          <w:rPr>
            <w:noProof/>
            <w:webHidden/>
          </w:rPr>
          <w:fldChar w:fldCharType="separate"/>
        </w:r>
        <w:r w:rsidR="004E5CBA">
          <w:rPr>
            <w:noProof/>
            <w:webHidden/>
          </w:rPr>
          <w:t>8</w:t>
        </w:r>
        <w:r w:rsidR="00552144">
          <w:rPr>
            <w:noProof/>
            <w:webHidden/>
          </w:rPr>
          <w:fldChar w:fldCharType="end"/>
        </w:r>
      </w:hyperlink>
    </w:p>
    <w:p w14:paraId="22BB52C7" w14:textId="73406454" w:rsidR="00552144" w:rsidRDefault="007720BF">
      <w:pPr>
        <w:pStyle w:val="TOC1"/>
        <w:rPr>
          <w:rFonts w:asciiTheme="minorHAnsi" w:eastAsiaTheme="minorEastAsia" w:hAnsiTheme="minorHAnsi"/>
          <w:b w:val="0"/>
          <w:smallCaps w:val="0"/>
          <w:noProof/>
          <w:sz w:val="22"/>
          <w:lang w:val="en-GB" w:eastAsia="en-GB"/>
        </w:rPr>
      </w:pPr>
      <w:hyperlink w:anchor="_Toc58319877" w:history="1">
        <w:r w:rsidR="00552144" w:rsidRPr="001C1D1C">
          <w:rPr>
            <w:rStyle w:val="Hyperlink"/>
            <w:noProof/>
            <w:lang w:val="en-GB"/>
          </w:rPr>
          <w:t>Part 2: Overall description</w:t>
        </w:r>
        <w:r w:rsidR="00552144">
          <w:rPr>
            <w:noProof/>
            <w:webHidden/>
          </w:rPr>
          <w:tab/>
        </w:r>
        <w:r w:rsidR="00552144">
          <w:rPr>
            <w:noProof/>
            <w:webHidden/>
          </w:rPr>
          <w:fldChar w:fldCharType="begin"/>
        </w:r>
        <w:r w:rsidR="00552144">
          <w:rPr>
            <w:noProof/>
            <w:webHidden/>
          </w:rPr>
          <w:instrText xml:space="preserve"> PAGEREF _Toc58319877 \h </w:instrText>
        </w:r>
        <w:r w:rsidR="00552144">
          <w:rPr>
            <w:noProof/>
            <w:webHidden/>
          </w:rPr>
        </w:r>
        <w:r w:rsidR="00552144">
          <w:rPr>
            <w:noProof/>
            <w:webHidden/>
          </w:rPr>
          <w:fldChar w:fldCharType="separate"/>
        </w:r>
        <w:r w:rsidR="004E5CBA">
          <w:rPr>
            <w:noProof/>
            <w:webHidden/>
          </w:rPr>
          <w:t>9</w:t>
        </w:r>
        <w:r w:rsidR="00552144">
          <w:rPr>
            <w:noProof/>
            <w:webHidden/>
          </w:rPr>
          <w:fldChar w:fldCharType="end"/>
        </w:r>
      </w:hyperlink>
    </w:p>
    <w:p w14:paraId="0763625B" w14:textId="644B2FCF" w:rsidR="00552144" w:rsidRDefault="007720BF">
      <w:pPr>
        <w:pStyle w:val="TOC2"/>
        <w:rPr>
          <w:rFonts w:asciiTheme="minorHAnsi" w:eastAsiaTheme="minorEastAsia" w:hAnsiTheme="minorHAnsi"/>
          <w:noProof/>
          <w:sz w:val="22"/>
          <w:lang w:val="en-GB" w:eastAsia="en-GB"/>
        </w:rPr>
      </w:pPr>
      <w:hyperlink w:anchor="_Toc58319878" w:history="1">
        <w:r w:rsidR="00552144" w:rsidRPr="001C1D1C">
          <w:rPr>
            <w:rStyle w:val="Hyperlink"/>
            <w:noProof/>
            <w:lang w:val="en-GB"/>
          </w:rPr>
          <w:t>2.1 Product perspective</w:t>
        </w:r>
        <w:r w:rsidR="00552144">
          <w:rPr>
            <w:noProof/>
            <w:webHidden/>
          </w:rPr>
          <w:tab/>
        </w:r>
        <w:r w:rsidR="00552144">
          <w:rPr>
            <w:noProof/>
            <w:webHidden/>
          </w:rPr>
          <w:fldChar w:fldCharType="begin"/>
        </w:r>
        <w:r w:rsidR="00552144">
          <w:rPr>
            <w:noProof/>
            <w:webHidden/>
          </w:rPr>
          <w:instrText xml:space="preserve"> PAGEREF _Toc58319878 \h </w:instrText>
        </w:r>
        <w:r w:rsidR="00552144">
          <w:rPr>
            <w:noProof/>
            <w:webHidden/>
          </w:rPr>
        </w:r>
        <w:r w:rsidR="00552144">
          <w:rPr>
            <w:noProof/>
            <w:webHidden/>
          </w:rPr>
          <w:fldChar w:fldCharType="separate"/>
        </w:r>
        <w:r w:rsidR="004E5CBA">
          <w:rPr>
            <w:noProof/>
            <w:webHidden/>
          </w:rPr>
          <w:t>9</w:t>
        </w:r>
        <w:r w:rsidR="00552144">
          <w:rPr>
            <w:noProof/>
            <w:webHidden/>
          </w:rPr>
          <w:fldChar w:fldCharType="end"/>
        </w:r>
      </w:hyperlink>
    </w:p>
    <w:p w14:paraId="0AC0EA2B" w14:textId="5CA21CF1" w:rsidR="00552144" w:rsidRDefault="007720BF">
      <w:pPr>
        <w:pStyle w:val="TOC2"/>
        <w:rPr>
          <w:rFonts w:asciiTheme="minorHAnsi" w:eastAsiaTheme="minorEastAsia" w:hAnsiTheme="minorHAnsi"/>
          <w:noProof/>
          <w:sz w:val="22"/>
          <w:lang w:val="en-GB" w:eastAsia="en-GB"/>
        </w:rPr>
      </w:pPr>
      <w:hyperlink w:anchor="_Toc58319879" w:history="1">
        <w:r w:rsidR="00552144" w:rsidRPr="001C1D1C">
          <w:rPr>
            <w:rStyle w:val="Hyperlink"/>
            <w:noProof/>
            <w:lang w:val="en-GB"/>
          </w:rPr>
          <w:t>2.2 Product functions</w:t>
        </w:r>
        <w:r w:rsidR="00552144">
          <w:rPr>
            <w:noProof/>
            <w:webHidden/>
          </w:rPr>
          <w:tab/>
        </w:r>
        <w:r w:rsidR="00552144">
          <w:rPr>
            <w:noProof/>
            <w:webHidden/>
          </w:rPr>
          <w:fldChar w:fldCharType="begin"/>
        </w:r>
        <w:r w:rsidR="00552144">
          <w:rPr>
            <w:noProof/>
            <w:webHidden/>
          </w:rPr>
          <w:instrText xml:space="preserve"> PAGEREF _Toc58319879 \h </w:instrText>
        </w:r>
        <w:r w:rsidR="00552144">
          <w:rPr>
            <w:noProof/>
            <w:webHidden/>
          </w:rPr>
        </w:r>
        <w:r w:rsidR="00552144">
          <w:rPr>
            <w:noProof/>
            <w:webHidden/>
          </w:rPr>
          <w:fldChar w:fldCharType="separate"/>
        </w:r>
        <w:r w:rsidR="004E5CBA">
          <w:rPr>
            <w:noProof/>
            <w:webHidden/>
          </w:rPr>
          <w:t>16</w:t>
        </w:r>
        <w:r w:rsidR="00552144">
          <w:rPr>
            <w:noProof/>
            <w:webHidden/>
          </w:rPr>
          <w:fldChar w:fldCharType="end"/>
        </w:r>
      </w:hyperlink>
    </w:p>
    <w:p w14:paraId="25E43470" w14:textId="44FBA4E1" w:rsidR="00552144" w:rsidRDefault="007720BF">
      <w:pPr>
        <w:pStyle w:val="TOC2"/>
        <w:rPr>
          <w:rFonts w:asciiTheme="minorHAnsi" w:eastAsiaTheme="minorEastAsia" w:hAnsiTheme="minorHAnsi"/>
          <w:noProof/>
          <w:sz w:val="22"/>
          <w:lang w:val="en-GB" w:eastAsia="en-GB"/>
        </w:rPr>
      </w:pPr>
      <w:hyperlink w:anchor="_Toc58319880" w:history="1">
        <w:r w:rsidR="00552144" w:rsidRPr="001C1D1C">
          <w:rPr>
            <w:rStyle w:val="Hyperlink"/>
            <w:noProof/>
            <w:lang w:val="en-GB"/>
          </w:rPr>
          <w:t>2.3 User characteristics</w:t>
        </w:r>
        <w:r w:rsidR="00552144">
          <w:rPr>
            <w:noProof/>
            <w:webHidden/>
          </w:rPr>
          <w:tab/>
        </w:r>
        <w:r w:rsidR="00552144">
          <w:rPr>
            <w:noProof/>
            <w:webHidden/>
          </w:rPr>
          <w:fldChar w:fldCharType="begin"/>
        </w:r>
        <w:r w:rsidR="00552144">
          <w:rPr>
            <w:noProof/>
            <w:webHidden/>
          </w:rPr>
          <w:instrText xml:space="preserve"> PAGEREF _Toc58319880 \h </w:instrText>
        </w:r>
        <w:r w:rsidR="00552144">
          <w:rPr>
            <w:noProof/>
            <w:webHidden/>
          </w:rPr>
        </w:r>
        <w:r w:rsidR="00552144">
          <w:rPr>
            <w:noProof/>
            <w:webHidden/>
          </w:rPr>
          <w:fldChar w:fldCharType="separate"/>
        </w:r>
        <w:r w:rsidR="004E5CBA">
          <w:rPr>
            <w:noProof/>
            <w:webHidden/>
          </w:rPr>
          <w:t>18</w:t>
        </w:r>
        <w:r w:rsidR="00552144">
          <w:rPr>
            <w:noProof/>
            <w:webHidden/>
          </w:rPr>
          <w:fldChar w:fldCharType="end"/>
        </w:r>
      </w:hyperlink>
    </w:p>
    <w:p w14:paraId="3EBC64BC" w14:textId="04F124FB" w:rsidR="00552144" w:rsidRDefault="007720BF">
      <w:pPr>
        <w:pStyle w:val="TOC2"/>
        <w:rPr>
          <w:rFonts w:asciiTheme="minorHAnsi" w:eastAsiaTheme="minorEastAsia" w:hAnsiTheme="minorHAnsi"/>
          <w:noProof/>
          <w:sz w:val="22"/>
          <w:lang w:val="en-GB" w:eastAsia="en-GB"/>
        </w:rPr>
      </w:pPr>
      <w:hyperlink w:anchor="_Toc58319881" w:history="1">
        <w:r w:rsidR="00552144" w:rsidRPr="001C1D1C">
          <w:rPr>
            <w:rStyle w:val="Hyperlink"/>
            <w:noProof/>
            <w:lang w:val="en-GB"/>
          </w:rPr>
          <w:t>2.4 Assumptions, dependencies and constraints</w:t>
        </w:r>
        <w:r w:rsidR="00552144">
          <w:rPr>
            <w:noProof/>
            <w:webHidden/>
          </w:rPr>
          <w:tab/>
        </w:r>
        <w:r w:rsidR="00552144">
          <w:rPr>
            <w:noProof/>
            <w:webHidden/>
          </w:rPr>
          <w:fldChar w:fldCharType="begin"/>
        </w:r>
        <w:r w:rsidR="00552144">
          <w:rPr>
            <w:noProof/>
            <w:webHidden/>
          </w:rPr>
          <w:instrText xml:space="preserve"> PAGEREF _Toc58319881 \h </w:instrText>
        </w:r>
        <w:r w:rsidR="00552144">
          <w:rPr>
            <w:noProof/>
            <w:webHidden/>
          </w:rPr>
        </w:r>
        <w:r w:rsidR="00552144">
          <w:rPr>
            <w:noProof/>
            <w:webHidden/>
          </w:rPr>
          <w:fldChar w:fldCharType="separate"/>
        </w:r>
        <w:r w:rsidR="004E5CBA">
          <w:rPr>
            <w:noProof/>
            <w:webHidden/>
          </w:rPr>
          <w:t>19</w:t>
        </w:r>
        <w:r w:rsidR="00552144">
          <w:rPr>
            <w:noProof/>
            <w:webHidden/>
          </w:rPr>
          <w:fldChar w:fldCharType="end"/>
        </w:r>
      </w:hyperlink>
    </w:p>
    <w:p w14:paraId="5C71550A" w14:textId="32247179" w:rsidR="00552144" w:rsidRDefault="007720BF">
      <w:pPr>
        <w:pStyle w:val="TOC1"/>
        <w:rPr>
          <w:rFonts w:asciiTheme="minorHAnsi" w:eastAsiaTheme="minorEastAsia" w:hAnsiTheme="minorHAnsi"/>
          <w:b w:val="0"/>
          <w:smallCaps w:val="0"/>
          <w:noProof/>
          <w:sz w:val="22"/>
          <w:lang w:val="en-GB" w:eastAsia="en-GB"/>
        </w:rPr>
      </w:pPr>
      <w:hyperlink w:anchor="_Toc58319882" w:history="1">
        <w:r w:rsidR="00552144" w:rsidRPr="001C1D1C">
          <w:rPr>
            <w:rStyle w:val="Hyperlink"/>
            <w:noProof/>
            <w:lang w:val="en-GB"/>
          </w:rPr>
          <w:t>Part 3: Specific requirements</w:t>
        </w:r>
        <w:r w:rsidR="00552144">
          <w:rPr>
            <w:noProof/>
            <w:webHidden/>
          </w:rPr>
          <w:tab/>
        </w:r>
        <w:r w:rsidR="00552144">
          <w:rPr>
            <w:noProof/>
            <w:webHidden/>
          </w:rPr>
          <w:fldChar w:fldCharType="begin"/>
        </w:r>
        <w:r w:rsidR="00552144">
          <w:rPr>
            <w:noProof/>
            <w:webHidden/>
          </w:rPr>
          <w:instrText xml:space="preserve"> PAGEREF _Toc58319882 \h </w:instrText>
        </w:r>
        <w:r w:rsidR="00552144">
          <w:rPr>
            <w:noProof/>
            <w:webHidden/>
          </w:rPr>
        </w:r>
        <w:r w:rsidR="00552144">
          <w:rPr>
            <w:noProof/>
            <w:webHidden/>
          </w:rPr>
          <w:fldChar w:fldCharType="separate"/>
        </w:r>
        <w:r w:rsidR="004E5CBA">
          <w:rPr>
            <w:noProof/>
            <w:webHidden/>
          </w:rPr>
          <w:t>20</w:t>
        </w:r>
        <w:r w:rsidR="00552144">
          <w:rPr>
            <w:noProof/>
            <w:webHidden/>
          </w:rPr>
          <w:fldChar w:fldCharType="end"/>
        </w:r>
      </w:hyperlink>
    </w:p>
    <w:p w14:paraId="02D84B2F" w14:textId="3B2202F4" w:rsidR="00552144" w:rsidRDefault="007720BF">
      <w:pPr>
        <w:pStyle w:val="TOC2"/>
        <w:rPr>
          <w:rFonts w:asciiTheme="minorHAnsi" w:eastAsiaTheme="minorEastAsia" w:hAnsiTheme="minorHAnsi"/>
          <w:noProof/>
          <w:sz w:val="22"/>
          <w:lang w:val="en-GB" w:eastAsia="en-GB"/>
        </w:rPr>
      </w:pPr>
      <w:hyperlink w:anchor="_Toc58319883" w:history="1">
        <w:r w:rsidR="00552144" w:rsidRPr="001C1D1C">
          <w:rPr>
            <w:rStyle w:val="Hyperlink"/>
            <w:noProof/>
            <w:lang w:val="en-GB"/>
          </w:rPr>
          <w:t>3.1 External interface requirements</w:t>
        </w:r>
        <w:r w:rsidR="00552144">
          <w:rPr>
            <w:noProof/>
            <w:webHidden/>
          </w:rPr>
          <w:tab/>
        </w:r>
        <w:r w:rsidR="00552144">
          <w:rPr>
            <w:noProof/>
            <w:webHidden/>
          </w:rPr>
          <w:fldChar w:fldCharType="begin"/>
        </w:r>
        <w:r w:rsidR="00552144">
          <w:rPr>
            <w:noProof/>
            <w:webHidden/>
          </w:rPr>
          <w:instrText xml:space="preserve"> PAGEREF _Toc58319883 \h </w:instrText>
        </w:r>
        <w:r w:rsidR="00552144">
          <w:rPr>
            <w:noProof/>
            <w:webHidden/>
          </w:rPr>
        </w:r>
        <w:r w:rsidR="00552144">
          <w:rPr>
            <w:noProof/>
            <w:webHidden/>
          </w:rPr>
          <w:fldChar w:fldCharType="separate"/>
        </w:r>
        <w:r w:rsidR="004E5CBA">
          <w:rPr>
            <w:noProof/>
            <w:webHidden/>
          </w:rPr>
          <w:t>20</w:t>
        </w:r>
        <w:r w:rsidR="00552144">
          <w:rPr>
            <w:noProof/>
            <w:webHidden/>
          </w:rPr>
          <w:fldChar w:fldCharType="end"/>
        </w:r>
      </w:hyperlink>
    </w:p>
    <w:p w14:paraId="3EC908CA" w14:textId="22D815DF" w:rsidR="00552144" w:rsidRDefault="007720BF">
      <w:pPr>
        <w:pStyle w:val="TOC3"/>
        <w:rPr>
          <w:rFonts w:asciiTheme="minorHAnsi" w:eastAsiaTheme="minorEastAsia" w:hAnsiTheme="minorHAnsi"/>
          <w:noProof/>
          <w:sz w:val="22"/>
          <w:lang w:val="en-GB" w:eastAsia="en-GB"/>
        </w:rPr>
      </w:pPr>
      <w:hyperlink w:anchor="_Toc58319884" w:history="1">
        <w:r w:rsidR="00552144" w:rsidRPr="001C1D1C">
          <w:rPr>
            <w:rStyle w:val="Hyperlink"/>
            <w:noProof/>
            <w:lang w:val="en-GB"/>
          </w:rPr>
          <w:t>3.1.1 User interfaces</w:t>
        </w:r>
        <w:r w:rsidR="00552144">
          <w:rPr>
            <w:noProof/>
            <w:webHidden/>
          </w:rPr>
          <w:tab/>
        </w:r>
        <w:r w:rsidR="00552144">
          <w:rPr>
            <w:noProof/>
            <w:webHidden/>
          </w:rPr>
          <w:fldChar w:fldCharType="begin"/>
        </w:r>
        <w:r w:rsidR="00552144">
          <w:rPr>
            <w:noProof/>
            <w:webHidden/>
          </w:rPr>
          <w:instrText xml:space="preserve"> PAGEREF _Toc58319884 \h </w:instrText>
        </w:r>
        <w:r w:rsidR="00552144">
          <w:rPr>
            <w:noProof/>
            <w:webHidden/>
          </w:rPr>
        </w:r>
        <w:r w:rsidR="00552144">
          <w:rPr>
            <w:noProof/>
            <w:webHidden/>
          </w:rPr>
          <w:fldChar w:fldCharType="separate"/>
        </w:r>
        <w:r w:rsidR="004E5CBA">
          <w:rPr>
            <w:noProof/>
            <w:webHidden/>
          </w:rPr>
          <w:t>20</w:t>
        </w:r>
        <w:r w:rsidR="00552144">
          <w:rPr>
            <w:noProof/>
            <w:webHidden/>
          </w:rPr>
          <w:fldChar w:fldCharType="end"/>
        </w:r>
      </w:hyperlink>
    </w:p>
    <w:p w14:paraId="41630880" w14:textId="56CBCD93" w:rsidR="00552144" w:rsidRDefault="007720BF">
      <w:pPr>
        <w:pStyle w:val="TOC3"/>
        <w:rPr>
          <w:rFonts w:asciiTheme="minorHAnsi" w:eastAsiaTheme="minorEastAsia" w:hAnsiTheme="minorHAnsi"/>
          <w:noProof/>
          <w:sz w:val="22"/>
          <w:lang w:val="en-GB" w:eastAsia="en-GB"/>
        </w:rPr>
      </w:pPr>
      <w:hyperlink w:anchor="_Toc58319885" w:history="1">
        <w:r w:rsidR="00552144" w:rsidRPr="001C1D1C">
          <w:rPr>
            <w:rStyle w:val="Hyperlink"/>
            <w:noProof/>
            <w:lang w:val="en-GB"/>
          </w:rPr>
          <w:t>3.1.2 Hardware interfaces</w:t>
        </w:r>
        <w:r w:rsidR="00552144">
          <w:rPr>
            <w:noProof/>
            <w:webHidden/>
          </w:rPr>
          <w:tab/>
        </w:r>
        <w:r w:rsidR="00552144">
          <w:rPr>
            <w:noProof/>
            <w:webHidden/>
          </w:rPr>
          <w:fldChar w:fldCharType="begin"/>
        </w:r>
        <w:r w:rsidR="00552144">
          <w:rPr>
            <w:noProof/>
            <w:webHidden/>
          </w:rPr>
          <w:instrText xml:space="preserve"> PAGEREF _Toc58319885 \h </w:instrText>
        </w:r>
        <w:r w:rsidR="00552144">
          <w:rPr>
            <w:noProof/>
            <w:webHidden/>
          </w:rPr>
        </w:r>
        <w:r w:rsidR="00552144">
          <w:rPr>
            <w:noProof/>
            <w:webHidden/>
          </w:rPr>
          <w:fldChar w:fldCharType="separate"/>
        </w:r>
        <w:r w:rsidR="004E5CBA">
          <w:rPr>
            <w:noProof/>
            <w:webHidden/>
          </w:rPr>
          <w:t>23</w:t>
        </w:r>
        <w:r w:rsidR="00552144">
          <w:rPr>
            <w:noProof/>
            <w:webHidden/>
          </w:rPr>
          <w:fldChar w:fldCharType="end"/>
        </w:r>
      </w:hyperlink>
    </w:p>
    <w:p w14:paraId="0F49DC30" w14:textId="639A57C4" w:rsidR="00552144" w:rsidRDefault="007720BF">
      <w:pPr>
        <w:pStyle w:val="TOC3"/>
        <w:rPr>
          <w:rFonts w:asciiTheme="minorHAnsi" w:eastAsiaTheme="minorEastAsia" w:hAnsiTheme="minorHAnsi"/>
          <w:noProof/>
          <w:sz w:val="22"/>
          <w:lang w:val="en-GB" w:eastAsia="en-GB"/>
        </w:rPr>
      </w:pPr>
      <w:hyperlink w:anchor="_Toc58319886" w:history="1">
        <w:r w:rsidR="00552144" w:rsidRPr="001C1D1C">
          <w:rPr>
            <w:rStyle w:val="Hyperlink"/>
            <w:noProof/>
            <w:lang w:val="en-GB"/>
          </w:rPr>
          <w:t>3.1.3 Software interfaces</w:t>
        </w:r>
        <w:r w:rsidR="00552144">
          <w:rPr>
            <w:noProof/>
            <w:webHidden/>
          </w:rPr>
          <w:tab/>
        </w:r>
        <w:r w:rsidR="00552144">
          <w:rPr>
            <w:noProof/>
            <w:webHidden/>
          </w:rPr>
          <w:fldChar w:fldCharType="begin"/>
        </w:r>
        <w:r w:rsidR="00552144">
          <w:rPr>
            <w:noProof/>
            <w:webHidden/>
          </w:rPr>
          <w:instrText xml:space="preserve"> PAGEREF _Toc58319886 \h </w:instrText>
        </w:r>
        <w:r w:rsidR="00552144">
          <w:rPr>
            <w:noProof/>
            <w:webHidden/>
          </w:rPr>
        </w:r>
        <w:r w:rsidR="00552144">
          <w:rPr>
            <w:noProof/>
            <w:webHidden/>
          </w:rPr>
          <w:fldChar w:fldCharType="separate"/>
        </w:r>
        <w:r w:rsidR="004E5CBA">
          <w:rPr>
            <w:noProof/>
            <w:webHidden/>
          </w:rPr>
          <w:t>23</w:t>
        </w:r>
        <w:r w:rsidR="00552144">
          <w:rPr>
            <w:noProof/>
            <w:webHidden/>
          </w:rPr>
          <w:fldChar w:fldCharType="end"/>
        </w:r>
      </w:hyperlink>
    </w:p>
    <w:p w14:paraId="1F90CE11" w14:textId="3325F277" w:rsidR="00552144" w:rsidRDefault="007720BF">
      <w:pPr>
        <w:pStyle w:val="TOC3"/>
        <w:rPr>
          <w:rFonts w:asciiTheme="minorHAnsi" w:eastAsiaTheme="minorEastAsia" w:hAnsiTheme="minorHAnsi"/>
          <w:noProof/>
          <w:sz w:val="22"/>
          <w:lang w:val="en-GB" w:eastAsia="en-GB"/>
        </w:rPr>
      </w:pPr>
      <w:hyperlink w:anchor="_Toc58319887" w:history="1">
        <w:r w:rsidR="00552144" w:rsidRPr="001C1D1C">
          <w:rPr>
            <w:rStyle w:val="Hyperlink"/>
            <w:noProof/>
            <w:lang w:val="en-GB"/>
          </w:rPr>
          <w:t>3.1.4 Communications interfaces</w:t>
        </w:r>
        <w:r w:rsidR="00552144">
          <w:rPr>
            <w:noProof/>
            <w:webHidden/>
          </w:rPr>
          <w:tab/>
        </w:r>
        <w:r w:rsidR="00552144">
          <w:rPr>
            <w:noProof/>
            <w:webHidden/>
          </w:rPr>
          <w:fldChar w:fldCharType="begin"/>
        </w:r>
        <w:r w:rsidR="00552144">
          <w:rPr>
            <w:noProof/>
            <w:webHidden/>
          </w:rPr>
          <w:instrText xml:space="preserve"> PAGEREF _Toc58319887 \h </w:instrText>
        </w:r>
        <w:r w:rsidR="00552144">
          <w:rPr>
            <w:noProof/>
            <w:webHidden/>
          </w:rPr>
        </w:r>
        <w:r w:rsidR="00552144">
          <w:rPr>
            <w:noProof/>
            <w:webHidden/>
          </w:rPr>
          <w:fldChar w:fldCharType="separate"/>
        </w:r>
        <w:r w:rsidR="004E5CBA">
          <w:rPr>
            <w:noProof/>
            <w:webHidden/>
          </w:rPr>
          <w:t>23</w:t>
        </w:r>
        <w:r w:rsidR="00552144">
          <w:rPr>
            <w:noProof/>
            <w:webHidden/>
          </w:rPr>
          <w:fldChar w:fldCharType="end"/>
        </w:r>
      </w:hyperlink>
    </w:p>
    <w:p w14:paraId="113E3799" w14:textId="51D38729" w:rsidR="00552144" w:rsidRDefault="007720BF">
      <w:pPr>
        <w:pStyle w:val="TOC2"/>
        <w:rPr>
          <w:rFonts w:asciiTheme="minorHAnsi" w:eastAsiaTheme="minorEastAsia" w:hAnsiTheme="minorHAnsi"/>
          <w:noProof/>
          <w:sz w:val="22"/>
          <w:lang w:val="en-GB" w:eastAsia="en-GB"/>
        </w:rPr>
      </w:pPr>
      <w:hyperlink w:anchor="_Toc58319888" w:history="1">
        <w:r w:rsidR="00552144" w:rsidRPr="001C1D1C">
          <w:rPr>
            <w:rStyle w:val="Hyperlink"/>
            <w:noProof/>
            <w:lang w:val="en-GB"/>
          </w:rPr>
          <w:t>3.2 Functional requirements</w:t>
        </w:r>
        <w:r w:rsidR="00552144">
          <w:rPr>
            <w:noProof/>
            <w:webHidden/>
          </w:rPr>
          <w:tab/>
        </w:r>
        <w:r w:rsidR="00552144">
          <w:rPr>
            <w:noProof/>
            <w:webHidden/>
          </w:rPr>
          <w:fldChar w:fldCharType="begin"/>
        </w:r>
        <w:r w:rsidR="00552144">
          <w:rPr>
            <w:noProof/>
            <w:webHidden/>
          </w:rPr>
          <w:instrText xml:space="preserve"> PAGEREF _Toc58319888 \h </w:instrText>
        </w:r>
        <w:r w:rsidR="00552144">
          <w:rPr>
            <w:noProof/>
            <w:webHidden/>
          </w:rPr>
        </w:r>
        <w:r w:rsidR="00552144">
          <w:rPr>
            <w:noProof/>
            <w:webHidden/>
          </w:rPr>
          <w:fldChar w:fldCharType="separate"/>
        </w:r>
        <w:r w:rsidR="004E5CBA">
          <w:rPr>
            <w:noProof/>
            <w:webHidden/>
          </w:rPr>
          <w:t>24</w:t>
        </w:r>
        <w:r w:rsidR="00552144">
          <w:rPr>
            <w:noProof/>
            <w:webHidden/>
          </w:rPr>
          <w:fldChar w:fldCharType="end"/>
        </w:r>
      </w:hyperlink>
    </w:p>
    <w:p w14:paraId="1AE79EC2" w14:textId="3AF5181F" w:rsidR="00552144" w:rsidRDefault="007720BF">
      <w:pPr>
        <w:pStyle w:val="TOC3"/>
        <w:rPr>
          <w:rFonts w:asciiTheme="minorHAnsi" w:eastAsiaTheme="minorEastAsia" w:hAnsiTheme="minorHAnsi"/>
          <w:noProof/>
          <w:sz w:val="22"/>
          <w:lang w:val="en-GB" w:eastAsia="en-GB"/>
        </w:rPr>
      </w:pPr>
      <w:hyperlink w:anchor="_Toc58319889" w:history="1">
        <w:r w:rsidR="00552144" w:rsidRPr="001C1D1C">
          <w:rPr>
            <w:rStyle w:val="Hyperlink"/>
            <w:noProof/>
            <w:lang w:val="en-GB"/>
          </w:rPr>
          <w:t>3.2.1 Mapping between requirements and goals</w:t>
        </w:r>
        <w:r w:rsidR="00552144">
          <w:rPr>
            <w:noProof/>
            <w:webHidden/>
          </w:rPr>
          <w:tab/>
        </w:r>
        <w:r w:rsidR="00552144">
          <w:rPr>
            <w:noProof/>
            <w:webHidden/>
          </w:rPr>
          <w:fldChar w:fldCharType="begin"/>
        </w:r>
        <w:r w:rsidR="00552144">
          <w:rPr>
            <w:noProof/>
            <w:webHidden/>
          </w:rPr>
          <w:instrText xml:space="preserve"> PAGEREF _Toc58319889 \h </w:instrText>
        </w:r>
        <w:r w:rsidR="00552144">
          <w:rPr>
            <w:noProof/>
            <w:webHidden/>
          </w:rPr>
        </w:r>
        <w:r w:rsidR="00552144">
          <w:rPr>
            <w:noProof/>
            <w:webHidden/>
          </w:rPr>
          <w:fldChar w:fldCharType="separate"/>
        </w:r>
        <w:r w:rsidR="004E5CBA">
          <w:rPr>
            <w:noProof/>
            <w:webHidden/>
          </w:rPr>
          <w:t>26</w:t>
        </w:r>
        <w:r w:rsidR="00552144">
          <w:rPr>
            <w:noProof/>
            <w:webHidden/>
          </w:rPr>
          <w:fldChar w:fldCharType="end"/>
        </w:r>
      </w:hyperlink>
    </w:p>
    <w:p w14:paraId="42C23877" w14:textId="67AB2A23" w:rsidR="00552144" w:rsidRDefault="007720BF">
      <w:pPr>
        <w:pStyle w:val="TOC3"/>
        <w:rPr>
          <w:rFonts w:asciiTheme="minorHAnsi" w:eastAsiaTheme="minorEastAsia" w:hAnsiTheme="minorHAnsi"/>
          <w:noProof/>
          <w:sz w:val="22"/>
          <w:lang w:val="en-GB" w:eastAsia="en-GB"/>
        </w:rPr>
      </w:pPr>
      <w:hyperlink w:anchor="_Toc58319890" w:history="1">
        <w:r w:rsidR="00552144" w:rsidRPr="001C1D1C">
          <w:rPr>
            <w:rStyle w:val="Hyperlink"/>
            <w:noProof/>
            <w:lang w:val="en-GB"/>
          </w:rPr>
          <w:t>3.2.2 Use cases</w:t>
        </w:r>
        <w:r w:rsidR="00552144">
          <w:rPr>
            <w:noProof/>
            <w:webHidden/>
          </w:rPr>
          <w:tab/>
        </w:r>
        <w:r w:rsidR="00552144">
          <w:rPr>
            <w:noProof/>
            <w:webHidden/>
          </w:rPr>
          <w:fldChar w:fldCharType="begin"/>
        </w:r>
        <w:r w:rsidR="00552144">
          <w:rPr>
            <w:noProof/>
            <w:webHidden/>
          </w:rPr>
          <w:instrText xml:space="preserve"> PAGEREF _Toc58319890 \h </w:instrText>
        </w:r>
        <w:r w:rsidR="00552144">
          <w:rPr>
            <w:noProof/>
            <w:webHidden/>
          </w:rPr>
        </w:r>
        <w:r w:rsidR="00552144">
          <w:rPr>
            <w:noProof/>
            <w:webHidden/>
          </w:rPr>
          <w:fldChar w:fldCharType="separate"/>
        </w:r>
        <w:r w:rsidR="004E5CBA">
          <w:rPr>
            <w:noProof/>
            <w:webHidden/>
          </w:rPr>
          <w:t>28</w:t>
        </w:r>
        <w:r w:rsidR="00552144">
          <w:rPr>
            <w:noProof/>
            <w:webHidden/>
          </w:rPr>
          <w:fldChar w:fldCharType="end"/>
        </w:r>
      </w:hyperlink>
    </w:p>
    <w:p w14:paraId="2FFD0BB7" w14:textId="2C7C687E" w:rsidR="00552144" w:rsidRDefault="007720BF">
      <w:pPr>
        <w:pStyle w:val="TOC4"/>
        <w:rPr>
          <w:rFonts w:asciiTheme="minorHAnsi" w:eastAsiaTheme="minorEastAsia" w:hAnsiTheme="minorHAnsi"/>
          <w:noProof/>
          <w:sz w:val="22"/>
          <w:lang w:val="en-GB" w:eastAsia="en-GB"/>
        </w:rPr>
      </w:pPr>
      <w:hyperlink w:anchor="_Toc58319891" w:history="1">
        <w:r w:rsidR="00552144" w:rsidRPr="001C1D1C">
          <w:rPr>
            <w:rStyle w:val="Hyperlink"/>
            <w:noProof/>
            <w:lang w:val="en-GB"/>
          </w:rPr>
          <w:t>3.2.2.1 Registration</w:t>
        </w:r>
        <w:r w:rsidR="00552144">
          <w:rPr>
            <w:noProof/>
            <w:webHidden/>
          </w:rPr>
          <w:tab/>
        </w:r>
        <w:r w:rsidR="00552144">
          <w:rPr>
            <w:noProof/>
            <w:webHidden/>
          </w:rPr>
          <w:fldChar w:fldCharType="begin"/>
        </w:r>
        <w:r w:rsidR="00552144">
          <w:rPr>
            <w:noProof/>
            <w:webHidden/>
          </w:rPr>
          <w:instrText xml:space="preserve"> PAGEREF _Toc58319891 \h </w:instrText>
        </w:r>
        <w:r w:rsidR="00552144">
          <w:rPr>
            <w:noProof/>
            <w:webHidden/>
          </w:rPr>
        </w:r>
        <w:r w:rsidR="00552144">
          <w:rPr>
            <w:noProof/>
            <w:webHidden/>
          </w:rPr>
          <w:fldChar w:fldCharType="separate"/>
        </w:r>
        <w:r w:rsidR="004E5CBA">
          <w:rPr>
            <w:noProof/>
            <w:webHidden/>
          </w:rPr>
          <w:t>28</w:t>
        </w:r>
        <w:r w:rsidR="00552144">
          <w:rPr>
            <w:noProof/>
            <w:webHidden/>
          </w:rPr>
          <w:fldChar w:fldCharType="end"/>
        </w:r>
      </w:hyperlink>
    </w:p>
    <w:p w14:paraId="19B74732" w14:textId="3BC17334" w:rsidR="00552144" w:rsidRDefault="007720BF">
      <w:pPr>
        <w:pStyle w:val="TOC4"/>
        <w:rPr>
          <w:rFonts w:asciiTheme="minorHAnsi" w:eastAsiaTheme="minorEastAsia" w:hAnsiTheme="minorHAnsi"/>
          <w:noProof/>
          <w:sz w:val="22"/>
          <w:lang w:val="en-GB" w:eastAsia="en-GB"/>
        </w:rPr>
      </w:pPr>
      <w:hyperlink w:anchor="_Toc58319892" w:history="1">
        <w:r w:rsidR="00552144" w:rsidRPr="001C1D1C">
          <w:rPr>
            <w:rStyle w:val="Hyperlink"/>
            <w:noProof/>
            <w:lang w:val="en-GB"/>
          </w:rPr>
          <w:t>3.2.2.2 User login</w:t>
        </w:r>
        <w:r w:rsidR="00552144">
          <w:rPr>
            <w:noProof/>
            <w:webHidden/>
          </w:rPr>
          <w:tab/>
        </w:r>
        <w:r w:rsidR="00552144">
          <w:rPr>
            <w:noProof/>
            <w:webHidden/>
          </w:rPr>
          <w:fldChar w:fldCharType="begin"/>
        </w:r>
        <w:r w:rsidR="00552144">
          <w:rPr>
            <w:noProof/>
            <w:webHidden/>
          </w:rPr>
          <w:instrText xml:space="preserve"> PAGEREF _Toc58319892 \h </w:instrText>
        </w:r>
        <w:r w:rsidR="00552144">
          <w:rPr>
            <w:noProof/>
            <w:webHidden/>
          </w:rPr>
        </w:r>
        <w:r w:rsidR="00552144">
          <w:rPr>
            <w:noProof/>
            <w:webHidden/>
          </w:rPr>
          <w:fldChar w:fldCharType="separate"/>
        </w:r>
        <w:r w:rsidR="004E5CBA">
          <w:rPr>
            <w:noProof/>
            <w:webHidden/>
          </w:rPr>
          <w:t>29</w:t>
        </w:r>
        <w:r w:rsidR="00552144">
          <w:rPr>
            <w:noProof/>
            <w:webHidden/>
          </w:rPr>
          <w:fldChar w:fldCharType="end"/>
        </w:r>
      </w:hyperlink>
    </w:p>
    <w:p w14:paraId="2733093B" w14:textId="076D6C08" w:rsidR="00552144" w:rsidRDefault="007720BF">
      <w:pPr>
        <w:pStyle w:val="TOC4"/>
        <w:rPr>
          <w:rFonts w:asciiTheme="minorHAnsi" w:eastAsiaTheme="minorEastAsia" w:hAnsiTheme="minorHAnsi"/>
          <w:noProof/>
          <w:sz w:val="22"/>
          <w:lang w:val="en-GB" w:eastAsia="en-GB"/>
        </w:rPr>
      </w:pPr>
      <w:hyperlink w:anchor="_Toc58319893" w:history="1">
        <w:r w:rsidR="00552144" w:rsidRPr="001C1D1C">
          <w:rPr>
            <w:rStyle w:val="Hyperlink"/>
            <w:noProof/>
            <w:lang w:val="en-GB"/>
          </w:rPr>
          <w:t>3.2.2.3 Store manager sets parameters</w:t>
        </w:r>
        <w:r w:rsidR="00552144">
          <w:rPr>
            <w:noProof/>
            <w:webHidden/>
          </w:rPr>
          <w:tab/>
        </w:r>
        <w:r w:rsidR="00552144">
          <w:rPr>
            <w:noProof/>
            <w:webHidden/>
          </w:rPr>
          <w:fldChar w:fldCharType="begin"/>
        </w:r>
        <w:r w:rsidR="00552144">
          <w:rPr>
            <w:noProof/>
            <w:webHidden/>
          </w:rPr>
          <w:instrText xml:space="preserve"> PAGEREF _Toc58319893 \h </w:instrText>
        </w:r>
        <w:r w:rsidR="00552144">
          <w:rPr>
            <w:noProof/>
            <w:webHidden/>
          </w:rPr>
        </w:r>
        <w:r w:rsidR="00552144">
          <w:rPr>
            <w:noProof/>
            <w:webHidden/>
          </w:rPr>
          <w:fldChar w:fldCharType="separate"/>
        </w:r>
        <w:r w:rsidR="004E5CBA">
          <w:rPr>
            <w:noProof/>
            <w:webHidden/>
          </w:rPr>
          <w:t>29</w:t>
        </w:r>
        <w:r w:rsidR="00552144">
          <w:rPr>
            <w:noProof/>
            <w:webHidden/>
          </w:rPr>
          <w:fldChar w:fldCharType="end"/>
        </w:r>
      </w:hyperlink>
    </w:p>
    <w:p w14:paraId="6BF5DB85" w14:textId="0BD63617" w:rsidR="00552144" w:rsidRDefault="007720BF">
      <w:pPr>
        <w:pStyle w:val="TOC4"/>
        <w:rPr>
          <w:rFonts w:asciiTheme="minorHAnsi" w:eastAsiaTheme="minorEastAsia" w:hAnsiTheme="minorHAnsi"/>
          <w:noProof/>
          <w:sz w:val="22"/>
          <w:lang w:val="en-GB" w:eastAsia="en-GB"/>
        </w:rPr>
      </w:pPr>
      <w:hyperlink w:anchor="_Toc58319894" w:history="1">
        <w:r w:rsidR="00552144" w:rsidRPr="001C1D1C">
          <w:rPr>
            <w:rStyle w:val="Hyperlink"/>
            <w:noProof/>
            <w:lang w:val="en-GB"/>
          </w:rPr>
          <w:t>3.2.2.4 Notifications</w:t>
        </w:r>
        <w:r w:rsidR="00552144">
          <w:rPr>
            <w:noProof/>
            <w:webHidden/>
          </w:rPr>
          <w:tab/>
        </w:r>
        <w:r w:rsidR="00552144">
          <w:rPr>
            <w:noProof/>
            <w:webHidden/>
          </w:rPr>
          <w:fldChar w:fldCharType="begin"/>
        </w:r>
        <w:r w:rsidR="00552144">
          <w:rPr>
            <w:noProof/>
            <w:webHidden/>
          </w:rPr>
          <w:instrText xml:space="preserve"> PAGEREF _Toc58319894 \h </w:instrText>
        </w:r>
        <w:r w:rsidR="00552144">
          <w:rPr>
            <w:noProof/>
            <w:webHidden/>
          </w:rPr>
        </w:r>
        <w:r w:rsidR="00552144">
          <w:rPr>
            <w:noProof/>
            <w:webHidden/>
          </w:rPr>
          <w:fldChar w:fldCharType="separate"/>
        </w:r>
        <w:r w:rsidR="004E5CBA">
          <w:rPr>
            <w:noProof/>
            <w:webHidden/>
          </w:rPr>
          <w:t>30</w:t>
        </w:r>
        <w:r w:rsidR="00552144">
          <w:rPr>
            <w:noProof/>
            <w:webHidden/>
          </w:rPr>
          <w:fldChar w:fldCharType="end"/>
        </w:r>
      </w:hyperlink>
    </w:p>
    <w:p w14:paraId="51F37B45" w14:textId="33E5D943" w:rsidR="00552144" w:rsidRDefault="007720BF">
      <w:pPr>
        <w:pStyle w:val="TOC4"/>
        <w:rPr>
          <w:rFonts w:asciiTheme="minorHAnsi" w:eastAsiaTheme="minorEastAsia" w:hAnsiTheme="minorHAnsi"/>
          <w:noProof/>
          <w:sz w:val="22"/>
          <w:lang w:val="en-GB" w:eastAsia="en-GB"/>
        </w:rPr>
      </w:pPr>
      <w:hyperlink w:anchor="_Toc58319895" w:history="1">
        <w:r w:rsidR="00552144" w:rsidRPr="001C1D1C">
          <w:rPr>
            <w:rStyle w:val="Hyperlink"/>
            <w:noProof/>
            <w:lang w:val="en-GB"/>
          </w:rPr>
          <w:t>3.2.2.5 Taking a ticket</w:t>
        </w:r>
        <w:r w:rsidR="00552144">
          <w:rPr>
            <w:noProof/>
            <w:webHidden/>
          </w:rPr>
          <w:tab/>
        </w:r>
        <w:r w:rsidR="00552144">
          <w:rPr>
            <w:noProof/>
            <w:webHidden/>
          </w:rPr>
          <w:fldChar w:fldCharType="begin"/>
        </w:r>
        <w:r w:rsidR="00552144">
          <w:rPr>
            <w:noProof/>
            <w:webHidden/>
          </w:rPr>
          <w:instrText xml:space="preserve"> PAGEREF _Toc58319895 \h </w:instrText>
        </w:r>
        <w:r w:rsidR="00552144">
          <w:rPr>
            <w:noProof/>
            <w:webHidden/>
          </w:rPr>
        </w:r>
        <w:r w:rsidR="00552144">
          <w:rPr>
            <w:noProof/>
            <w:webHidden/>
          </w:rPr>
          <w:fldChar w:fldCharType="separate"/>
        </w:r>
        <w:r w:rsidR="004E5CBA">
          <w:rPr>
            <w:noProof/>
            <w:webHidden/>
          </w:rPr>
          <w:t>30</w:t>
        </w:r>
        <w:r w:rsidR="00552144">
          <w:rPr>
            <w:noProof/>
            <w:webHidden/>
          </w:rPr>
          <w:fldChar w:fldCharType="end"/>
        </w:r>
      </w:hyperlink>
    </w:p>
    <w:p w14:paraId="04CCECF2" w14:textId="13CCAF11" w:rsidR="00552144" w:rsidRDefault="007720BF">
      <w:pPr>
        <w:pStyle w:val="TOC4"/>
        <w:rPr>
          <w:rFonts w:asciiTheme="minorHAnsi" w:eastAsiaTheme="minorEastAsia" w:hAnsiTheme="minorHAnsi"/>
          <w:noProof/>
          <w:sz w:val="22"/>
          <w:lang w:val="en-GB" w:eastAsia="en-GB"/>
        </w:rPr>
      </w:pPr>
      <w:hyperlink w:anchor="_Toc58319896" w:history="1">
        <w:r w:rsidR="00552144" w:rsidRPr="001C1D1C">
          <w:rPr>
            <w:rStyle w:val="Hyperlink"/>
            <w:noProof/>
            <w:lang w:val="en-GB"/>
          </w:rPr>
          <w:t>3.2.2.6 QR Code validation</w:t>
        </w:r>
        <w:r w:rsidR="00552144">
          <w:rPr>
            <w:noProof/>
            <w:webHidden/>
          </w:rPr>
          <w:tab/>
        </w:r>
        <w:r w:rsidR="00552144">
          <w:rPr>
            <w:noProof/>
            <w:webHidden/>
          </w:rPr>
          <w:fldChar w:fldCharType="begin"/>
        </w:r>
        <w:r w:rsidR="00552144">
          <w:rPr>
            <w:noProof/>
            <w:webHidden/>
          </w:rPr>
          <w:instrText xml:space="preserve"> PAGEREF _Toc58319896 \h </w:instrText>
        </w:r>
        <w:r w:rsidR="00552144">
          <w:rPr>
            <w:noProof/>
            <w:webHidden/>
          </w:rPr>
        </w:r>
        <w:r w:rsidR="00552144">
          <w:rPr>
            <w:noProof/>
            <w:webHidden/>
          </w:rPr>
          <w:fldChar w:fldCharType="separate"/>
        </w:r>
        <w:r w:rsidR="004E5CBA">
          <w:rPr>
            <w:noProof/>
            <w:webHidden/>
          </w:rPr>
          <w:t>31</w:t>
        </w:r>
        <w:r w:rsidR="00552144">
          <w:rPr>
            <w:noProof/>
            <w:webHidden/>
          </w:rPr>
          <w:fldChar w:fldCharType="end"/>
        </w:r>
      </w:hyperlink>
    </w:p>
    <w:p w14:paraId="44AAC273" w14:textId="2E64DCD8" w:rsidR="00552144" w:rsidRDefault="007720BF">
      <w:pPr>
        <w:pStyle w:val="TOC4"/>
        <w:rPr>
          <w:rFonts w:asciiTheme="minorHAnsi" w:eastAsiaTheme="minorEastAsia" w:hAnsiTheme="minorHAnsi"/>
          <w:noProof/>
          <w:sz w:val="22"/>
          <w:lang w:val="en-GB" w:eastAsia="en-GB"/>
        </w:rPr>
      </w:pPr>
      <w:hyperlink w:anchor="_Toc58319897" w:history="1">
        <w:r w:rsidR="00552144" w:rsidRPr="001C1D1C">
          <w:rPr>
            <w:rStyle w:val="Hyperlink"/>
            <w:noProof/>
            <w:lang w:val="en-GB"/>
          </w:rPr>
          <w:t>3.2.2.7 Visit booking</w:t>
        </w:r>
        <w:r w:rsidR="00552144">
          <w:rPr>
            <w:noProof/>
            <w:webHidden/>
          </w:rPr>
          <w:tab/>
        </w:r>
        <w:r w:rsidR="00552144">
          <w:rPr>
            <w:noProof/>
            <w:webHidden/>
          </w:rPr>
          <w:fldChar w:fldCharType="begin"/>
        </w:r>
        <w:r w:rsidR="00552144">
          <w:rPr>
            <w:noProof/>
            <w:webHidden/>
          </w:rPr>
          <w:instrText xml:space="preserve"> PAGEREF _Toc58319897 \h </w:instrText>
        </w:r>
        <w:r w:rsidR="00552144">
          <w:rPr>
            <w:noProof/>
            <w:webHidden/>
          </w:rPr>
        </w:r>
        <w:r w:rsidR="00552144">
          <w:rPr>
            <w:noProof/>
            <w:webHidden/>
          </w:rPr>
          <w:fldChar w:fldCharType="separate"/>
        </w:r>
        <w:r w:rsidR="004E5CBA">
          <w:rPr>
            <w:noProof/>
            <w:webHidden/>
          </w:rPr>
          <w:t>31</w:t>
        </w:r>
        <w:r w:rsidR="00552144">
          <w:rPr>
            <w:noProof/>
            <w:webHidden/>
          </w:rPr>
          <w:fldChar w:fldCharType="end"/>
        </w:r>
      </w:hyperlink>
    </w:p>
    <w:p w14:paraId="65F29B01" w14:textId="6E7910C0" w:rsidR="00552144" w:rsidRDefault="007720BF">
      <w:pPr>
        <w:pStyle w:val="TOC4"/>
        <w:rPr>
          <w:rFonts w:asciiTheme="minorHAnsi" w:eastAsiaTheme="minorEastAsia" w:hAnsiTheme="minorHAnsi"/>
          <w:noProof/>
          <w:sz w:val="22"/>
          <w:lang w:val="en-GB" w:eastAsia="en-GB"/>
        </w:rPr>
      </w:pPr>
      <w:hyperlink w:anchor="_Toc58319898" w:history="1">
        <w:r w:rsidR="00552144" w:rsidRPr="001C1D1C">
          <w:rPr>
            <w:rStyle w:val="Hyperlink"/>
            <w:noProof/>
            <w:lang w:val="en-GB"/>
          </w:rPr>
          <w:t>3.2.2.8 Booking deletion</w:t>
        </w:r>
        <w:r w:rsidR="00552144">
          <w:rPr>
            <w:noProof/>
            <w:webHidden/>
          </w:rPr>
          <w:tab/>
        </w:r>
        <w:r w:rsidR="00552144">
          <w:rPr>
            <w:noProof/>
            <w:webHidden/>
          </w:rPr>
          <w:fldChar w:fldCharType="begin"/>
        </w:r>
        <w:r w:rsidR="00552144">
          <w:rPr>
            <w:noProof/>
            <w:webHidden/>
          </w:rPr>
          <w:instrText xml:space="preserve"> PAGEREF _Toc58319898 \h </w:instrText>
        </w:r>
        <w:r w:rsidR="00552144">
          <w:rPr>
            <w:noProof/>
            <w:webHidden/>
          </w:rPr>
        </w:r>
        <w:r w:rsidR="00552144">
          <w:rPr>
            <w:noProof/>
            <w:webHidden/>
          </w:rPr>
          <w:fldChar w:fldCharType="separate"/>
        </w:r>
        <w:r w:rsidR="004E5CBA">
          <w:rPr>
            <w:noProof/>
            <w:webHidden/>
          </w:rPr>
          <w:t>32</w:t>
        </w:r>
        <w:r w:rsidR="00552144">
          <w:rPr>
            <w:noProof/>
            <w:webHidden/>
          </w:rPr>
          <w:fldChar w:fldCharType="end"/>
        </w:r>
      </w:hyperlink>
    </w:p>
    <w:p w14:paraId="27315E6A" w14:textId="35847E20" w:rsidR="00552144" w:rsidRDefault="007720BF">
      <w:pPr>
        <w:pStyle w:val="TOC4"/>
        <w:rPr>
          <w:rFonts w:asciiTheme="minorHAnsi" w:eastAsiaTheme="minorEastAsia" w:hAnsiTheme="minorHAnsi"/>
          <w:noProof/>
          <w:sz w:val="22"/>
          <w:lang w:val="en-GB" w:eastAsia="en-GB"/>
        </w:rPr>
      </w:pPr>
      <w:hyperlink w:anchor="_Toc58319899" w:history="1">
        <w:r w:rsidR="00552144" w:rsidRPr="001C1D1C">
          <w:rPr>
            <w:rStyle w:val="Hyperlink"/>
            <w:noProof/>
            <w:lang w:val="en-GB"/>
          </w:rPr>
          <w:t>3.2.2.9 Queue exit</w:t>
        </w:r>
        <w:r w:rsidR="00552144">
          <w:rPr>
            <w:noProof/>
            <w:webHidden/>
          </w:rPr>
          <w:tab/>
        </w:r>
        <w:r w:rsidR="00552144">
          <w:rPr>
            <w:noProof/>
            <w:webHidden/>
          </w:rPr>
          <w:fldChar w:fldCharType="begin"/>
        </w:r>
        <w:r w:rsidR="00552144">
          <w:rPr>
            <w:noProof/>
            <w:webHidden/>
          </w:rPr>
          <w:instrText xml:space="preserve"> PAGEREF _Toc58319899 \h </w:instrText>
        </w:r>
        <w:r w:rsidR="00552144">
          <w:rPr>
            <w:noProof/>
            <w:webHidden/>
          </w:rPr>
        </w:r>
        <w:r w:rsidR="00552144">
          <w:rPr>
            <w:noProof/>
            <w:webHidden/>
          </w:rPr>
          <w:fldChar w:fldCharType="separate"/>
        </w:r>
        <w:r w:rsidR="004E5CBA">
          <w:rPr>
            <w:noProof/>
            <w:webHidden/>
          </w:rPr>
          <w:t>32</w:t>
        </w:r>
        <w:r w:rsidR="00552144">
          <w:rPr>
            <w:noProof/>
            <w:webHidden/>
          </w:rPr>
          <w:fldChar w:fldCharType="end"/>
        </w:r>
      </w:hyperlink>
    </w:p>
    <w:p w14:paraId="2BFFD550" w14:textId="36E76C84" w:rsidR="00552144" w:rsidRDefault="007720BF">
      <w:pPr>
        <w:pStyle w:val="TOC3"/>
        <w:rPr>
          <w:rFonts w:asciiTheme="minorHAnsi" w:eastAsiaTheme="minorEastAsia" w:hAnsiTheme="minorHAnsi"/>
          <w:noProof/>
          <w:sz w:val="22"/>
          <w:lang w:val="en-GB" w:eastAsia="en-GB"/>
        </w:rPr>
      </w:pPr>
      <w:hyperlink w:anchor="_Toc58319900" w:history="1">
        <w:r w:rsidR="00552144" w:rsidRPr="001C1D1C">
          <w:rPr>
            <w:rStyle w:val="Hyperlink"/>
            <w:noProof/>
            <w:lang w:val="en-GB"/>
          </w:rPr>
          <w:t>3.2.3 Sequence diagrams</w:t>
        </w:r>
        <w:r w:rsidR="00552144">
          <w:rPr>
            <w:noProof/>
            <w:webHidden/>
          </w:rPr>
          <w:tab/>
        </w:r>
        <w:r w:rsidR="00552144">
          <w:rPr>
            <w:noProof/>
            <w:webHidden/>
          </w:rPr>
          <w:fldChar w:fldCharType="begin"/>
        </w:r>
        <w:r w:rsidR="00552144">
          <w:rPr>
            <w:noProof/>
            <w:webHidden/>
          </w:rPr>
          <w:instrText xml:space="preserve"> PAGEREF _Toc58319900 \h </w:instrText>
        </w:r>
        <w:r w:rsidR="00552144">
          <w:rPr>
            <w:noProof/>
            <w:webHidden/>
          </w:rPr>
        </w:r>
        <w:r w:rsidR="00552144">
          <w:rPr>
            <w:noProof/>
            <w:webHidden/>
          </w:rPr>
          <w:fldChar w:fldCharType="separate"/>
        </w:r>
        <w:r w:rsidR="004E5CBA">
          <w:rPr>
            <w:noProof/>
            <w:webHidden/>
          </w:rPr>
          <w:t>33</w:t>
        </w:r>
        <w:r w:rsidR="00552144">
          <w:rPr>
            <w:noProof/>
            <w:webHidden/>
          </w:rPr>
          <w:fldChar w:fldCharType="end"/>
        </w:r>
      </w:hyperlink>
    </w:p>
    <w:p w14:paraId="10A71883" w14:textId="673AC417" w:rsidR="00552144" w:rsidRDefault="007720BF">
      <w:pPr>
        <w:pStyle w:val="TOC4"/>
        <w:rPr>
          <w:rFonts w:asciiTheme="minorHAnsi" w:eastAsiaTheme="minorEastAsia" w:hAnsiTheme="minorHAnsi"/>
          <w:noProof/>
          <w:sz w:val="22"/>
          <w:lang w:val="en-GB" w:eastAsia="en-GB"/>
        </w:rPr>
      </w:pPr>
      <w:hyperlink w:anchor="_Toc58319901" w:history="1">
        <w:r w:rsidR="00552144" w:rsidRPr="001C1D1C">
          <w:rPr>
            <w:rStyle w:val="Hyperlink"/>
            <w:noProof/>
            <w:lang w:val="en-GB"/>
          </w:rPr>
          <w:t>3.2.3.1 Registration</w:t>
        </w:r>
        <w:r w:rsidR="00552144">
          <w:rPr>
            <w:noProof/>
            <w:webHidden/>
          </w:rPr>
          <w:tab/>
        </w:r>
        <w:r w:rsidR="00552144">
          <w:rPr>
            <w:noProof/>
            <w:webHidden/>
          </w:rPr>
          <w:fldChar w:fldCharType="begin"/>
        </w:r>
        <w:r w:rsidR="00552144">
          <w:rPr>
            <w:noProof/>
            <w:webHidden/>
          </w:rPr>
          <w:instrText xml:space="preserve"> PAGEREF _Toc58319901 \h </w:instrText>
        </w:r>
        <w:r w:rsidR="00552144">
          <w:rPr>
            <w:noProof/>
            <w:webHidden/>
          </w:rPr>
        </w:r>
        <w:r w:rsidR="00552144">
          <w:rPr>
            <w:noProof/>
            <w:webHidden/>
          </w:rPr>
          <w:fldChar w:fldCharType="separate"/>
        </w:r>
        <w:r w:rsidR="004E5CBA">
          <w:rPr>
            <w:noProof/>
            <w:webHidden/>
          </w:rPr>
          <w:t>33</w:t>
        </w:r>
        <w:r w:rsidR="00552144">
          <w:rPr>
            <w:noProof/>
            <w:webHidden/>
          </w:rPr>
          <w:fldChar w:fldCharType="end"/>
        </w:r>
      </w:hyperlink>
    </w:p>
    <w:p w14:paraId="756400C6" w14:textId="548192C7" w:rsidR="00552144" w:rsidRDefault="007720BF">
      <w:pPr>
        <w:pStyle w:val="TOC4"/>
        <w:rPr>
          <w:rFonts w:asciiTheme="minorHAnsi" w:eastAsiaTheme="minorEastAsia" w:hAnsiTheme="minorHAnsi"/>
          <w:noProof/>
          <w:sz w:val="22"/>
          <w:lang w:val="en-GB" w:eastAsia="en-GB"/>
        </w:rPr>
      </w:pPr>
      <w:hyperlink w:anchor="_Toc58319902" w:history="1">
        <w:r w:rsidR="00552144" w:rsidRPr="001C1D1C">
          <w:rPr>
            <w:rStyle w:val="Hyperlink"/>
            <w:noProof/>
            <w:lang w:val="en-GB"/>
          </w:rPr>
          <w:t>3.2.3.2 Login</w:t>
        </w:r>
        <w:r w:rsidR="00552144">
          <w:rPr>
            <w:noProof/>
            <w:webHidden/>
          </w:rPr>
          <w:tab/>
        </w:r>
        <w:r w:rsidR="00552144">
          <w:rPr>
            <w:noProof/>
            <w:webHidden/>
          </w:rPr>
          <w:fldChar w:fldCharType="begin"/>
        </w:r>
        <w:r w:rsidR="00552144">
          <w:rPr>
            <w:noProof/>
            <w:webHidden/>
          </w:rPr>
          <w:instrText xml:space="preserve"> PAGEREF _Toc58319902 \h </w:instrText>
        </w:r>
        <w:r w:rsidR="00552144">
          <w:rPr>
            <w:noProof/>
            <w:webHidden/>
          </w:rPr>
        </w:r>
        <w:r w:rsidR="00552144">
          <w:rPr>
            <w:noProof/>
            <w:webHidden/>
          </w:rPr>
          <w:fldChar w:fldCharType="separate"/>
        </w:r>
        <w:r w:rsidR="004E5CBA">
          <w:rPr>
            <w:noProof/>
            <w:webHidden/>
          </w:rPr>
          <w:t>33</w:t>
        </w:r>
        <w:r w:rsidR="00552144">
          <w:rPr>
            <w:noProof/>
            <w:webHidden/>
          </w:rPr>
          <w:fldChar w:fldCharType="end"/>
        </w:r>
      </w:hyperlink>
    </w:p>
    <w:p w14:paraId="187EAC0F" w14:textId="09E8AFC4" w:rsidR="00552144" w:rsidRDefault="007720BF">
      <w:pPr>
        <w:pStyle w:val="TOC4"/>
        <w:rPr>
          <w:rFonts w:asciiTheme="minorHAnsi" w:eastAsiaTheme="minorEastAsia" w:hAnsiTheme="minorHAnsi"/>
          <w:noProof/>
          <w:sz w:val="22"/>
          <w:lang w:val="en-GB" w:eastAsia="en-GB"/>
        </w:rPr>
      </w:pPr>
      <w:hyperlink w:anchor="_Toc58319903" w:history="1">
        <w:r w:rsidR="00552144" w:rsidRPr="001C1D1C">
          <w:rPr>
            <w:rStyle w:val="Hyperlink"/>
            <w:noProof/>
            <w:lang w:val="en-GB"/>
          </w:rPr>
          <w:t>3.2.3.3 Store manager’s parameters’ modification</w:t>
        </w:r>
        <w:r w:rsidR="00552144">
          <w:rPr>
            <w:noProof/>
            <w:webHidden/>
          </w:rPr>
          <w:tab/>
        </w:r>
        <w:r w:rsidR="00552144">
          <w:rPr>
            <w:noProof/>
            <w:webHidden/>
          </w:rPr>
          <w:fldChar w:fldCharType="begin"/>
        </w:r>
        <w:r w:rsidR="00552144">
          <w:rPr>
            <w:noProof/>
            <w:webHidden/>
          </w:rPr>
          <w:instrText xml:space="preserve"> PAGEREF _Toc58319903 \h </w:instrText>
        </w:r>
        <w:r w:rsidR="00552144">
          <w:rPr>
            <w:noProof/>
            <w:webHidden/>
          </w:rPr>
        </w:r>
        <w:r w:rsidR="00552144">
          <w:rPr>
            <w:noProof/>
            <w:webHidden/>
          </w:rPr>
          <w:fldChar w:fldCharType="separate"/>
        </w:r>
        <w:r w:rsidR="004E5CBA">
          <w:rPr>
            <w:noProof/>
            <w:webHidden/>
          </w:rPr>
          <w:t>34</w:t>
        </w:r>
        <w:r w:rsidR="00552144">
          <w:rPr>
            <w:noProof/>
            <w:webHidden/>
          </w:rPr>
          <w:fldChar w:fldCharType="end"/>
        </w:r>
      </w:hyperlink>
    </w:p>
    <w:p w14:paraId="4E9B864D" w14:textId="3EABB304" w:rsidR="00552144" w:rsidRDefault="007720BF">
      <w:pPr>
        <w:pStyle w:val="TOC4"/>
        <w:rPr>
          <w:rFonts w:asciiTheme="minorHAnsi" w:eastAsiaTheme="minorEastAsia" w:hAnsiTheme="minorHAnsi"/>
          <w:noProof/>
          <w:sz w:val="22"/>
          <w:lang w:val="en-GB" w:eastAsia="en-GB"/>
        </w:rPr>
      </w:pPr>
      <w:hyperlink w:anchor="_Toc58319904" w:history="1">
        <w:r w:rsidR="00552144" w:rsidRPr="001C1D1C">
          <w:rPr>
            <w:rStyle w:val="Hyperlink"/>
            <w:noProof/>
            <w:lang w:val="en-GB"/>
          </w:rPr>
          <w:t>3.2.3.4 Online queue with notification</w:t>
        </w:r>
        <w:r w:rsidR="00552144">
          <w:rPr>
            <w:noProof/>
            <w:webHidden/>
          </w:rPr>
          <w:tab/>
        </w:r>
        <w:r w:rsidR="00552144">
          <w:rPr>
            <w:noProof/>
            <w:webHidden/>
          </w:rPr>
          <w:fldChar w:fldCharType="begin"/>
        </w:r>
        <w:r w:rsidR="00552144">
          <w:rPr>
            <w:noProof/>
            <w:webHidden/>
          </w:rPr>
          <w:instrText xml:space="preserve"> PAGEREF _Toc58319904 \h </w:instrText>
        </w:r>
        <w:r w:rsidR="00552144">
          <w:rPr>
            <w:noProof/>
            <w:webHidden/>
          </w:rPr>
        </w:r>
        <w:r w:rsidR="00552144">
          <w:rPr>
            <w:noProof/>
            <w:webHidden/>
          </w:rPr>
          <w:fldChar w:fldCharType="separate"/>
        </w:r>
        <w:r w:rsidR="004E5CBA">
          <w:rPr>
            <w:noProof/>
            <w:webHidden/>
          </w:rPr>
          <w:t>34</w:t>
        </w:r>
        <w:r w:rsidR="00552144">
          <w:rPr>
            <w:noProof/>
            <w:webHidden/>
          </w:rPr>
          <w:fldChar w:fldCharType="end"/>
        </w:r>
      </w:hyperlink>
    </w:p>
    <w:p w14:paraId="3F7C236C" w14:textId="5BFF7EDD" w:rsidR="00552144" w:rsidRDefault="007720BF">
      <w:pPr>
        <w:pStyle w:val="TOC4"/>
        <w:rPr>
          <w:rFonts w:asciiTheme="minorHAnsi" w:eastAsiaTheme="minorEastAsia" w:hAnsiTheme="minorHAnsi"/>
          <w:noProof/>
          <w:sz w:val="22"/>
          <w:lang w:val="en-GB" w:eastAsia="en-GB"/>
        </w:rPr>
      </w:pPr>
      <w:hyperlink w:anchor="_Toc58319905" w:history="1">
        <w:r w:rsidR="00552144" w:rsidRPr="001C1D1C">
          <w:rPr>
            <w:rStyle w:val="Hyperlink"/>
            <w:noProof/>
            <w:lang w:val="en-GB"/>
          </w:rPr>
          <w:t>3.2.3.5 Physical queue</w:t>
        </w:r>
        <w:r w:rsidR="00552144">
          <w:rPr>
            <w:noProof/>
            <w:webHidden/>
          </w:rPr>
          <w:tab/>
        </w:r>
        <w:r w:rsidR="00552144">
          <w:rPr>
            <w:noProof/>
            <w:webHidden/>
          </w:rPr>
          <w:fldChar w:fldCharType="begin"/>
        </w:r>
        <w:r w:rsidR="00552144">
          <w:rPr>
            <w:noProof/>
            <w:webHidden/>
          </w:rPr>
          <w:instrText xml:space="preserve"> PAGEREF _Toc58319905 \h </w:instrText>
        </w:r>
        <w:r w:rsidR="00552144">
          <w:rPr>
            <w:noProof/>
            <w:webHidden/>
          </w:rPr>
        </w:r>
        <w:r w:rsidR="00552144">
          <w:rPr>
            <w:noProof/>
            <w:webHidden/>
          </w:rPr>
          <w:fldChar w:fldCharType="separate"/>
        </w:r>
        <w:r w:rsidR="004E5CBA">
          <w:rPr>
            <w:noProof/>
            <w:webHidden/>
          </w:rPr>
          <w:t>35</w:t>
        </w:r>
        <w:r w:rsidR="00552144">
          <w:rPr>
            <w:noProof/>
            <w:webHidden/>
          </w:rPr>
          <w:fldChar w:fldCharType="end"/>
        </w:r>
      </w:hyperlink>
    </w:p>
    <w:p w14:paraId="1867ABD8" w14:textId="73B2B907" w:rsidR="00552144" w:rsidRDefault="007720BF">
      <w:pPr>
        <w:pStyle w:val="TOC4"/>
        <w:rPr>
          <w:rFonts w:asciiTheme="minorHAnsi" w:eastAsiaTheme="minorEastAsia" w:hAnsiTheme="minorHAnsi"/>
          <w:noProof/>
          <w:sz w:val="22"/>
          <w:lang w:val="en-GB" w:eastAsia="en-GB"/>
        </w:rPr>
      </w:pPr>
      <w:hyperlink w:anchor="_Toc58319906" w:history="1">
        <w:r w:rsidR="00552144" w:rsidRPr="001C1D1C">
          <w:rPr>
            <w:rStyle w:val="Hyperlink"/>
            <w:noProof/>
            <w:lang w:val="en-GB"/>
          </w:rPr>
          <w:t>3.2.3.6 Verification of digital or physical ticket</w:t>
        </w:r>
        <w:r w:rsidR="00552144">
          <w:rPr>
            <w:noProof/>
            <w:webHidden/>
          </w:rPr>
          <w:tab/>
        </w:r>
        <w:r w:rsidR="00552144">
          <w:rPr>
            <w:noProof/>
            <w:webHidden/>
          </w:rPr>
          <w:fldChar w:fldCharType="begin"/>
        </w:r>
        <w:r w:rsidR="00552144">
          <w:rPr>
            <w:noProof/>
            <w:webHidden/>
          </w:rPr>
          <w:instrText xml:space="preserve"> PAGEREF _Toc58319906 \h </w:instrText>
        </w:r>
        <w:r w:rsidR="00552144">
          <w:rPr>
            <w:noProof/>
            <w:webHidden/>
          </w:rPr>
        </w:r>
        <w:r w:rsidR="00552144">
          <w:rPr>
            <w:noProof/>
            <w:webHidden/>
          </w:rPr>
          <w:fldChar w:fldCharType="separate"/>
        </w:r>
        <w:r w:rsidR="004E5CBA">
          <w:rPr>
            <w:noProof/>
            <w:webHidden/>
          </w:rPr>
          <w:t>35</w:t>
        </w:r>
        <w:r w:rsidR="00552144">
          <w:rPr>
            <w:noProof/>
            <w:webHidden/>
          </w:rPr>
          <w:fldChar w:fldCharType="end"/>
        </w:r>
      </w:hyperlink>
    </w:p>
    <w:p w14:paraId="5C384D7E" w14:textId="2A712C18" w:rsidR="00552144" w:rsidRDefault="007720BF">
      <w:pPr>
        <w:pStyle w:val="TOC4"/>
        <w:rPr>
          <w:rFonts w:asciiTheme="minorHAnsi" w:eastAsiaTheme="minorEastAsia" w:hAnsiTheme="minorHAnsi"/>
          <w:noProof/>
          <w:sz w:val="22"/>
          <w:lang w:val="en-GB" w:eastAsia="en-GB"/>
        </w:rPr>
      </w:pPr>
      <w:hyperlink w:anchor="_Toc58319907" w:history="1">
        <w:r w:rsidR="00552144" w:rsidRPr="001C1D1C">
          <w:rPr>
            <w:rStyle w:val="Hyperlink"/>
            <w:noProof/>
            <w:lang w:val="en-GB"/>
          </w:rPr>
          <w:t>3.2.3.7 Visit booking</w:t>
        </w:r>
        <w:r w:rsidR="00552144">
          <w:rPr>
            <w:noProof/>
            <w:webHidden/>
          </w:rPr>
          <w:tab/>
        </w:r>
        <w:r w:rsidR="00552144">
          <w:rPr>
            <w:noProof/>
            <w:webHidden/>
          </w:rPr>
          <w:fldChar w:fldCharType="begin"/>
        </w:r>
        <w:r w:rsidR="00552144">
          <w:rPr>
            <w:noProof/>
            <w:webHidden/>
          </w:rPr>
          <w:instrText xml:space="preserve"> PAGEREF _Toc58319907 \h </w:instrText>
        </w:r>
        <w:r w:rsidR="00552144">
          <w:rPr>
            <w:noProof/>
            <w:webHidden/>
          </w:rPr>
        </w:r>
        <w:r w:rsidR="00552144">
          <w:rPr>
            <w:noProof/>
            <w:webHidden/>
          </w:rPr>
          <w:fldChar w:fldCharType="separate"/>
        </w:r>
        <w:r w:rsidR="004E5CBA">
          <w:rPr>
            <w:noProof/>
            <w:webHidden/>
          </w:rPr>
          <w:t>36</w:t>
        </w:r>
        <w:r w:rsidR="00552144">
          <w:rPr>
            <w:noProof/>
            <w:webHidden/>
          </w:rPr>
          <w:fldChar w:fldCharType="end"/>
        </w:r>
      </w:hyperlink>
    </w:p>
    <w:p w14:paraId="7701B44F" w14:textId="52B55395" w:rsidR="00552144" w:rsidRDefault="007720BF">
      <w:pPr>
        <w:pStyle w:val="TOC4"/>
        <w:rPr>
          <w:rFonts w:asciiTheme="minorHAnsi" w:eastAsiaTheme="minorEastAsia" w:hAnsiTheme="minorHAnsi"/>
          <w:noProof/>
          <w:sz w:val="22"/>
          <w:lang w:val="en-GB" w:eastAsia="en-GB"/>
        </w:rPr>
      </w:pPr>
      <w:hyperlink w:anchor="_Toc58319908" w:history="1">
        <w:r w:rsidR="00552144" w:rsidRPr="001C1D1C">
          <w:rPr>
            <w:rStyle w:val="Hyperlink"/>
            <w:noProof/>
            <w:lang w:val="en-GB"/>
          </w:rPr>
          <w:t>3.2.3.8 Booking deletion</w:t>
        </w:r>
        <w:r w:rsidR="00552144">
          <w:rPr>
            <w:noProof/>
            <w:webHidden/>
          </w:rPr>
          <w:tab/>
        </w:r>
        <w:r w:rsidR="00552144">
          <w:rPr>
            <w:noProof/>
            <w:webHidden/>
          </w:rPr>
          <w:fldChar w:fldCharType="begin"/>
        </w:r>
        <w:r w:rsidR="00552144">
          <w:rPr>
            <w:noProof/>
            <w:webHidden/>
          </w:rPr>
          <w:instrText xml:space="preserve"> PAGEREF _Toc58319908 \h </w:instrText>
        </w:r>
        <w:r w:rsidR="00552144">
          <w:rPr>
            <w:noProof/>
            <w:webHidden/>
          </w:rPr>
        </w:r>
        <w:r w:rsidR="00552144">
          <w:rPr>
            <w:noProof/>
            <w:webHidden/>
          </w:rPr>
          <w:fldChar w:fldCharType="separate"/>
        </w:r>
        <w:r w:rsidR="004E5CBA">
          <w:rPr>
            <w:noProof/>
            <w:webHidden/>
          </w:rPr>
          <w:t>36</w:t>
        </w:r>
        <w:r w:rsidR="00552144">
          <w:rPr>
            <w:noProof/>
            <w:webHidden/>
          </w:rPr>
          <w:fldChar w:fldCharType="end"/>
        </w:r>
      </w:hyperlink>
    </w:p>
    <w:p w14:paraId="176F3D3A" w14:textId="1154642E" w:rsidR="00552144" w:rsidRDefault="007720BF">
      <w:pPr>
        <w:pStyle w:val="TOC4"/>
        <w:rPr>
          <w:rFonts w:asciiTheme="minorHAnsi" w:eastAsiaTheme="minorEastAsia" w:hAnsiTheme="minorHAnsi"/>
          <w:noProof/>
          <w:sz w:val="22"/>
          <w:lang w:val="en-GB" w:eastAsia="en-GB"/>
        </w:rPr>
      </w:pPr>
      <w:hyperlink w:anchor="_Toc58319909" w:history="1">
        <w:r w:rsidR="00552144" w:rsidRPr="001C1D1C">
          <w:rPr>
            <w:rStyle w:val="Hyperlink"/>
            <w:noProof/>
            <w:lang w:val="en-GB"/>
          </w:rPr>
          <w:t>3.2.3.9 Queue exit</w:t>
        </w:r>
        <w:r w:rsidR="00552144">
          <w:rPr>
            <w:noProof/>
            <w:webHidden/>
          </w:rPr>
          <w:tab/>
        </w:r>
        <w:r w:rsidR="00552144">
          <w:rPr>
            <w:noProof/>
            <w:webHidden/>
          </w:rPr>
          <w:fldChar w:fldCharType="begin"/>
        </w:r>
        <w:r w:rsidR="00552144">
          <w:rPr>
            <w:noProof/>
            <w:webHidden/>
          </w:rPr>
          <w:instrText xml:space="preserve"> PAGEREF _Toc58319909 \h </w:instrText>
        </w:r>
        <w:r w:rsidR="00552144">
          <w:rPr>
            <w:noProof/>
            <w:webHidden/>
          </w:rPr>
        </w:r>
        <w:r w:rsidR="00552144">
          <w:rPr>
            <w:noProof/>
            <w:webHidden/>
          </w:rPr>
          <w:fldChar w:fldCharType="separate"/>
        </w:r>
        <w:r w:rsidR="004E5CBA">
          <w:rPr>
            <w:noProof/>
            <w:webHidden/>
          </w:rPr>
          <w:t>36</w:t>
        </w:r>
        <w:r w:rsidR="00552144">
          <w:rPr>
            <w:noProof/>
            <w:webHidden/>
          </w:rPr>
          <w:fldChar w:fldCharType="end"/>
        </w:r>
      </w:hyperlink>
    </w:p>
    <w:p w14:paraId="218C9DBC" w14:textId="6D940583" w:rsidR="00552144" w:rsidRDefault="007720BF">
      <w:pPr>
        <w:pStyle w:val="TOC2"/>
        <w:rPr>
          <w:rFonts w:asciiTheme="minorHAnsi" w:eastAsiaTheme="minorEastAsia" w:hAnsiTheme="minorHAnsi"/>
          <w:noProof/>
          <w:sz w:val="22"/>
          <w:lang w:val="en-GB" w:eastAsia="en-GB"/>
        </w:rPr>
      </w:pPr>
      <w:hyperlink w:anchor="_Toc58319910" w:history="1">
        <w:r w:rsidR="00552144" w:rsidRPr="001C1D1C">
          <w:rPr>
            <w:rStyle w:val="Hyperlink"/>
            <w:noProof/>
            <w:lang w:val="en-GB"/>
          </w:rPr>
          <w:t>3.3 Performance requirements</w:t>
        </w:r>
        <w:r w:rsidR="00552144">
          <w:rPr>
            <w:noProof/>
            <w:webHidden/>
          </w:rPr>
          <w:tab/>
        </w:r>
        <w:r w:rsidR="00552144">
          <w:rPr>
            <w:noProof/>
            <w:webHidden/>
          </w:rPr>
          <w:fldChar w:fldCharType="begin"/>
        </w:r>
        <w:r w:rsidR="00552144">
          <w:rPr>
            <w:noProof/>
            <w:webHidden/>
          </w:rPr>
          <w:instrText xml:space="preserve"> PAGEREF _Toc58319910 \h </w:instrText>
        </w:r>
        <w:r w:rsidR="00552144">
          <w:rPr>
            <w:noProof/>
            <w:webHidden/>
          </w:rPr>
        </w:r>
        <w:r w:rsidR="00552144">
          <w:rPr>
            <w:noProof/>
            <w:webHidden/>
          </w:rPr>
          <w:fldChar w:fldCharType="separate"/>
        </w:r>
        <w:r w:rsidR="004E5CBA">
          <w:rPr>
            <w:noProof/>
            <w:webHidden/>
          </w:rPr>
          <w:t>38</w:t>
        </w:r>
        <w:r w:rsidR="00552144">
          <w:rPr>
            <w:noProof/>
            <w:webHidden/>
          </w:rPr>
          <w:fldChar w:fldCharType="end"/>
        </w:r>
      </w:hyperlink>
    </w:p>
    <w:p w14:paraId="2A8BE999" w14:textId="62A45365" w:rsidR="00552144" w:rsidRDefault="007720BF">
      <w:pPr>
        <w:pStyle w:val="TOC2"/>
        <w:rPr>
          <w:rFonts w:asciiTheme="minorHAnsi" w:eastAsiaTheme="minorEastAsia" w:hAnsiTheme="minorHAnsi"/>
          <w:noProof/>
          <w:sz w:val="22"/>
          <w:lang w:val="en-GB" w:eastAsia="en-GB"/>
        </w:rPr>
      </w:pPr>
      <w:hyperlink w:anchor="_Toc58319911" w:history="1">
        <w:r w:rsidR="00552144" w:rsidRPr="001C1D1C">
          <w:rPr>
            <w:rStyle w:val="Hyperlink"/>
            <w:noProof/>
            <w:lang w:val="en-GB"/>
          </w:rPr>
          <w:t>3.4 Design constraints</w:t>
        </w:r>
        <w:r w:rsidR="00552144">
          <w:rPr>
            <w:noProof/>
            <w:webHidden/>
          </w:rPr>
          <w:tab/>
        </w:r>
        <w:r w:rsidR="00552144">
          <w:rPr>
            <w:noProof/>
            <w:webHidden/>
          </w:rPr>
          <w:fldChar w:fldCharType="begin"/>
        </w:r>
        <w:r w:rsidR="00552144">
          <w:rPr>
            <w:noProof/>
            <w:webHidden/>
          </w:rPr>
          <w:instrText xml:space="preserve"> PAGEREF _Toc58319911 \h </w:instrText>
        </w:r>
        <w:r w:rsidR="00552144">
          <w:rPr>
            <w:noProof/>
            <w:webHidden/>
          </w:rPr>
        </w:r>
        <w:r w:rsidR="00552144">
          <w:rPr>
            <w:noProof/>
            <w:webHidden/>
          </w:rPr>
          <w:fldChar w:fldCharType="separate"/>
        </w:r>
        <w:r w:rsidR="004E5CBA">
          <w:rPr>
            <w:noProof/>
            <w:webHidden/>
          </w:rPr>
          <w:t>39</w:t>
        </w:r>
        <w:r w:rsidR="00552144">
          <w:rPr>
            <w:noProof/>
            <w:webHidden/>
          </w:rPr>
          <w:fldChar w:fldCharType="end"/>
        </w:r>
      </w:hyperlink>
    </w:p>
    <w:p w14:paraId="548D642E" w14:textId="55203D9B" w:rsidR="00552144" w:rsidRDefault="007720BF">
      <w:pPr>
        <w:pStyle w:val="TOC3"/>
        <w:rPr>
          <w:rFonts w:asciiTheme="minorHAnsi" w:eastAsiaTheme="minorEastAsia" w:hAnsiTheme="minorHAnsi"/>
          <w:noProof/>
          <w:sz w:val="22"/>
          <w:lang w:val="en-GB" w:eastAsia="en-GB"/>
        </w:rPr>
      </w:pPr>
      <w:hyperlink w:anchor="_Toc58319912" w:history="1">
        <w:r w:rsidR="00552144" w:rsidRPr="001C1D1C">
          <w:rPr>
            <w:rStyle w:val="Hyperlink"/>
            <w:noProof/>
            <w:lang w:val="en-GB"/>
          </w:rPr>
          <w:t>3.4.1 Standard compliance</w:t>
        </w:r>
        <w:r w:rsidR="00552144">
          <w:rPr>
            <w:noProof/>
            <w:webHidden/>
          </w:rPr>
          <w:tab/>
        </w:r>
        <w:r w:rsidR="00552144">
          <w:rPr>
            <w:noProof/>
            <w:webHidden/>
          </w:rPr>
          <w:fldChar w:fldCharType="begin"/>
        </w:r>
        <w:r w:rsidR="00552144">
          <w:rPr>
            <w:noProof/>
            <w:webHidden/>
          </w:rPr>
          <w:instrText xml:space="preserve"> PAGEREF _Toc58319912 \h </w:instrText>
        </w:r>
        <w:r w:rsidR="00552144">
          <w:rPr>
            <w:noProof/>
            <w:webHidden/>
          </w:rPr>
        </w:r>
        <w:r w:rsidR="00552144">
          <w:rPr>
            <w:noProof/>
            <w:webHidden/>
          </w:rPr>
          <w:fldChar w:fldCharType="separate"/>
        </w:r>
        <w:r w:rsidR="004E5CBA">
          <w:rPr>
            <w:noProof/>
            <w:webHidden/>
          </w:rPr>
          <w:t>39</w:t>
        </w:r>
        <w:r w:rsidR="00552144">
          <w:rPr>
            <w:noProof/>
            <w:webHidden/>
          </w:rPr>
          <w:fldChar w:fldCharType="end"/>
        </w:r>
      </w:hyperlink>
    </w:p>
    <w:p w14:paraId="4F490B22" w14:textId="50E83D12" w:rsidR="00552144" w:rsidRDefault="007720BF">
      <w:pPr>
        <w:pStyle w:val="TOC3"/>
        <w:rPr>
          <w:rFonts w:asciiTheme="minorHAnsi" w:eastAsiaTheme="minorEastAsia" w:hAnsiTheme="minorHAnsi"/>
          <w:noProof/>
          <w:sz w:val="22"/>
          <w:lang w:val="en-GB" w:eastAsia="en-GB"/>
        </w:rPr>
      </w:pPr>
      <w:hyperlink w:anchor="_Toc58319913" w:history="1">
        <w:r w:rsidR="00552144" w:rsidRPr="001C1D1C">
          <w:rPr>
            <w:rStyle w:val="Hyperlink"/>
            <w:noProof/>
            <w:lang w:val="en-GB"/>
          </w:rPr>
          <w:t>3.4.2 Hardware limitations</w:t>
        </w:r>
        <w:r w:rsidR="00552144">
          <w:rPr>
            <w:noProof/>
            <w:webHidden/>
          </w:rPr>
          <w:tab/>
        </w:r>
        <w:r w:rsidR="00552144">
          <w:rPr>
            <w:noProof/>
            <w:webHidden/>
          </w:rPr>
          <w:fldChar w:fldCharType="begin"/>
        </w:r>
        <w:r w:rsidR="00552144">
          <w:rPr>
            <w:noProof/>
            <w:webHidden/>
          </w:rPr>
          <w:instrText xml:space="preserve"> PAGEREF _Toc58319913 \h </w:instrText>
        </w:r>
        <w:r w:rsidR="00552144">
          <w:rPr>
            <w:noProof/>
            <w:webHidden/>
          </w:rPr>
        </w:r>
        <w:r w:rsidR="00552144">
          <w:rPr>
            <w:noProof/>
            <w:webHidden/>
          </w:rPr>
          <w:fldChar w:fldCharType="separate"/>
        </w:r>
        <w:r w:rsidR="004E5CBA">
          <w:rPr>
            <w:noProof/>
            <w:webHidden/>
          </w:rPr>
          <w:t>39</w:t>
        </w:r>
        <w:r w:rsidR="00552144">
          <w:rPr>
            <w:noProof/>
            <w:webHidden/>
          </w:rPr>
          <w:fldChar w:fldCharType="end"/>
        </w:r>
      </w:hyperlink>
    </w:p>
    <w:p w14:paraId="403CE9B3" w14:textId="787BCC9A" w:rsidR="00552144" w:rsidRDefault="007720BF">
      <w:pPr>
        <w:pStyle w:val="TOC3"/>
        <w:rPr>
          <w:rFonts w:asciiTheme="minorHAnsi" w:eastAsiaTheme="minorEastAsia" w:hAnsiTheme="minorHAnsi"/>
          <w:noProof/>
          <w:sz w:val="22"/>
          <w:lang w:val="en-GB" w:eastAsia="en-GB"/>
        </w:rPr>
      </w:pPr>
      <w:hyperlink w:anchor="_Toc58319914" w:history="1">
        <w:r w:rsidR="00552144" w:rsidRPr="001C1D1C">
          <w:rPr>
            <w:rStyle w:val="Hyperlink"/>
            <w:noProof/>
            <w:lang w:val="en-GB"/>
          </w:rPr>
          <w:t>3.4.3 Any other constraint</w:t>
        </w:r>
        <w:r w:rsidR="00552144">
          <w:rPr>
            <w:noProof/>
            <w:webHidden/>
          </w:rPr>
          <w:tab/>
        </w:r>
        <w:r w:rsidR="00552144">
          <w:rPr>
            <w:noProof/>
            <w:webHidden/>
          </w:rPr>
          <w:fldChar w:fldCharType="begin"/>
        </w:r>
        <w:r w:rsidR="00552144">
          <w:rPr>
            <w:noProof/>
            <w:webHidden/>
          </w:rPr>
          <w:instrText xml:space="preserve"> PAGEREF _Toc58319914 \h </w:instrText>
        </w:r>
        <w:r w:rsidR="00552144">
          <w:rPr>
            <w:noProof/>
            <w:webHidden/>
          </w:rPr>
        </w:r>
        <w:r w:rsidR="00552144">
          <w:rPr>
            <w:noProof/>
            <w:webHidden/>
          </w:rPr>
          <w:fldChar w:fldCharType="separate"/>
        </w:r>
        <w:r w:rsidR="004E5CBA">
          <w:rPr>
            <w:noProof/>
            <w:webHidden/>
          </w:rPr>
          <w:t>39</w:t>
        </w:r>
        <w:r w:rsidR="00552144">
          <w:rPr>
            <w:noProof/>
            <w:webHidden/>
          </w:rPr>
          <w:fldChar w:fldCharType="end"/>
        </w:r>
      </w:hyperlink>
    </w:p>
    <w:p w14:paraId="7BDE4367" w14:textId="406533D2" w:rsidR="00552144" w:rsidRDefault="007720BF">
      <w:pPr>
        <w:pStyle w:val="TOC2"/>
        <w:rPr>
          <w:rFonts w:asciiTheme="minorHAnsi" w:eastAsiaTheme="minorEastAsia" w:hAnsiTheme="minorHAnsi"/>
          <w:noProof/>
          <w:sz w:val="22"/>
          <w:lang w:val="en-GB" w:eastAsia="en-GB"/>
        </w:rPr>
      </w:pPr>
      <w:hyperlink w:anchor="_Toc58319915" w:history="1">
        <w:r w:rsidR="00552144" w:rsidRPr="001C1D1C">
          <w:rPr>
            <w:rStyle w:val="Hyperlink"/>
            <w:noProof/>
            <w:lang w:val="en-GB"/>
          </w:rPr>
          <w:t>3.5 Software system attributes</w:t>
        </w:r>
        <w:r w:rsidR="00552144">
          <w:rPr>
            <w:noProof/>
            <w:webHidden/>
          </w:rPr>
          <w:tab/>
        </w:r>
        <w:r w:rsidR="00552144">
          <w:rPr>
            <w:noProof/>
            <w:webHidden/>
          </w:rPr>
          <w:fldChar w:fldCharType="begin"/>
        </w:r>
        <w:r w:rsidR="00552144">
          <w:rPr>
            <w:noProof/>
            <w:webHidden/>
          </w:rPr>
          <w:instrText xml:space="preserve"> PAGEREF _Toc58319915 \h </w:instrText>
        </w:r>
        <w:r w:rsidR="00552144">
          <w:rPr>
            <w:noProof/>
            <w:webHidden/>
          </w:rPr>
        </w:r>
        <w:r w:rsidR="00552144">
          <w:rPr>
            <w:noProof/>
            <w:webHidden/>
          </w:rPr>
          <w:fldChar w:fldCharType="separate"/>
        </w:r>
        <w:r w:rsidR="004E5CBA">
          <w:rPr>
            <w:noProof/>
            <w:webHidden/>
          </w:rPr>
          <w:t>40</w:t>
        </w:r>
        <w:r w:rsidR="00552144">
          <w:rPr>
            <w:noProof/>
            <w:webHidden/>
          </w:rPr>
          <w:fldChar w:fldCharType="end"/>
        </w:r>
      </w:hyperlink>
    </w:p>
    <w:p w14:paraId="18CCBC48" w14:textId="0581CD25" w:rsidR="00552144" w:rsidRDefault="007720BF">
      <w:pPr>
        <w:pStyle w:val="TOC3"/>
        <w:rPr>
          <w:rFonts w:asciiTheme="minorHAnsi" w:eastAsiaTheme="minorEastAsia" w:hAnsiTheme="minorHAnsi"/>
          <w:noProof/>
          <w:sz w:val="22"/>
          <w:lang w:val="en-GB" w:eastAsia="en-GB"/>
        </w:rPr>
      </w:pPr>
      <w:hyperlink w:anchor="_Toc58319916" w:history="1">
        <w:r w:rsidR="00552144" w:rsidRPr="001C1D1C">
          <w:rPr>
            <w:rStyle w:val="Hyperlink"/>
            <w:noProof/>
            <w:lang w:val="en-GB"/>
          </w:rPr>
          <w:t>3.5.1 Reliability</w:t>
        </w:r>
        <w:r w:rsidR="00552144">
          <w:rPr>
            <w:noProof/>
            <w:webHidden/>
          </w:rPr>
          <w:tab/>
        </w:r>
        <w:r w:rsidR="00552144">
          <w:rPr>
            <w:noProof/>
            <w:webHidden/>
          </w:rPr>
          <w:fldChar w:fldCharType="begin"/>
        </w:r>
        <w:r w:rsidR="00552144">
          <w:rPr>
            <w:noProof/>
            <w:webHidden/>
          </w:rPr>
          <w:instrText xml:space="preserve"> PAGEREF _Toc58319916 \h </w:instrText>
        </w:r>
        <w:r w:rsidR="00552144">
          <w:rPr>
            <w:noProof/>
            <w:webHidden/>
          </w:rPr>
        </w:r>
        <w:r w:rsidR="00552144">
          <w:rPr>
            <w:noProof/>
            <w:webHidden/>
          </w:rPr>
          <w:fldChar w:fldCharType="separate"/>
        </w:r>
        <w:r w:rsidR="004E5CBA">
          <w:rPr>
            <w:noProof/>
            <w:webHidden/>
          </w:rPr>
          <w:t>40</w:t>
        </w:r>
        <w:r w:rsidR="00552144">
          <w:rPr>
            <w:noProof/>
            <w:webHidden/>
          </w:rPr>
          <w:fldChar w:fldCharType="end"/>
        </w:r>
      </w:hyperlink>
    </w:p>
    <w:p w14:paraId="015FE55C" w14:textId="5FA7AD5A" w:rsidR="00552144" w:rsidRDefault="007720BF">
      <w:pPr>
        <w:pStyle w:val="TOC3"/>
        <w:rPr>
          <w:rFonts w:asciiTheme="minorHAnsi" w:eastAsiaTheme="minorEastAsia" w:hAnsiTheme="minorHAnsi"/>
          <w:noProof/>
          <w:sz w:val="22"/>
          <w:lang w:val="en-GB" w:eastAsia="en-GB"/>
        </w:rPr>
      </w:pPr>
      <w:hyperlink w:anchor="_Toc58319917" w:history="1">
        <w:r w:rsidR="00552144" w:rsidRPr="001C1D1C">
          <w:rPr>
            <w:rStyle w:val="Hyperlink"/>
            <w:noProof/>
            <w:lang w:val="en-GB"/>
          </w:rPr>
          <w:t>3.5.2 Availability</w:t>
        </w:r>
        <w:r w:rsidR="00552144">
          <w:rPr>
            <w:noProof/>
            <w:webHidden/>
          </w:rPr>
          <w:tab/>
        </w:r>
        <w:r w:rsidR="00552144">
          <w:rPr>
            <w:noProof/>
            <w:webHidden/>
          </w:rPr>
          <w:fldChar w:fldCharType="begin"/>
        </w:r>
        <w:r w:rsidR="00552144">
          <w:rPr>
            <w:noProof/>
            <w:webHidden/>
          </w:rPr>
          <w:instrText xml:space="preserve"> PAGEREF _Toc58319917 \h </w:instrText>
        </w:r>
        <w:r w:rsidR="00552144">
          <w:rPr>
            <w:noProof/>
            <w:webHidden/>
          </w:rPr>
        </w:r>
        <w:r w:rsidR="00552144">
          <w:rPr>
            <w:noProof/>
            <w:webHidden/>
          </w:rPr>
          <w:fldChar w:fldCharType="separate"/>
        </w:r>
        <w:r w:rsidR="004E5CBA">
          <w:rPr>
            <w:noProof/>
            <w:webHidden/>
          </w:rPr>
          <w:t>40</w:t>
        </w:r>
        <w:r w:rsidR="00552144">
          <w:rPr>
            <w:noProof/>
            <w:webHidden/>
          </w:rPr>
          <w:fldChar w:fldCharType="end"/>
        </w:r>
      </w:hyperlink>
    </w:p>
    <w:p w14:paraId="56EEADAC" w14:textId="3EB23647" w:rsidR="00552144" w:rsidRDefault="007720BF">
      <w:pPr>
        <w:pStyle w:val="TOC3"/>
        <w:rPr>
          <w:rFonts w:asciiTheme="minorHAnsi" w:eastAsiaTheme="minorEastAsia" w:hAnsiTheme="minorHAnsi"/>
          <w:noProof/>
          <w:sz w:val="22"/>
          <w:lang w:val="en-GB" w:eastAsia="en-GB"/>
        </w:rPr>
      </w:pPr>
      <w:hyperlink w:anchor="_Toc58319918" w:history="1">
        <w:r w:rsidR="00552144" w:rsidRPr="001C1D1C">
          <w:rPr>
            <w:rStyle w:val="Hyperlink"/>
            <w:noProof/>
            <w:lang w:val="en-GB"/>
          </w:rPr>
          <w:t>3.5.3 Security</w:t>
        </w:r>
        <w:r w:rsidR="00552144">
          <w:rPr>
            <w:noProof/>
            <w:webHidden/>
          </w:rPr>
          <w:tab/>
        </w:r>
        <w:r w:rsidR="00552144">
          <w:rPr>
            <w:noProof/>
            <w:webHidden/>
          </w:rPr>
          <w:fldChar w:fldCharType="begin"/>
        </w:r>
        <w:r w:rsidR="00552144">
          <w:rPr>
            <w:noProof/>
            <w:webHidden/>
          </w:rPr>
          <w:instrText xml:space="preserve"> PAGEREF _Toc58319918 \h </w:instrText>
        </w:r>
        <w:r w:rsidR="00552144">
          <w:rPr>
            <w:noProof/>
            <w:webHidden/>
          </w:rPr>
        </w:r>
        <w:r w:rsidR="00552144">
          <w:rPr>
            <w:noProof/>
            <w:webHidden/>
          </w:rPr>
          <w:fldChar w:fldCharType="separate"/>
        </w:r>
        <w:r w:rsidR="004E5CBA">
          <w:rPr>
            <w:noProof/>
            <w:webHidden/>
          </w:rPr>
          <w:t>40</w:t>
        </w:r>
        <w:r w:rsidR="00552144">
          <w:rPr>
            <w:noProof/>
            <w:webHidden/>
          </w:rPr>
          <w:fldChar w:fldCharType="end"/>
        </w:r>
      </w:hyperlink>
    </w:p>
    <w:p w14:paraId="1D89829E" w14:textId="55D920CD" w:rsidR="00552144" w:rsidRDefault="007720BF">
      <w:pPr>
        <w:pStyle w:val="TOC3"/>
        <w:rPr>
          <w:rFonts w:asciiTheme="minorHAnsi" w:eastAsiaTheme="minorEastAsia" w:hAnsiTheme="minorHAnsi"/>
          <w:noProof/>
          <w:sz w:val="22"/>
          <w:lang w:val="en-GB" w:eastAsia="en-GB"/>
        </w:rPr>
      </w:pPr>
      <w:hyperlink w:anchor="_Toc58319919" w:history="1">
        <w:r w:rsidR="00552144" w:rsidRPr="001C1D1C">
          <w:rPr>
            <w:rStyle w:val="Hyperlink"/>
            <w:noProof/>
            <w:lang w:val="en-GB"/>
          </w:rPr>
          <w:t>3.5.4 Maintainability</w:t>
        </w:r>
        <w:r w:rsidR="00552144">
          <w:rPr>
            <w:noProof/>
            <w:webHidden/>
          </w:rPr>
          <w:tab/>
        </w:r>
        <w:r w:rsidR="00552144">
          <w:rPr>
            <w:noProof/>
            <w:webHidden/>
          </w:rPr>
          <w:fldChar w:fldCharType="begin"/>
        </w:r>
        <w:r w:rsidR="00552144">
          <w:rPr>
            <w:noProof/>
            <w:webHidden/>
          </w:rPr>
          <w:instrText xml:space="preserve"> PAGEREF _Toc58319919 \h </w:instrText>
        </w:r>
        <w:r w:rsidR="00552144">
          <w:rPr>
            <w:noProof/>
            <w:webHidden/>
          </w:rPr>
        </w:r>
        <w:r w:rsidR="00552144">
          <w:rPr>
            <w:noProof/>
            <w:webHidden/>
          </w:rPr>
          <w:fldChar w:fldCharType="separate"/>
        </w:r>
        <w:r w:rsidR="004E5CBA">
          <w:rPr>
            <w:noProof/>
            <w:webHidden/>
          </w:rPr>
          <w:t>41</w:t>
        </w:r>
        <w:r w:rsidR="00552144">
          <w:rPr>
            <w:noProof/>
            <w:webHidden/>
          </w:rPr>
          <w:fldChar w:fldCharType="end"/>
        </w:r>
      </w:hyperlink>
    </w:p>
    <w:p w14:paraId="3F64B241" w14:textId="05CC3E9B" w:rsidR="00552144" w:rsidRDefault="007720BF">
      <w:pPr>
        <w:pStyle w:val="TOC3"/>
        <w:rPr>
          <w:rFonts w:asciiTheme="minorHAnsi" w:eastAsiaTheme="minorEastAsia" w:hAnsiTheme="minorHAnsi"/>
          <w:noProof/>
          <w:sz w:val="22"/>
          <w:lang w:val="en-GB" w:eastAsia="en-GB"/>
        </w:rPr>
      </w:pPr>
      <w:hyperlink w:anchor="_Toc58319920" w:history="1">
        <w:r w:rsidR="00552144" w:rsidRPr="001C1D1C">
          <w:rPr>
            <w:rStyle w:val="Hyperlink"/>
            <w:noProof/>
            <w:lang w:val="en-GB"/>
          </w:rPr>
          <w:t>3.5.5 Portability</w:t>
        </w:r>
        <w:r w:rsidR="00552144">
          <w:rPr>
            <w:noProof/>
            <w:webHidden/>
          </w:rPr>
          <w:tab/>
        </w:r>
        <w:r w:rsidR="00552144">
          <w:rPr>
            <w:noProof/>
            <w:webHidden/>
          </w:rPr>
          <w:fldChar w:fldCharType="begin"/>
        </w:r>
        <w:r w:rsidR="00552144">
          <w:rPr>
            <w:noProof/>
            <w:webHidden/>
          </w:rPr>
          <w:instrText xml:space="preserve"> PAGEREF _Toc58319920 \h </w:instrText>
        </w:r>
        <w:r w:rsidR="00552144">
          <w:rPr>
            <w:noProof/>
            <w:webHidden/>
          </w:rPr>
        </w:r>
        <w:r w:rsidR="00552144">
          <w:rPr>
            <w:noProof/>
            <w:webHidden/>
          </w:rPr>
          <w:fldChar w:fldCharType="separate"/>
        </w:r>
        <w:r w:rsidR="004E5CBA">
          <w:rPr>
            <w:noProof/>
            <w:webHidden/>
          </w:rPr>
          <w:t>41</w:t>
        </w:r>
        <w:r w:rsidR="00552144">
          <w:rPr>
            <w:noProof/>
            <w:webHidden/>
          </w:rPr>
          <w:fldChar w:fldCharType="end"/>
        </w:r>
      </w:hyperlink>
    </w:p>
    <w:p w14:paraId="15172CB3" w14:textId="078A6387" w:rsidR="00552144" w:rsidRDefault="007720BF">
      <w:pPr>
        <w:pStyle w:val="TOC1"/>
        <w:rPr>
          <w:rFonts w:asciiTheme="minorHAnsi" w:eastAsiaTheme="minorEastAsia" w:hAnsiTheme="minorHAnsi"/>
          <w:b w:val="0"/>
          <w:smallCaps w:val="0"/>
          <w:noProof/>
          <w:sz w:val="22"/>
          <w:lang w:val="en-GB" w:eastAsia="en-GB"/>
        </w:rPr>
      </w:pPr>
      <w:hyperlink w:anchor="_Toc58319921" w:history="1">
        <w:r w:rsidR="00552144" w:rsidRPr="001C1D1C">
          <w:rPr>
            <w:rStyle w:val="Hyperlink"/>
            <w:noProof/>
            <w:lang w:val="en-GB"/>
          </w:rPr>
          <w:t>Part 4: Formal analysis using alloy</w:t>
        </w:r>
        <w:r w:rsidR="00552144">
          <w:rPr>
            <w:noProof/>
            <w:webHidden/>
          </w:rPr>
          <w:tab/>
        </w:r>
        <w:r w:rsidR="00552144">
          <w:rPr>
            <w:noProof/>
            <w:webHidden/>
          </w:rPr>
          <w:fldChar w:fldCharType="begin"/>
        </w:r>
        <w:r w:rsidR="00552144">
          <w:rPr>
            <w:noProof/>
            <w:webHidden/>
          </w:rPr>
          <w:instrText xml:space="preserve"> PAGEREF _Toc58319921 \h </w:instrText>
        </w:r>
        <w:r w:rsidR="00552144">
          <w:rPr>
            <w:noProof/>
            <w:webHidden/>
          </w:rPr>
        </w:r>
        <w:r w:rsidR="00552144">
          <w:rPr>
            <w:noProof/>
            <w:webHidden/>
          </w:rPr>
          <w:fldChar w:fldCharType="separate"/>
        </w:r>
        <w:r w:rsidR="004E5CBA">
          <w:rPr>
            <w:noProof/>
            <w:webHidden/>
          </w:rPr>
          <w:t>42</w:t>
        </w:r>
        <w:r w:rsidR="00552144">
          <w:rPr>
            <w:noProof/>
            <w:webHidden/>
          </w:rPr>
          <w:fldChar w:fldCharType="end"/>
        </w:r>
      </w:hyperlink>
    </w:p>
    <w:p w14:paraId="351A94A3" w14:textId="6318F3C1" w:rsidR="00552144" w:rsidRDefault="007720BF">
      <w:pPr>
        <w:pStyle w:val="TOC2"/>
        <w:rPr>
          <w:rFonts w:asciiTheme="minorHAnsi" w:eastAsiaTheme="minorEastAsia" w:hAnsiTheme="minorHAnsi"/>
          <w:noProof/>
          <w:sz w:val="22"/>
          <w:lang w:val="en-GB" w:eastAsia="en-GB"/>
        </w:rPr>
      </w:pPr>
      <w:hyperlink w:anchor="_Toc58319922" w:history="1">
        <w:r w:rsidR="00552144" w:rsidRPr="001C1D1C">
          <w:rPr>
            <w:rStyle w:val="Hyperlink"/>
            <w:noProof/>
            <w:lang w:val="en-GB"/>
          </w:rPr>
          <w:t>4.1 Alloy source code</w:t>
        </w:r>
        <w:r w:rsidR="00552144">
          <w:rPr>
            <w:noProof/>
            <w:webHidden/>
          </w:rPr>
          <w:tab/>
        </w:r>
        <w:r w:rsidR="00552144">
          <w:rPr>
            <w:noProof/>
            <w:webHidden/>
          </w:rPr>
          <w:fldChar w:fldCharType="begin"/>
        </w:r>
        <w:r w:rsidR="00552144">
          <w:rPr>
            <w:noProof/>
            <w:webHidden/>
          </w:rPr>
          <w:instrText xml:space="preserve"> PAGEREF _Toc58319922 \h </w:instrText>
        </w:r>
        <w:r w:rsidR="00552144">
          <w:rPr>
            <w:noProof/>
            <w:webHidden/>
          </w:rPr>
        </w:r>
        <w:r w:rsidR="00552144">
          <w:rPr>
            <w:noProof/>
            <w:webHidden/>
          </w:rPr>
          <w:fldChar w:fldCharType="separate"/>
        </w:r>
        <w:r w:rsidR="004E5CBA">
          <w:rPr>
            <w:noProof/>
            <w:webHidden/>
          </w:rPr>
          <w:t>42</w:t>
        </w:r>
        <w:r w:rsidR="00552144">
          <w:rPr>
            <w:noProof/>
            <w:webHidden/>
          </w:rPr>
          <w:fldChar w:fldCharType="end"/>
        </w:r>
      </w:hyperlink>
    </w:p>
    <w:p w14:paraId="57C5013D" w14:textId="4F4C186A" w:rsidR="00552144" w:rsidRDefault="007720BF">
      <w:pPr>
        <w:pStyle w:val="TOC1"/>
        <w:rPr>
          <w:rFonts w:asciiTheme="minorHAnsi" w:eastAsiaTheme="minorEastAsia" w:hAnsiTheme="minorHAnsi"/>
          <w:b w:val="0"/>
          <w:smallCaps w:val="0"/>
          <w:noProof/>
          <w:sz w:val="22"/>
          <w:lang w:val="en-GB" w:eastAsia="en-GB"/>
        </w:rPr>
      </w:pPr>
      <w:hyperlink w:anchor="_Toc58319923" w:history="1">
        <w:r w:rsidR="00552144" w:rsidRPr="001C1D1C">
          <w:rPr>
            <w:rStyle w:val="Hyperlink"/>
            <w:noProof/>
            <w:lang w:val="en-GB"/>
          </w:rPr>
          <w:t>Part 5: Effort spent</w:t>
        </w:r>
        <w:r w:rsidR="00552144">
          <w:rPr>
            <w:noProof/>
            <w:webHidden/>
          </w:rPr>
          <w:tab/>
        </w:r>
        <w:r w:rsidR="00552144">
          <w:rPr>
            <w:noProof/>
            <w:webHidden/>
          </w:rPr>
          <w:fldChar w:fldCharType="begin"/>
        </w:r>
        <w:r w:rsidR="00552144">
          <w:rPr>
            <w:noProof/>
            <w:webHidden/>
          </w:rPr>
          <w:instrText xml:space="preserve"> PAGEREF _Toc58319923 \h </w:instrText>
        </w:r>
        <w:r w:rsidR="00552144">
          <w:rPr>
            <w:noProof/>
            <w:webHidden/>
          </w:rPr>
        </w:r>
        <w:r w:rsidR="00552144">
          <w:rPr>
            <w:noProof/>
            <w:webHidden/>
          </w:rPr>
          <w:fldChar w:fldCharType="separate"/>
        </w:r>
        <w:r w:rsidR="004E5CBA">
          <w:rPr>
            <w:noProof/>
            <w:webHidden/>
          </w:rPr>
          <w:t>49</w:t>
        </w:r>
        <w:r w:rsidR="00552144">
          <w:rPr>
            <w:noProof/>
            <w:webHidden/>
          </w:rPr>
          <w:fldChar w:fldCharType="end"/>
        </w:r>
      </w:hyperlink>
    </w:p>
    <w:p w14:paraId="3BCD5AB3" w14:textId="35518A87" w:rsidR="00552144" w:rsidRDefault="007720BF">
      <w:pPr>
        <w:pStyle w:val="TOC1"/>
        <w:rPr>
          <w:rFonts w:asciiTheme="minorHAnsi" w:eastAsiaTheme="minorEastAsia" w:hAnsiTheme="minorHAnsi"/>
          <w:b w:val="0"/>
          <w:smallCaps w:val="0"/>
          <w:noProof/>
          <w:sz w:val="22"/>
          <w:lang w:val="en-GB" w:eastAsia="en-GB"/>
        </w:rPr>
      </w:pPr>
      <w:hyperlink w:anchor="_Toc58319924" w:history="1">
        <w:r w:rsidR="00552144" w:rsidRPr="001C1D1C">
          <w:rPr>
            <w:rStyle w:val="Hyperlink"/>
            <w:noProof/>
            <w:lang w:val="en-GB"/>
          </w:rPr>
          <w:t>Part 6: References</w:t>
        </w:r>
        <w:r w:rsidR="00552144">
          <w:rPr>
            <w:noProof/>
            <w:webHidden/>
          </w:rPr>
          <w:tab/>
        </w:r>
        <w:r w:rsidR="00552144">
          <w:rPr>
            <w:noProof/>
            <w:webHidden/>
          </w:rPr>
          <w:fldChar w:fldCharType="begin"/>
        </w:r>
        <w:r w:rsidR="00552144">
          <w:rPr>
            <w:noProof/>
            <w:webHidden/>
          </w:rPr>
          <w:instrText xml:space="preserve"> PAGEREF _Toc58319924 \h </w:instrText>
        </w:r>
        <w:r w:rsidR="00552144">
          <w:rPr>
            <w:noProof/>
            <w:webHidden/>
          </w:rPr>
        </w:r>
        <w:r w:rsidR="00552144">
          <w:rPr>
            <w:noProof/>
            <w:webHidden/>
          </w:rPr>
          <w:fldChar w:fldCharType="separate"/>
        </w:r>
        <w:r w:rsidR="004E5CBA">
          <w:rPr>
            <w:noProof/>
            <w:webHidden/>
          </w:rPr>
          <w:t>50</w:t>
        </w:r>
        <w:r w:rsidR="00552144">
          <w:rPr>
            <w:noProof/>
            <w:webHidden/>
          </w:rPr>
          <w:fldChar w:fldCharType="end"/>
        </w:r>
      </w:hyperlink>
    </w:p>
    <w:p w14:paraId="2FF9DA62" w14:textId="6605F46C" w:rsidR="00C83421" w:rsidRPr="00B206BC" w:rsidRDefault="00B6331F" w:rsidP="00D553E1">
      <w:pPr>
        <w:rPr>
          <w:rFonts w:ascii="CMU Serif" w:hAnsi="CMU Serif"/>
          <w:color w:val="0070C0"/>
          <w:lang w:val="en-GB"/>
        </w:rPr>
      </w:pPr>
      <w:r w:rsidRPr="00B206BC">
        <w:rPr>
          <w:rFonts w:ascii="CMU Serif" w:hAnsi="CMU Serif"/>
          <w:color w:val="0070C0"/>
          <w:lang w:val="en-GB"/>
        </w:rPr>
        <w:fldChar w:fldCharType="end"/>
      </w:r>
    </w:p>
    <w:p w14:paraId="5CA02E62" w14:textId="77777777" w:rsidR="0015120A" w:rsidRPr="00B206BC" w:rsidRDefault="0015120A" w:rsidP="0015120A">
      <w:pPr>
        <w:rPr>
          <w:lang w:val="en-GB"/>
        </w:rPr>
      </w:pPr>
    </w:p>
    <w:p w14:paraId="57A58C51" w14:textId="77777777" w:rsidR="001B02D0" w:rsidRPr="00B206BC" w:rsidRDefault="001B02D0">
      <w:pPr>
        <w:spacing w:after="160" w:line="259" w:lineRule="auto"/>
        <w:jc w:val="left"/>
        <w:rPr>
          <w:rFonts w:ascii="CMU Serif" w:hAnsi="CMU Serif"/>
          <w:color w:val="0070C0"/>
          <w:lang w:val="en-GB"/>
        </w:rPr>
        <w:sectPr w:rsidR="001B02D0" w:rsidRPr="00B206BC" w:rsidSect="00107CBC">
          <w:headerReference w:type="even" r:id="rId12"/>
          <w:headerReference w:type="default" r:id="rId13"/>
          <w:footerReference w:type="default" r:id="rId14"/>
          <w:pgSz w:w="11906" w:h="16838" w:code="9"/>
          <w:pgMar w:top="1417" w:right="1700" w:bottom="1134" w:left="1701" w:header="709" w:footer="709" w:gutter="0"/>
          <w:pgNumType w:fmt="lowerRoman" w:start="1"/>
          <w:cols w:space="708"/>
          <w:docGrid w:linePitch="360"/>
        </w:sectPr>
      </w:pPr>
    </w:p>
    <w:p w14:paraId="13016DFF" w14:textId="1DAA3110" w:rsidR="001B02D0" w:rsidRPr="00B206BC" w:rsidRDefault="00107CBC" w:rsidP="00107CBC">
      <w:pPr>
        <w:pStyle w:val="Capitolo"/>
        <w:rPr>
          <w:lang w:val="en-GB"/>
        </w:rPr>
      </w:pPr>
      <w:r w:rsidRPr="00B206BC">
        <w:rPr>
          <w:noProof/>
          <w:lang w:eastAsia="it-IT"/>
        </w:rPr>
        <w:lastRenderedPageBreak/>
        <mc:AlternateContent>
          <mc:Choice Requires="wps">
            <w:drawing>
              <wp:anchor distT="0" distB="0" distL="114300" distR="114300" simplePos="0" relativeHeight="251658240" behindDoc="0" locked="0" layoutInCell="1" allowOverlap="1" wp14:anchorId="76C2BEF7" wp14:editId="1CE444DB">
                <wp:simplePos x="0" y="0"/>
                <wp:positionH relativeFrom="column">
                  <wp:posOffset>-467995</wp:posOffset>
                </wp:positionH>
                <wp:positionV relativeFrom="page">
                  <wp:posOffset>200025</wp:posOffset>
                </wp:positionV>
                <wp:extent cx="6381750" cy="790575"/>
                <wp:effectExtent l="0" t="0" r="19050" b="28575"/>
                <wp:wrapSquare wrapText="bothSides"/>
                <wp:docPr id="5" name="Rectangle 5"/>
                <wp:cNvGraphicFramePr/>
                <a:graphic xmlns:a="http://schemas.openxmlformats.org/drawingml/2006/main">
                  <a:graphicData uri="http://schemas.microsoft.com/office/word/2010/wordprocessingShape">
                    <wps:wsp>
                      <wps:cNvSpPr/>
                      <wps:spPr>
                        <a:xfrm>
                          <a:off x="0" y="0"/>
                          <a:ext cx="638175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D32D9DA" id="Rectangle 5" o:spid="_x0000_s1026" style="position:absolute;margin-left:-36.85pt;margin-top:15.75pt;width:502.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OkkwIAAKwFAAAOAAAAZHJzL2Uyb0RvYy54bWysVN9PGzEMfp+0/yHK+7i7jl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" fillcolor="white [3212]" strokecolor="white [3212]" strokeweight="1pt">
                <w10:wrap type="square" anchory="page"/>
              </v:rect>
            </w:pict>
          </mc:Fallback>
        </mc:AlternateContent>
      </w:r>
      <w:r w:rsidRPr="00B206BC">
        <w:rPr>
          <w:lang w:val="en-GB"/>
        </w:rPr>
        <w:t>Analytic index</w:t>
      </w:r>
      <w:r w:rsidR="001B02D0" w:rsidRPr="00B206BC">
        <w:rPr>
          <w:lang w:val="en-GB"/>
        </w:rPr>
        <w:t xml:space="preserve"> </w:t>
      </w:r>
    </w:p>
    <w:p w14:paraId="63447B1C" w14:textId="55079D50" w:rsidR="001B02D0" w:rsidRPr="00B206BC" w:rsidRDefault="00351B39" w:rsidP="001B02D0">
      <w:pPr>
        <w:rPr>
          <w:lang w:val="en-GB"/>
        </w:rPr>
      </w:pPr>
      <w:r w:rsidRPr="00B206BC">
        <w:rPr>
          <w:lang w:val="en-GB"/>
        </w:rPr>
        <w:fldChar w:fldCharType="begin"/>
      </w:r>
      <w:r w:rsidRPr="00B206BC">
        <w:rPr>
          <w:lang w:val="en-GB"/>
        </w:rPr>
        <w:instrText xml:space="preserve"> INDEX \e " " \h "A" \c "2" \z "1040" </w:instrText>
      </w:r>
      <w:r w:rsidRPr="00B206BC">
        <w:rPr>
          <w:lang w:val="en-GB"/>
        </w:rPr>
        <w:fldChar w:fldCharType="separate"/>
      </w:r>
      <w:r w:rsidR="00D053FF" w:rsidRPr="00B206BC">
        <w:rPr>
          <w:b/>
          <w:bCs/>
          <w:noProof/>
          <w:lang w:val="en-GB"/>
        </w:rPr>
        <w:t>No index entries found.</w:t>
      </w:r>
      <w:r w:rsidRPr="00B206BC">
        <w:rPr>
          <w:b/>
          <w:bCs/>
          <w:noProof/>
          <w:lang w:val="en-GB"/>
        </w:rPr>
        <w:fldChar w:fldCharType="end"/>
      </w:r>
    </w:p>
    <w:p w14:paraId="37383EAA" w14:textId="009AB0EB" w:rsidR="00C83421" w:rsidRPr="00B206BC" w:rsidRDefault="00660BCC" w:rsidP="0087681C">
      <w:pPr>
        <w:spacing w:after="160" w:line="259" w:lineRule="auto"/>
        <w:jc w:val="left"/>
        <w:rPr>
          <w:lang w:val="en-GB"/>
        </w:rPr>
        <w:sectPr w:rsidR="00C83421" w:rsidRPr="00B206BC" w:rsidSect="00107CBC">
          <w:pgSz w:w="11906" w:h="16838" w:code="9"/>
          <w:pgMar w:top="1417" w:right="1700" w:bottom="1134" w:left="1701" w:header="709" w:footer="709" w:gutter="0"/>
          <w:pgNumType w:fmt="lowerRoman"/>
          <w:cols w:num="2" w:space="708"/>
          <w:docGrid w:linePitch="360"/>
        </w:sectPr>
      </w:pPr>
      <w:r w:rsidRPr="00B206BC">
        <w:rPr>
          <w:lang w:val="en-GB"/>
        </w:rPr>
        <w:br w:type="page"/>
      </w:r>
    </w:p>
    <w:p w14:paraId="44CB2492" w14:textId="5D137D40" w:rsidR="008D27BE" w:rsidRPr="00B206BC" w:rsidRDefault="009E0E6D" w:rsidP="008D27BE">
      <w:pPr>
        <w:pStyle w:val="Heading1"/>
        <w:rPr>
          <w:lang w:val="en-GB"/>
        </w:rPr>
      </w:pPr>
      <w:r w:rsidRPr="00B206BC">
        <w:rPr>
          <w:noProof/>
          <w:lang w:eastAsia="it-IT"/>
        </w:rPr>
        <w:lastRenderedPageBreak/>
        <mc:AlternateContent>
          <mc:Choice Requires="wps">
            <w:drawing>
              <wp:anchor distT="0" distB="0" distL="114300" distR="114300" simplePos="0" relativeHeight="251658242" behindDoc="0" locked="0" layoutInCell="1" allowOverlap="1" wp14:anchorId="514AF46D" wp14:editId="397CAFA4">
                <wp:simplePos x="0" y="0"/>
                <wp:positionH relativeFrom="column">
                  <wp:posOffset>-661035</wp:posOffset>
                </wp:positionH>
                <wp:positionV relativeFrom="page">
                  <wp:posOffset>2667000</wp:posOffset>
                </wp:positionV>
                <wp:extent cx="1066800" cy="1038225"/>
                <wp:effectExtent l="0" t="0" r="19050" b="28575"/>
                <wp:wrapSquare wrapText="bothSides"/>
                <wp:docPr id="7" name="Rectangle 7"/>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2A1E0" w14:textId="77777777" w:rsidR="00C361D0" w:rsidRPr="00EF33DD" w:rsidRDefault="00C361D0" w:rsidP="007B4FD2">
                            <w:pPr>
                              <w:jc w:val="center"/>
                              <w:rPr>
                                <w:color w:val="000000" w:themeColor="text1"/>
                                <w:sz w:val="144"/>
                                <w:szCs w:val="96"/>
                              </w:rPr>
                            </w:pPr>
                            <w:r w:rsidRPr="00EF33DD">
                              <w:rPr>
                                <w:color w:val="000000" w:themeColor="text1"/>
                                <w:sz w:val="144"/>
                                <w:szCs w:val="9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AF46D" id="Rectangle 7" o:spid="_x0000_s1026" style="position:absolute;left:0;text-align:left;margin-left:-52.05pt;margin-top:210pt;width:84pt;height:81.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" fillcolor="white [3212]" strokecolor="white [3212]" strokeweight="1pt">
                <v:textbox>
                  <w:txbxContent>
                    <w:p w14:paraId="3422A1E0" w14:textId="77777777" w:rsidR="00C361D0" w:rsidRPr="00EF33DD" w:rsidRDefault="00C361D0" w:rsidP="007B4FD2">
                      <w:pPr>
                        <w:jc w:val="center"/>
                        <w:rPr>
                          <w:color w:val="000000" w:themeColor="text1"/>
                          <w:sz w:val="144"/>
                          <w:szCs w:val="96"/>
                        </w:rPr>
                      </w:pPr>
                      <w:r w:rsidRPr="00EF33DD">
                        <w:rPr>
                          <w:color w:val="000000" w:themeColor="text1"/>
                          <w:sz w:val="144"/>
                          <w:szCs w:val="96"/>
                        </w:rPr>
                        <w:t>1</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3" behindDoc="0" locked="0" layoutInCell="1" allowOverlap="1" wp14:anchorId="01B4AA16" wp14:editId="75EC5022">
                <wp:simplePos x="0" y="0"/>
                <wp:positionH relativeFrom="column">
                  <wp:posOffset>-1070610</wp:posOffset>
                </wp:positionH>
                <wp:positionV relativeFrom="page">
                  <wp:posOffset>1800225</wp:posOffset>
                </wp:positionV>
                <wp:extent cx="7581900" cy="247650"/>
                <wp:effectExtent l="0" t="0" r="0" b="0"/>
                <wp:wrapSquare wrapText="bothSides"/>
                <wp:docPr id="8" name="Rectangle 8"/>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164DD5B" id="Rectangle 8" o:spid="_x0000_s1026" style="position:absolute;margin-left:-84.3pt;margin-top:141.75pt;width:597pt;height:1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4" behindDoc="0" locked="0" layoutInCell="1" allowOverlap="1" wp14:anchorId="5C244149" wp14:editId="052E2C85">
                <wp:simplePos x="0" y="0"/>
                <wp:positionH relativeFrom="column">
                  <wp:posOffset>-1070610</wp:posOffset>
                </wp:positionH>
                <wp:positionV relativeFrom="page">
                  <wp:posOffset>2543175</wp:posOffset>
                </wp:positionV>
                <wp:extent cx="7534275" cy="295275"/>
                <wp:effectExtent l="0" t="0" r="28575" b="28575"/>
                <wp:wrapSquare wrapText="bothSides"/>
                <wp:docPr id="9" name="Rectangle 9"/>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7AD4E7E" id="Rectangle 9" o:spid="_x0000_s1026" style="position:absolute;margin-left:-84.3pt;margin-top:200.25pt;width:593.25pt;height:23.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" fillcolor="white [3212]" strokecolor="white [3212]" strokeweight="1pt">
                <w10:wrap type="square" anchory="page"/>
              </v:rect>
            </w:pict>
          </mc:Fallback>
        </mc:AlternateContent>
      </w:r>
      <w:r w:rsidR="008D27BE" w:rsidRPr="00B206BC">
        <w:rPr>
          <w:lang w:val="en-GB"/>
        </w:rPr>
        <w:fldChar w:fldCharType="begin"/>
      </w:r>
      <w:r w:rsidR="008D27BE" w:rsidRPr="00B206BC">
        <w:rPr>
          <w:lang w:val="en-GB"/>
        </w:rPr>
        <w:instrText xml:space="preserve"> TC “</w:instrText>
      </w:r>
      <w:bookmarkStart w:id="0" w:name="_Toc53691887"/>
      <w:bookmarkStart w:id="1" w:name="_Toc56547522"/>
      <w:bookmarkStart w:id="2" w:name="_Toc58319867"/>
      <w:r w:rsidR="00237F0D">
        <w:rPr>
          <w:lang w:val="en-GB"/>
        </w:rPr>
        <w:instrText>Part</w:instrText>
      </w:r>
      <w:r w:rsidR="008D27BE" w:rsidRPr="00B206BC">
        <w:rPr>
          <w:lang w:val="en-GB"/>
        </w:rPr>
        <w:instrText xml:space="preserve"> 1: </w:instrText>
      </w:r>
      <w:r w:rsidR="00237F0D">
        <w:rPr>
          <w:lang w:val="en-GB"/>
        </w:rPr>
        <w:instrText>Introduction</w:instrText>
      </w:r>
      <w:bookmarkEnd w:id="0"/>
      <w:bookmarkEnd w:id="1"/>
      <w:bookmarkEnd w:id="2"/>
      <w:r w:rsidR="008D27BE" w:rsidRPr="00B206BC">
        <w:rPr>
          <w:lang w:val="en-GB"/>
        </w:rPr>
        <w:instrText xml:space="preserve">” \f a </w:instrText>
      </w:r>
      <w:r w:rsidR="008D27BE" w:rsidRPr="00B206BC">
        <w:rPr>
          <w:lang w:val="en-GB"/>
        </w:rPr>
        <w:fldChar w:fldCharType="end"/>
      </w:r>
      <w:r w:rsidR="008D27BE" w:rsidRPr="00B206BC">
        <w:rPr>
          <w:noProof/>
          <w:lang w:eastAsia="it-IT"/>
        </w:rPr>
        <mc:AlternateContent>
          <mc:Choice Requires="wps">
            <w:drawing>
              <wp:anchor distT="0" distB="0" distL="114300" distR="114300" simplePos="0" relativeHeight="251658241" behindDoc="0" locked="0" layoutInCell="1" allowOverlap="1" wp14:anchorId="0C050B5F" wp14:editId="1F99D078">
                <wp:simplePos x="0" y="0"/>
                <wp:positionH relativeFrom="column">
                  <wp:posOffset>-1070610</wp:posOffset>
                </wp:positionH>
                <wp:positionV relativeFrom="page">
                  <wp:posOffset>28575</wp:posOffset>
                </wp:positionV>
                <wp:extent cx="7534275" cy="1771650"/>
                <wp:effectExtent l="0" t="0" r="9525" b="0"/>
                <wp:wrapSquare wrapText="bothSides"/>
                <wp:docPr id="6" name="Rectangle 6"/>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724F0218" id="Rectangle 6" o:spid="_x0000_s1026" style="position:absolute;margin-left:-84.3pt;margin-top:2.25pt;width:593.25pt;height:139.5pt;z-index:251658241;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DEdQO3lgIAAIU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1C35B5">
        <w:rPr>
          <w:lang w:val="en-GB"/>
        </w:rPr>
        <w:t>Introduction</w:t>
      </w:r>
    </w:p>
    <w:p w14:paraId="56483A37" w14:textId="3E19DEDC" w:rsidR="00CF27D2" w:rsidRDefault="008867CF" w:rsidP="00AF15DB">
      <w:pPr>
        <w:rPr>
          <w:lang w:val="en-GB"/>
        </w:rPr>
      </w:pPr>
      <w:r>
        <w:rPr>
          <w:lang w:val="en-GB"/>
        </w:rPr>
        <w:t xml:space="preserve">Virus </w:t>
      </w:r>
      <w:r w:rsidR="00705AE8">
        <w:rPr>
          <w:lang w:val="en-GB"/>
        </w:rPr>
        <w:t>SARS</w:t>
      </w:r>
      <w:r>
        <w:rPr>
          <w:lang w:val="en-GB"/>
        </w:rPr>
        <w:t>-Cov</w:t>
      </w:r>
      <w:r w:rsidR="00705AE8">
        <w:rPr>
          <w:lang w:val="en-GB"/>
        </w:rPr>
        <w:t>-</w:t>
      </w:r>
      <w:r>
        <w:rPr>
          <w:lang w:val="en-GB"/>
        </w:rPr>
        <w:t>2</w:t>
      </w:r>
      <w:r w:rsidR="00705AE8">
        <w:rPr>
          <w:lang w:val="en-GB"/>
        </w:rPr>
        <w:t xml:space="preserve"> has influenced the whole world during 2019 and 2020 and continues to influence it</w:t>
      </w:r>
      <w:r w:rsidR="001E5C0D">
        <w:rPr>
          <w:lang w:val="en-GB"/>
        </w:rPr>
        <w:t xml:space="preserve">. Several governments across the world decided to </w:t>
      </w:r>
      <w:r w:rsidR="005809D8">
        <w:rPr>
          <w:lang w:val="en-GB"/>
        </w:rPr>
        <w:t xml:space="preserve">take restriction measures </w:t>
      </w:r>
      <w:r w:rsidR="009B3014">
        <w:rPr>
          <w:lang w:val="en-GB"/>
        </w:rPr>
        <w:t>to avoid the infection.</w:t>
      </w:r>
      <w:r w:rsidR="00F25052">
        <w:rPr>
          <w:lang w:val="en-GB"/>
        </w:rPr>
        <w:t xml:space="preserve"> The system to be should</w:t>
      </w:r>
      <w:r w:rsidR="00F84AC3">
        <w:rPr>
          <w:lang w:val="en-GB"/>
        </w:rPr>
        <w:t xml:space="preserve"> work in order to make store’s customers able to line up digitally </w:t>
      </w:r>
      <w:r w:rsidR="009735DA">
        <w:rPr>
          <w:lang w:val="en-GB"/>
        </w:rPr>
        <w:t>to enter a grocery store, or to make a reservation</w:t>
      </w:r>
      <w:r w:rsidR="00F25D75">
        <w:rPr>
          <w:lang w:val="en-GB"/>
        </w:rPr>
        <w:t xml:space="preserve"> </w:t>
      </w:r>
      <w:r w:rsidR="00F00747">
        <w:rPr>
          <w:lang w:val="en-GB"/>
        </w:rPr>
        <w:t>for a given time on a given day</w:t>
      </w:r>
      <w:r w:rsidR="00915F1D">
        <w:rPr>
          <w:lang w:val="en-GB"/>
        </w:rPr>
        <w:t xml:space="preserve">. This part </w:t>
      </w:r>
      <w:r w:rsidR="00963B7C">
        <w:rPr>
          <w:lang w:val="en-GB"/>
        </w:rPr>
        <w:t>of the document explains the purpose of the project, the scope, definitions and acronyms used, document’s revision history</w:t>
      </w:r>
      <w:r w:rsidR="00955975">
        <w:rPr>
          <w:lang w:val="en-GB"/>
        </w:rPr>
        <w:t>, reference documents and the document structure.</w:t>
      </w:r>
    </w:p>
    <w:p w14:paraId="66E9630D" w14:textId="6EA0EA3B" w:rsidR="00027BBC" w:rsidRDefault="00027BBC" w:rsidP="00027BBC">
      <w:pPr>
        <w:pStyle w:val="Heading2"/>
        <w:rPr>
          <w:lang w:val="en-GB"/>
        </w:rPr>
      </w:pPr>
      <w:bookmarkStart w:id="3" w:name="_Toc53691888"/>
      <w:bookmarkStart w:id="4" w:name="_Toc56547523"/>
      <w:bookmarkStart w:id="5" w:name="_Toc58319868"/>
      <w:r>
        <w:rPr>
          <w:lang w:val="en-GB"/>
        </w:rPr>
        <w:t>Purpose</w:t>
      </w:r>
      <w:bookmarkEnd w:id="3"/>
      <w:bookmarkEnd w:id="4"/>
      <w:bookmarkEnd w:id="5"/>
    </w:p>
    <w:p w14:paraId="2F7EE6CF" w14:textId="64F7B7DA" w:rsidR="00D71F19" w:rsidRDefault="004E7A7A" w:rsidP="00955975">
      <w:pPr>
        <w:rPr>
          <w:lang w:val="en-GB"/>
        </w:rPr>
      </w:pPr>
      <w:r>
        <w:rPr>
          <w:lang w:val="en-GB"/>
        </w:rPr>
        <w:t xml:space="preserve">The </w:t>
      </w:r>
      <w:r w:rsidR="00812FCA">
        <w:rPr>
          <w:lang w:val="en-GB"/>
        </w:rPr>
        <w:t xml:space="preserve">system is aimed to be used on the </w:t>
      </w:r>
      <w:r w:rsidR="00A502A3">
        <w:rPr>
          <w:lang w:val="en-GB"/>
        </w:rPr>
        <w:t>Italian</w:t>
      </w:r>
      <w:r w:rsidR="00812FCA">
        <w:rPr>
          <w:lang w:val="en-GB"/>
        </w:rPr>
        <w:t xml:space="preserve"> </w:t>
      </w:r>
      <w:r w:rsidR="00A502A3">
        <w:rPr>
          <w:lang w:val="en-GB"/>
        </w:rPr>
        <w:t xml:space="preserve">territory for a grocery store’s chain by customers of the stores. </w:t>
      </w:r>
      <w:r w:rsidR="00955975">
        <w:rPr>
          <w:lang w:val="en-GB"/>
        </w:rPr>
        <w:t xml:space="preserve">The </w:t>
      </w:r>
      <w:r>
        <w:rPr>
          <w:lang w:val="en-GB"/>
        </w:rPr>
        <w:t>system</w:t>
      </w:r>
      <w:r w:rsidR="00955975">
        <w:rPr>
          <w:lang w:val="en-GB"/>
        </w:rPr>
        <w:t xml:space="preserve">’s purpose </w:t>
      </w:r>
      <w:r w:rsidR="00D71F19">
        <w:rPr>
          <w:lang w:val="en-GB"/>
        </w:rPr>
        <w:t>can be divided in two different categories:</w:t>
      </w:r>
    </w:p>
    <w:p w14:paraId="5606FEFF" w14:textId="7B207D09" w:rsidR="004A6116" w:rsidRDefault="004A6116" w:rsidP="00D71F19">
      <w:pPr>
        <w:pStyle w:val="ListParagraph"/>
        <w:numPr>
          <w:ilvl w:val="0"/>
          <w:numId w:val="20"/>
        </w:numPr>
        <w:ind w:left="709"/>
        <w:rPr>
          <w:lang w:val="en-GB"/>
        </w:rPr>
      </w:pPr>
      <w:r w:rsidRPr="00464ADF">
        <w:rPr>
          <w:b/>
          <w:bCs/>
          <w:lang w:val="en-GB"/>
        </w:rPr>
        <w:t>Service for customers</w:t>
      </w:r>
      <w:r>
        <w:rPr>
          <w:lang w:val="en-GB"/>
        </w:rPr>
        <w:t>:</w:t>
      </w:r>
      <w:r w:rsidR="00076BDA">
        <w:rPr>
          <w:lang w:val="en-GB"/>
        </w:rPr>
        <w:t xml:space="preserve"> a service is offered to grocery stores’ clients </w:t>
      </w:r>
      <w:r w:rsidR="00366AC9">
        <w:rPr>
          <w:lang w:val="en-GB"/>
        </w:rPr>
        <w:t xml:space="preserve">and is realized with a digital </w:t>
      </w:r>
      <w:r w:rsidR="004E7A7A">
        <w:rPr>
          <w:lang w:val="en-GB"/>
        </w:rPr>
        <w:t>system</w:t>
      </w:r>
      <w:r w:rsidR="00366AC9">
        <w:rPr>
          <w:lang w:val="en-GB"/>
        </w:rPr>
        <w:t xml:space="preserve">. The service must allow users to </w:t>
      </w:r>
      <w:r w:rsidR="002C6383">
        <w:rPr>
          <w:lang w:val="en-GB"/>
        </w:rPr>
        <w:t xml:space="preserve">queue online in order to access the store until is their time of </w:t>
      </w:r>
      <w:r w:rsidR="0094761C">
        <w:rPr>
          <w:lang w:val="en-GB"/>
        </w:rPr>
        <w:t xml:space="preserve">entering and to book visits to the store </w:t>
      </w:r>
      <w:r w:rsidR="00E115AB">
        <w:rPr>
          <w:lang w:val="en-GB"/>
        </w:rPr>
        <w:t>later than at the time of reservation</w:t>
      </w:r>
      <w:r w:rsidR="00B10FE5">
        <w:rPr>
          <w:lang w:val="en-GB"/>
        </w:rPr>
        <w:t>;</w:t>
      </w:r>
    </w:p>
    <w:p w14:paraId="22D6EF7A" w14:textId="68607250" w:rsidR="009019F9" w:rsidRDefault="00076BDA" w:rsidP="00D71F19">
      <w:pPr>
        <w:pStyle w:val="ListParagraph"/>
        <w:numPr>
          <w:ilvl w:val="0"/>
          <w:numId w:val="20"/>
        </w:numPr>
        <w:ind w:left="709"/>
        <w:rPr>
          <w:lang w:val="en-GB"/>
        </w:rPr>
      </w:pPr>
      <w:r w:rsidRPr="00464ADF">
        <w:rPr>
          <w:b/>
          <w:bCs/>
          <w:lang w:val="en-GB"/>
        </w:rPr>
        <w:t>Avoiding crowds</w:t>
      </w:r>
      <w:r>
        <w:rPr>
          <w:lang w:val="en-GB"/>
        </w:rPr>
        <w:t>:</w:t>
      </w:r>
      <w:r w:rsidR="00B10FE5">
        <w:rPr>
          <w:lang w:val="en-GB"/>
        </w:rPr>
        <w:t xml:space="preserve"> avoiding crowds is the aim of the </w:t>
      </w:r>
      <w:r w:rsidR="004E7A7A">
        <w:rPr>
          <w:lang w:val="en-GB"/>
        </w:rPr>
        <w:t xml:space="preserve">system </w:t>
      </w:r>
      <w:r w:rsidR="00B10FE5">
        <w:rPr>
          <w:lang w:val="en-GB"/>
        </w:rPr>
        <w:t xml:space="preserve">which </w:t>
      </w:r>
      <w:r w:rsidR="006213AE">
        <w:rPr>
          <w:lang w:val="en-GB"/>
        </w:rPr>
        <w:t>is intended to substitute</w:t>
      </w:r>
      <w:r w:rsidR="00B431F4">
        <w:rPr>
          <w:lang w:val="en-GB"/>
        </w:rPr>
        <w:t xml:space="preserve"> when possible</w:t>
      </w:r>
      <w:r w:rsidR="006213AE">
        <w:rPr>
          <w:lang w:val="en-GB"/>
        </w:rPr>
        <w:t xml:space="preserve"> the classical lining up methods (tickets and queues)</w:t>
      </w:r>
      <w:r w:rsidR="009019F9">
        <w:rPr>
          <w:lang w:val="en-GB"/>
        </w:rPr>
        <w:t>.</w:t>
      </w:r>
    </w:p>
    <w:p w14:paraId="5C8C3B04" w14:textId="64E45601" w:rsidR="00272848" w:rsidRDefault="00AA7429" w:rsidP="009019F9">
      <w:pPr>
        <w:rPr>
          <w:lang w:val="en-GB"/>
        </w:rPr>
      </w:pPr>
      <w:r>
        <w:rPr>
          <w:lang w:val="en-GB"/>
        </w:rPr>
        <w:t xml:space="preserve">The </w:t>
      </w:r>
      <w:r w:rsidR="004E7A7A">
        <w:rPr>
          <w:lang w:val="en-GB"/>
        </w:rPr>
        <w:t xml:space="preserve">system </w:t>
      </w:r>
      <w:r>
        <w:rPr>
          <w:lang w:val="en-GB"/>
        </w:rPr>
        <w:t xml:space="preserve">is intended to be easily usable and accessible almost to everyone who has access to </w:t>
      </w:r>
      <w:r w:rsidR="004C4BD0">
        <w:rPr>
          <w:lang w:val="en-GB"/>
        </w:rPr>
        <w:t>an electronic device where external applications can be installed.</w:t>
      </w:r>
      <w:r w:rsidR="00CA69FE">
        <w:rPr>
          <w:lang w:val="en-GB"/>
        </w:rPr>
        <w:t xml:space="preserve"> No hardware design is requested</w:t>
      </w:r>
      <w:r w:rsidR="00FF6992">
        <w:rPr>
          <w:lang w:val="en-GB"/>
        </w:rPr>
        <w:t xml:space="preserve"> and customers use their own devices.</w:t>
      </w:r>
      <w:r w:rsidR="004C4BD0">
        <w:rPr>
          <w:lang w:val="en-GB"/>
        </w:rPr>
        <w:t xml:space="preserve"> </w:t>
      </w:r>
      <w:r w:rsidR="00F65928">
        <w:rPr>
          <w:lang w:val="en-GB"/>
        </w:rPr>
        <w:t xml:space="preserve">The </w:t>
      </w:r>
      <w:r w:rsidR="004E7A7A">
        <w:rPr>
          <w:lang w:val="en-GB"/>
        </w:rPr>
        <w:t xml:space="preserve">system </w:t>
      </w:r>
      <w:r w:rsidR="00F65928">
        <w:rPr>
          <w:lang w:val="en-GB"/>
        </w:rPr>
        <w:t xml:space="preserve">can be used by the user to queue and to see how much wait time there is to </w:t>
      </w:r>
      <w:r w:rsidR="009F1305">
        <w:rPr>
          <w:lang w:val="en-GB"/>
        </w:rPr>
        <w:t xml:space="preserve">achieve the possibility to </w:t>
      </w:r>
      <w:r w:rsidR="005E7FFA">
        <w:rPr>
          <w:lang w:val="en-GB"/>
        </w:rPr>
        <w:t xml:space="preserve">get in </w:t>
      </w:r>
      <w:r w:rsidR="009F1305">
        <w:rPr>
          <w:lang w:val="en-GB"/>
        </w:rPr>
        <w:t>the store.</w:t>
      </w:r>
      <w:r w:rsidR="00A31A59">
        <w:rPr>
          <w:lang w:val="en-GB"/>
        </w:rPr>
        <w:t xml:space="preserve"> These two </w:t>
      </w:r>
      <w:r w:rsidR="007362C9">
        <w:rPr>
          <w:lang w:val="en-GB"/>
        </w:rPr>
        <w:t xml:space="preserve">system’s </w:t>
      </w:r>
      <w:r w:rsidR="001C3941">
        <w:rPr>
          <w:lang w:val="en-GB"/>
        </w:rPr>
        <w:t>characteristics</w:t>
      </w:r>
      <w:r w:rsidR="00A31A59">
        <w:rPr>
          <w:lang w:val="en-GB"/>
        </w:rPr>
        <w:t xml:space="preserve"> are used to ensure the goal of having the minimum amount of people waiting outside the store</w:t>
      </w:r>
      <w:r w:rsidR="003B041A">
        <w:rPr>
          <w:lang w:val="en-GB"/>
        </w:rPr>
        <w:t xml:space="preserve"> to be able to enter on it.</w:t>
      </w:r>
    </w:p>
    <w:p w14:paraId="4C93881C" w14:textId="20B0BB8F" w:rsidR="00EC1655" w:rsidRDefault="00783B42" w:rsidP="009019F9">
      <w:pPr>
        <w:rPr>
          <w:lang w:val="en-GB"/>
        </w:rPr>
      </w:pPr>
      <w:r>
        <w:rPr>
          <w:lang w:val="en-GB"/>
        </w:rPr>
        <w:t>The system</w:t>
      </w:r>
      <w:r w:rsidR="00272848">
        <w:rPr>
          <w:lang w:val="en-GB"/>
        </w:rPr>
        <w:t xml:space="preserve"> should be able to trace customers visits</w:t>
      </w:r>
      <w:r>
        <w:rPr>
          <w:lang w:val="en-GB"/>
        </w:rPr>
        <w:t xml:space="preserve"> and to save customers mean visit time</w:t>
      </w:r>
      <w:r w:rsidR="001C0994">
        <w:rPr>
          <w:lang w:val="en-GB"/>
        </w:rPr>
        <w:t xml:space="preserve"> and store it for future computations. Once the system has traced </w:t>
      </w:r>
      <w:r w:rsidR="007D784C">
        <w:rPr>
          <w:lang w:val="en-GB"/>
        </w:rPr>
        <w:t>a certain number of visits of a customer</w:t>
      </w:r>
      <w:r w:rsidR="009C05A4">
        <w:rPr>
          <w:lang w:val="en-GB"/>
        </w:rPr>
        <w:t>,</w:t>
      </w:r>
      <w:r w:rsidR="007D784C">
        <w:rPr>
          <w:lang w:val="en-GB"/>
        </w:rPr>
        <w:t xml:space="preserve"> it </w:t>
      </w:r>
      <w:r w:rsidR="00E67A58">
        <w:rPr>
          <w:lang w:val="en-GB"/>
        </w:rPr>
        <w:t xml:space="preserve">will </w:t>
      </w:r>
      <w:r w:rsidR="007D784C">
        <w:rPr>
          <w:lang w:val="en-GB"/>
        </w:rPr>
        <w:t xml:space="preserve">be able to estimate the visit duration time for </w:t>
      </w:r>
      <w:r w:rsidR="009C05A4">
        <w:rPr>
          <w:lang w:val="en-GB"/>
        </w:rPr>
        <w:t>it and use this estimation to compute the number of</w:t>
      </w:r>
      <w:r w:rsidR="00C677F1">
        <w:rPr>
          <w:lang w:val="en-GB"/>
        </w:rPr>
        <w:t xml:space="preserve"> people able to access the market at that visit time. The system should trace every customer which visits the store and save the visits durations in order to be able to compute the mean time of a visit for </w:t>
      </w:r>
      <w:r w:rsidR="00936D50">
        <w:rPr>
          <w:lang w:val="en-GB"/>
        </w:rPr>
        <w:t>that client.</w:t>
      </w:r>
    </w:p>
    <w:p w14:paraId="50594F79" w14:textId="1DE92E1B" w:rsidR="007026F3" w:rsidRDefault="00EC1655" w:rsidP="0020227A">
      <w:pPr>
        <w:spacing w:after="240"/>
        <w:rPr>
          <w:lang w:val="en-GB"/>
        </w:rPr>
      </w:pPr>
      <w:r>
        <w:rPr>
          <w:lang w:val="en-GB"/>
        </w:rPr>
        <w:lastRenderedPageBreak/>
        <w:t xml:space="preserve">The system should be </w:t>
      </w:r>
      <w:r w:rsidR="0014407E">
        <w:rPr>
          <w:lang w:val="en-GB"/>
        </w:rPr>
        <w:t>possible</w:t>
      </w:r>
      <w:r>
        <w:rPr>
          <w:lang w:val="en-GB"/>
        </w:rPr>
        <w:t xml:space="preserve"> to be used </w:t>
      </w:r>
      <w:r w:rsidR="0014407E">
        <w:rPr>
          <w:lang w:val="en-GB"/>
        </w:rPr>
        <w:t xml:space="preserve">parallelly to a physical system of lining up </w:t>
      </w:r>
      <w:r w:rsidR="00B20143">
        <w:rPr>
          <w:lang w:val="en-GB"/>
        </w:rPr>
        <w:t xml:space="preserve">at the store’s entrance for those people who cannot afford the application due to technology limitations. The system </w:t>
      </w:r>
      <w:r w:rsidR="005D5952">
        <w:rPr>
          <w:lang w:val="en-GB"/>
        </w:rPr>
        <w:t>goal is to balance the digital queue with physical queue of people which cannot use the digital system.</w:t>
      </w:r>
      <w:r w:rsidR="00270995">
        <w:rPr>
          <w:lang w:val="en-GB"/>
        </w:rPr>
        <w:t xml:space="preserve"> </w:t>
      </w:r>
      <w:r w:rsidR="007026F3">
        <w:rPr>
          <w:lang w:val="en-GB"/>
        </w:rPr>
        <w:t>Goal of the system can then be summarized as follows:</w:t>
      </w:r>
    </w:p>
    <w:tbl>
      <w:tblPr>
        <w:tblStyle w:val="ListTable2-Accent3"/>
        <w:tblW w:w="0" w:type="auto"/>
        <w:jc w:val="center"/>
        <w:tblLook w:val="04A0" w:firstRow="1" w:lastRow="0" w:firstColumn="1" w:lastColumn="0" w:noHBand="0" w:noVBand="1"/>
      </w:tblPr>
      <w:tblGrid>
        <w:gridCol w:w="1701"/>
        <w:gridCol w:w="6236"/>
      </w:tblGrid>
      <w:tr w:rsidR="00987F9F" w14:paraId="15608C68" w14:textId="77777777" w:rsidTr="001A2B59">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701" w:type="dxa"/>
          </w:tcPr>
          <w:p w14:paraId="10E1CE6D" w14:textId="3A3EBBE4" w:rsidR="00987F9F" w:rsidRDefault="00987F9F" w:rsidP="0050034D">
            <w:pPr>
              <w:pStyle w:val="NoSpacing"/>
              <w:rPr>
                <w:lang w:val="en-GB"/>
              </w:rPr>
            </w:pPr>
            <w:r>
              <w:rPr>
                <w:lang w:val="en-GB"/>
              </w:rPr>
              <w:t>Goal number</w:t>
            </w:r>
          </w:p>
        </w:tc>
        <w:tc>
          <w:tcPr>
            <w:tcW w:w="6236" w:type="dxa"/>
          </w:tcPr>
          <w:p w14:paraId="41B8E165" w14:textId="65D384EB" w:rsidR="00987F9F" w:rsidRDefault="00EA4FF3" w:rsidP="0050034D">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Goal description</w:t>
            </w:r>
          </w:p>
        </w:tc>
      </w:tr>
      <w:tr w:rsidR="00987F9F" w:rsidRPr="00A96E4D" w14:paraId="3C8285E4"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3F72542" w14:textId="72669689" w:rsidR="00987F9F" w:rsidRDefault="00270995" w:rsidP="00A87326">
            <w:pPr>
              <w:pStyle w:val="NoSpacing"/>
              <w:jc w:val="center"/>
              <w:rPr>
                <w:lang w:val="en-GB"/>
              </w:rPr>
            </w:pPr>
            <w:r>
              <w:rPr>
                <w:lang w:val="en-GB"/>
              </w:rPr>
              <w:t>1</w:t>
            </w:r>
          </w:p>
        </w:tc>
        <w:tc>
          <w:tcPr>
            <w:tcW w:w="0" w:type="dxa"/>
            <w:vAlign w:val="center"/>
          </w:tcPr>
          <w:p w14:paraId="2B5D26A6" w14:textId="26C45129"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 xml:space="preserve">customers can queue online without reaching the store </w:t>
            </w:r>
            <w:r w:rsidR="002E4CD4">
              <w:rPr>
                <w:lang w:val="en-GB"/>
              </w:rPr>
              <w:t>physically</w:t>
            </w:r>
          </w:p>
        </w:tc>
      </w:tr>
      <w:tr w:rsidR="00987F9F" w:rsidRPr="00A96E4D" w14:paraId="14BB5990" w14:textId="77777777" w:rsidTr="004E5CBA">
        <w:trPr>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6574794" w14:textId="791656D6" w:rsidR="00987F9F" w:rsidRDefault="00270995">
            <w:pPr>
              <w:pStyle w:val="NoSpacing"/>
              <w:jc w:val="center"/>
              <w:rPr>
                <w:lang w:val="en-GB"/>
              </w:rPr>
            </w:pPr>
            <w:r>
              <w:rPr>
                <w:lang w:val="en-GB"/>
              </w:rPr>
              <w:t>2</w:t>
            </w:r>
          </w:p>
        </w:tc>
        <w:tc>
          <w:tcPr>
            <w:tcW w:w="0" w:type="dxa"/>
            <w:vAlign w:val="center"/>
          </w:tcPr>
          <w:p w14:paraId="0D61EB1C" w14:textId="1671DDBB" w:rsidR="00987F9F" w:rsidRDefault="00270995">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sidRPr="003A3928">
              <w:rPr>
                <w:lang w:val="en-GB"/>
              </w:rPr>
              <w:t>customers can make a reservation for a store registered in the system</w:t>
            </w:r>
          </w:p>
        </w:tc>
      </w:tr>
      <w:tr w:rsidR="00987F9F" w:rsidRPr="00A96E4D" w14:paraId="4B8D6FDB"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267B6B6" w14:textId="0600FD5E" w:rsidR="00987F9F" w:rsidRDefault="00270995">
            <w:pPr>
              <w:pStyle w:val="NoSpacing"/>
              <w:jc w:val="center"/>
              <w:rPr>
                <w:lang w:val="en-GB"/>
              </w:rPr>
            </w:pPr>
            <w:r>
              <w:rPr>
                <w:lang w:val="en-GB"/>
              </w:rPr>
              <w:t>3</w:t>
            </w:r>
          </w:p>
        </w:tc>
        <w:tc>
          <w:tcPr>
            <w:tcW w:w="0" w:type="dxa"/>
            <w:vAlign w:val="center"/>
          </w:tcPr>
          <w:p w14:paraId="0FD961D0" w14:textId="546A61D8"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0D42E5">
              <w:rPr>
                <w:lang w:val="en-GB"/>
              </w:rPr>
              <w:t xml:space="preserve">customers can choose their preferred store by </w:t>
            </w:r>
            <w:r w:rsidR="002E4CD4" w:rsidRPr="000D42E5">
              <w:rPr>
                <w:lang w:val="en-GB"/>
              </w:rPr>
              <w:t>all</w:t>
            </w:r>
            <w:r w:rsidRPr="000D42E5">
              <w:rPr>
                <w:lang w:val="en-GB"/>
              </w:rPr>
              <w:t xml:space="preserve"> present</w:t>
            </w:r>
          </w:p>
        </w:tc>
      </w:tr>
      <w:tr w:rsidR="00987F9F" w:rsidRPr="00A96E4D" w14:paraId="59267088" w14:textId="77777777" w:rsidTr="004E5CBA">
        <w:trPr>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C08F75C" w14:textId="0A682829" w:rsidR="00987F9F" w:rsidRDefault="00270995">
            <w:pPr>
              <w:pStyle w:val="NoSpacing"/>
              <w:jc w:val="center"/>
              <w:rPr>
                <w:lang w:val="en-GB"/>
              </w:rPr>
            </w:pPr>
            <w:r>
              <w:rPr>
                <w:lang w:val="en-GB"/>
              </w:rPr>
              <w:t>4</w:t>
            </w:r>
          </w:p>
        </w:tc>
        <w:tc>
          <w:tcPr>
            <w:tcW w:w="0" w:type="dxa"/>
            <w:vAlign w:val="center"/>
          </w:tcPr>
          <w:p w14:paraId="4F062CE2" w14:textId="01915C07" w:rsidR="00987F9F" w:rsidRDefault="00270995">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sidRPr="00EE0BDA">
              <w:rPr>
                <w:lang w:val="en-GB"/>
              </w:rPr>
              <w:t>customers must be safe during their visit at a store</w:t>
            </w:r>
          </w:p>
        </w:tc>
      </w:tr>
      <w:tr w:rsidR="00987F9F" w:rsidRPr="00A96E4D" w14:paraId="45536E45"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6FB27193" w14:textId="6B508C7E" w:rsidR="00987F9F" w:rsidRDefault="00A87326">
            <w:pPr>
              <w:pStyle w:val="NoSpacing"/>
              <w:jc w:val="center"/>
              <w:rPr>
                <w:lang w:val="en-GB"/>
              </w:rPr>
            </w:pPr>
            <w:r>
              <w:rPr>
                <w:lang w:val="en-GB"/>
              </w:rPr>
              <w:t>5</w:t>
            </w:r>
          </w:p>
        </w:tc>
        <w:tc>
          <w:tcPr>
            <w:tcW w:w="0" w:type="dxa"/>
            <w:vAlign w:val="center"/>
          </w:tcPr>
          <w:p w14:paraId="2BBC07CB" w14:textId="0A493807"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every customer must be allowed to queue aiming to enter in a store</w:t>
            </w:r>
          </w:p>
        </w:tc>
      </w:tr>
      <w:tr w:rsidR="00987F9F" w:rsidRPr="00A96E4D" w14:paraId="4399A10C" w14:textId="77777777" w:rsidTr="004E5CBA">
        <w:trPr>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CBA27F5" w14:textId="0C2AAD45" w:rsidR="00987F9F" w:rsidRDefault="00A87326">
            <w:pPr>
              <w:pStyle w:val="NoSpacing"/>
              <w:jc w:val="center"/>
              <w:rPr>
                <w:lang w:val="en-GB"/>
              </w:rPr>
            </w:pPr>
            <w:r>
              <w:rPr>
                <w:lang w:val="en-GB"/>
              </w:rPr>
              <w:t>6</w:t>
            </w:r>
          </w:p>
        </w:tc>
        <w:tc>
          <w:tcPr>
            <w:tcW w:w="0" w:type="dxa"/>
            <w:vAlign w:val="center"/>
          </w:tcPr>
          <w:p w14:paraId="7C9BA224" w14:textId="5353FFD7" w:rsidR="00987F9F" w:rsidRDefault="00270995">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sidRPr="003A3928">
              <w:rPr>
                <w:lang w:val="en-GB"/>
              </w:rPr>
              <w:t>no crowds have to be present outside the store</w:t>
            </w:r>
          </w:p>
        </w:tc>
      </w:tr>
      <w:tr w:rsidR="00987F9F" w:rsidRPr="00A96E4D" w14:paraId="380552AD"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7C41136" w14:textId="5C45EE55" w:rsidR="00987F9F" w:rsidRDefault="00A87326">
            <w:pPr>
              <w:pStyle w:val="NoSpacing"/>
              <w:jc w:val="center"/>
              <w:rPr>
                <w:lang w:val="en-GB"/>
              </w:rPr>
            </w:pPr>
            <w:r>
              <w:rPr>
                <w:lang w:val="en-GB"/>
              </w:rPr>
              <w:t>7</w:t>
            </w:r>
          </w:p>
        </w:tc>
        <w:tc>
          <w:tcPr>
            <w:tcW w:w="0" w:type="dxa"/>
            <w:vAlign w:val="center"/>
          </w:tcPr>
          <w:p w14:paraId="37D54C3D" w14:textId="2352E6EC"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who queue first are the first to enter the store</w:t>
            </w:r>
          </w:p>
        </w:tc>
      </w:tr>
      <w:tr w:rsidR="00987F9F" w:rsidRPr="00A96E4D" w14:paraId="2A7E35DC" w14:textId="77777777" w:rsidTr="004E5CBA">
        <w:trPr>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F417B8F" w14:textId="01D50A8D" w:rsidR="00987F9F" w:rsidRDefault="00A87326">
            <w:pPr>
              <w:pStyle w:val="NoSpacing"/>
              <w:jc w:val="center"/>
              <w:rPr>
                <w:lang w:val="en-GB"/>
              </w:rPr>
            </w:pPr>
            <w:r>
              <w:rPr>
                <w:lang w:val="en-GB"/>
              </w:rPr>
              <w:t>8</w:t>
            </w:r>
          </w:p>
        </w:tc>
        <w:tc>
          <w:tcPr>
            <w:tcW w:w="0" w:type="dxa"/>
            <w:vAlign w:val="center"/>
          </w:tcPr>
          <w:p w14:paraId="4E2DE614" w14:textId="316BABC8" w:rsidR="00987F9F" w:rsidRDefault="00270995">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sidRPr="003A3928">
              <w:rPr>
                <w:lang w:val="en-GB"/>
              </w:rPr>
              <w:t>precise estimation of the waiting time must be accessible to the queuing customers</w:t>
            </w:r>
          </w:p>
        </w:tc>
      </w:tr>
      <w:tr w:rsidR="00987F9F" w:rsidRPr="00A96E4D" w14:paraId="1EB2DF88"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46E50054" w14:textId="65026444" w:rsidR="00987F9F" w:rsidRDefault="00A87326">
            <w:pPr>
              <w:pStyle w:val="NoSpacing"/>
              <w:jc w:val="center"/>
              <w:rPr>
                <w:lang w:val="en-GB"/>
              </w:rPr>
            </w:pPr>
            <w:r>
              <w:rPr>
                <w:lang w:val="en-GB"/>
              </w:rPr>
              <w:t>9</w:t>
            </w:r>
          </w:p>
        </w:tc>
        <w:tc>
          <w:tcPr>
            <w:tcW w:w="0" w:type="dxa"/>
            <w:vAlign w:val="center"/>
          </w:tcPr>
          <w:p w14:paraId="5A4A7453" w14:textId="07E1B51B"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customers receive a notification when they need to get out in order to reach the store</w:t>
            </w:r>
          </w:p>
        </w:tc>
      </w:tr>
      <w:tr w:rsidR="00987F9F" w:rsidRPr="00A96E4D" w14:paraId="5D8D59B9" w14:textId="77777777" w:rsidTr="004E5CBA">
        <w:trPr>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4F362046" w14:textId="27CD6284" w:rsidR="00987F9F" w:rsidRDefault="00270995">
            <w:pPr>
              <w:pStyle w:val="NoSpacing"/>
              <w:jc w:val="center"/>
              <w:rPr>
                <w:lang w:val="en-GB"/>
              </w:rPr>
            </w:pPr>
            <w:r>
              <w:rPr>
                <w:lang w:val="en-GB"/>
              </w:rPr>
              <w:t>1</w:t>
            </w:r>
            <w:r w:rsidR="00A87326">
              <w:rPr>
                <w:lang w:val="en-GB"/>
              </w:rPr>
              <w:t>0</w:t>
            </w:r>
          </w:p>
        </w:tc>
        <w:tc>
          <w:tcPr>
            <w:tcW w:w="0" w:type="dxa"/>
            <w:vAlign w:val="center"/>
          </w:tcPr>
          <w:p w14:paraId="6A80FC49" w14:textId="7B124C86" w:rsidR="00987F9F" w:rsidRDefault="00270995">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sidRPr="003A3928">
              <w:rPr>
                <w:lang w:val="en-GB"/>
              </w:rPr>
              <w:t>customers cannot overload a store's queue</w:t>
            </w:r>
          </w:p>
        </w:tc>
      </w:tr>
      <w:tr w:rsidR="00987F9F" w:rsidRPr="00A96E4D" w14:paraId="049A8856"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12B7F589" w14:textId="0D493C52" w:rsidR="00987F9F" w:rsidRDefault="00270995">
            <w:pPr>
              <w:pStyle w:val="NoSpacing"/>
              <w:jc w:val="center"/>
              <w:rPr>
                <w:lang w:val="en-GB"/>
              </w:rPr>
            </w:pPr>
            <w:r>
              <w:rPr>
                <w:lang w:val="en-GB"/>
              </w:rPr>
              <w:t>1</w:t>
            </w:r>
            <w:r w:rsidR="00A87326">
              <w:rPr>
                <w:lang w:val="en-GB"/>
              </w:rPr>
              <w:t>1</w:t>
            </w:r>
          </w:p>
        </w:tc>
        <w:tc>
          <w:tcPr>
            <w:tcW w:w="0" w:type="dxa"/>
            <w:vAlign w:val="center"/>
          </w:tcPr>
          <w:p w14:paraId="36534EC1" w14:textId="5CD0E14F"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sidRPr="003A3928">
              <w:rPr>
                <w:lang w:val="en-GB"/>
              </w:rPr>
              <w:t>system is configurable for the needs of every store</w:t>
            </w:r>
          </w:p>
        </w:tc>
      </w:tr>
      <w:tr w:rsidR="00987F9F" w:rsidRPr="00A96E4D" w14:paraId="5CA7809F" w14:textId="77777777" w:rsidTr="004E5CBA">
        <w:trPr>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76D02EA" w14:textId="4D9BCB83" w:rsidR="00987F9F" w:rsidRDefault="00270995">
            <w:pPr>
              <w:pStyle w:val="NoSpacing"/>
              <w:jc w:val="center"/>
              <w:rPr>
                <w:lang w:val="en-GB"/>
              </w:rPr>
            </w:pPr>
            <w:r>
              <w:rPr>
                <w:lang w:val="en-GB"/>
              </w:rPr>
              <w:t>1</w:t>
            </w:r>
            <w:r w:rsidR="00A87326">
              <w:rPr>
                <w:lang w:val="en-GB"/>
              </w:rPr>
              <w:t>2</w:t>
            </w:r>
          </w:p>
        </w:tc>
        <w:tc>
          <w:tcPr>
            <w:tcW w:w="0" w:type="dxa"/>
            <w:vAlign w:val="center"/>
          </w:tcPr>
          <w:p w14:paraId="6C15A345" w14:textId="5AA699C8" w:rsidR="00987F9F" w:rsidRDefault="00270995">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sidRPr="003A3928">
              <w:rPr>
                <w:lang w:val="en-GB"/>
              </w:rPr>
              <w:t>customers' access must be supervised</w:t>
            </w:r>
          </w:p>
        </w:tc>
      </w:tr>
      <w:tr w:rsidR="00987F9F" w:rsidRPr="00A96E4D" w14:paraId="4E8A8590" w14:textId="77777777" w:rsidTr="004E5CB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0FE4774" w14:textId="6CDB437E" w:rsidR="00987F9F" w:rsidRDefault="00270995">
            <w:pPr>
              <w:pStyle w:val="NoSpacing"/>
              <w:jc w:val="center"/>
              <w:rPr>
                <w:lang w:val="en-GB"/>
              </w:rPr>
            </w:pPr>
            <w:r>
              <w:rPr>
                <w:lang w:val="en-GB"/>
              </w:rPr>
              <w:t>1</w:t>
            </w:r>
            <w:r w:rsidR="00A87326">
              <w:rPr>
                <w:lang w:val="en-GB"/>
              </w:rPr>
              <w:t>3</w:t>
            </w:r>
          </w:p>
        </w:tc>
        <w:tc>
          <w:tcPr>
            <w:tcW w:w="0" w:type="dxa"/>
            <w:vAlign w:val="center"/>
          </w:tcPr>
          <w:p w14:paraId="5607F200" w14:textId="0A389A35" w:rsidR="00987F9F" w:rsidRDefault="00270995">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customers must be helped through suggestions to choose the safest way of buying their products</w:t>
            </w:r>
          </w:p>
        </w:tc>
      </w:tr>
    </w:tbl>
    <w:p w14:paraId="26CEB06C" w14:textId="57AE2F4C" w:rsidR="00027BBC" w:rsidRDefault="00027BBC" w:rsidP="009019F9">
      <w:pPr>
        <w:rPr>
          <w:lang w:val="en-GB"/>
        </w:rPr>
      </w:pPr>
      <w:r>
        <w:rPr>
          <w:lang w:val="en-GB"/>
        </w:rPr>
        <w:br w:type="page"/>
      </w:r>
    </w:p>
    <w:p w14:paraId="51EFFB98" w14:textId="65BB7B7E" w:rsidR="00027BBC" w:rsidRDefault="00027BBC" w:rsidP="00027BBC">
      <w:pPr>
        <w:pStyle w:val="Heading2"/>
      </w:pPr>
      <w:bookmarkStart w:id="6" w:name="_Toc53691889"/>
      <w:bookmarkStart w:id="7" w:name="_Toc56547524"/>
      <w:bookmarkStart w:id="8" w:name="_Toc58319869"/>
      <w:r w:rsidRPr="00027BBC">
        <w:lastRenderedPageBreak/>
        <w:t>Scope</w:t>
      </w:r>
      <w:bookmarkEnd w:id="6"/>
      <w:bookmarkEnd w:id="7"/>
      <w:bookmarkEnd w:id="8"/>
    </w:p>
    <w:p w14:paraId="6F217AD9" w14:textId="0906DB83" w:rsidR="00755EB6" w:rsidRDefault="002A6A29" w:rsidP="00801C5F">
      <w:pPr>
        <w:rPr>
          <w:lang w:val="en-GB"/>
        </w:rPr>
      </w:pPr>
      <w:r>
        <w:rPr>
          <w:lang w:val="en-GB"/>
        </w:rPr>
        <w:t>The system is put on an environment composed of different entities</w:t>
      </w:r>
      <w:r w:rsidR="00247BA5">
        <w:rPr>
          <w:lang w:val="en-GB"/>
        </w:rPr>
        <w:t xml:space="preserve"> which are part of the world: customers, store</w:t>
      </w:r>
      <w:r w:rsidR="00570602">
        <w:rPr>
          <w:lang w:val="en-GB"/>
        </w:rPr>
        <w:t xml:space="preserve"> managers</w:t>
      </w:r>
      <w:r w:rsidR="004C442E">
        <w:rPr>
          <w:lang w:val="en-GB"/>
        </w:rPr>
        <w:t xml:space="preserve"> and</w:t>
      </w:r>
      <w:r w:rsidR="00247BA5">
        <w:rPr>
          <w:lang w:val="en-GB"/>
        </w:rPr>
        <w:t xml:space="preserve"> </w:t>
      </w:r>
      <w:r w:rsidR="00485190">
        <w:rPr>
          <w:lang w:val="en-GB"/>
        </w:rPr>
        <w:t>checkpoint controllers</w:t>
      </w:r>
      <w:r w:rsidR="00D173FD">
        <w:rPr>
          <w:lang w:val="en-GB"/>
        </w:rPr>
        <w:t>.</w:t>
      </w:r>
      <w:r w:rsidR="004C442E">
        <w:rPr>
          <w:lang w:val="en-GB"/>
        </w:rPr>
        <w:t xml:space="preserve"> </w:t>
      </w:r>
      <w:r w:rsidR="00C1159C">
        <w:rPr>
          <w:lang w:val="en-GB"/>
        </w:rPr>
        <w:t xml:space="preserve">With </w:t>
      </w:r>
      <w:r w:rsidR="003D49EC">
        <w:rPr>
          <w:lang w:val="en-GB"/>
        </w:rPr>
        <w:t>checkpoint controllers</w:t>
      </w:r>
      <w:r w:rsidR="00C1159C">
        <w:rPr>
          <w:lang w:val="en-GB"/>
        </w:rPr>
        <w:t xml:space="preserve"> we </w:t>
      </w:r>
      <w:r w:rsidR="003D49EC">
        <w:rPr>
          <w:lang w:val="en-GB"/>
        </w:rPr>
        <w:t xml:space="preserve">mean </w:t>
      </w:r>
      <w:r w:rsidR="00C1159C">
        <w:rPr>
          <w:lang w:val="en-GB"/>
        </w:rPr>
        <w:t>the people involved in the activity of controlling people’s numbers</w:t>
      </w:r>
      <w:r w:rsidR="00980E81">
        <w:rPr>
          <w:lang w:val="en-GB"/>
        </w:rPr>
        <w:t xml:space="preserve"> when a number is</w:t>
      </w:r>
      <w:r w:rsidR="00260F86">
        <w:rPr>
          <w:lang w:val="en-GB"/>
        </w:rPr>
        <w:t xml:space="preserve"> called and a </w:t>
      </w:r>
      <w:r w:rsidR="00364641">
        <w:rPr>
          <w:lang w:val="en-GB"/>
        </w:rPr>
        <w:t>person</w:t>
      </w:r>
      <w:r w:rsidR="00260F86">
        <w:rPr>
          <w:lang w:val="en-GB"/>
        </w:rPr>
        <w:t xml:space="preserve"> </w:t>
      </w:r>
      <w:r w:rsidR="003D49EC">
        <w:rPr>
          <w:lang w:val="en-GB"/>
        </w:rPr>
        <w:t xml:space="preserve">approaches the entrance wanting to be granted </w:t>
      </w:r>
      <w:r w:rsidR="00153BC4">
        <w:rPr>
          <w:lang w:val="en-GB"/>
        </w:rPr>
        <w:t xml:space="preserve">the </w:t>
      </w:r>
      <w:r w:rsidR="003D49EC">
        <w:rPr>
          <w:lang w:val="en-GB"/>
        </w:rPr>
        <w:t>access</w:t>
      </w:r>
      <w:r w:rsidR="00364641">
        <w:rPr>
          <w:lang w:val="en-GB"/>
        </w:rPr>
        <w:t>.</w:t>
      </w:r>
      <w:r w:rsidR="009F7BE6">
        <w:rPr>
          <w:lang w:val="en-GB"/>
        </w:rPr>
        <w:t xml:space="preserve"> Here </w:t>
      </w:r>
      <w:r w:rsidR="00153BC4">
        <w:rPr>
          <w:lang w:val="en-GB"/>
        </w:rPr>
        <w:t>follow</w:t>
      </w:r>
      <w:r w:rsidR="009F7BE6">
        <w:rPr>
          <w:lang w:val="en-GB"/>
        </w:rPr>
        <w:t xml:space="preserve"> lists of phenomena for this system and the world </w:t>
      </w:r>
      <w:r w:rsidR="00755EB6">
        <w:rPr>
          <w:lang w:val="en-GB"/>
        </w:rPr>
        <w:t>related to it.</w:t>
      </w:r>
    </w:p>
    <w:p w14:paraId="51617555" w14:textId="7A7810E3" w:rsidR="00C249E2" w:rsidRDefault="00755EB6" w:rsidP="00EB4837">
      <w:pPr>
        <w:pStyle w:val="Heading3"/>
        <w:rPr>
          <w:lang w:val="en-GB"/>
        </w:rPr>
      </w:pPr>
      <w:bookmarkStart w:id="9" w:name="_Toc56547525"/>
      <w:bookmarkStart w:id="10" w:name="_Toc58319870"/>
      <w:r>
        <w:rPr>
          <w:lang w:val="en-GB"/>
        </w:rPr>
        <w:t>World phenomena</w:t>
      </w:r>
      <w:bookmarkEnd w:id="9"/>
      <w:bookmarkEnd w:id="10"/>
    </w:p>
    <w:tbl>
      <w:tblPr>
        <w:tblStyle w:val="ListTable2-Accent3"/>
        <w:tblW w:w="0" w:type="auto"/>
        <w:jc w:val="center"/>
        <w:tblLook w:val="04A0" w:firstRow="1" w:lastRow="0" w:firstColumn="1" w:lastColumn="0" w:noHBand="0" w:noVBand="1"/>
      </w:tblPr>
      <w:tblGrid>
        <w:gridCol w:w="1474"/>
        <w:gridCol w:w="1247"/>
        <w:gridCol w:w="5046"/>
      </w:tblGrid>
      <w:tr w:rsidR="00D050A1" w14:paraId="18613815" w14:textId="77777777" w:rsidTr="00C061C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tcPr>
          <w:p w14:paraId="5D33CEE4" w14:textId="2973EBD1" w:rsidR="002B414A" w:rsidRDefault="002B414A" w:rsidP="00801C5F">
            <w:pPr>
              <w:rPr>
                <w:lang w:val="en-GB"/>
              </w:rPr>
            </w:pPr>
            <w:r>
              <w:rPr>
                <w:lang w:val="en-GB"/>
              </w:rPr>
              <w:t>Phenomena</w:t>
            </w:r>
          </w:p>
        </w:tc>
        <w:tc>
          <w:tcPr>
            <w:tcW w:w="1247" w:type="dxa"/>
          </w:tcPr>
          <w:p w14:paraId="193D95B8" w14:textId="3A6B61E7" w:rsidR="002B414A" w:rsidRDefault="00EF3078" w:rsidP="00801C5F">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2794F3FF" w14:textId="4BF1E07A" w:rsidR="002B414A" w:rsidRDefault="002B414A" w:rsidP="00801C5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D050A1" w:rsidRPr="00A96E4D" w14:paraId="4811FC06"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4B14B2E" w14:textId="064A5F19" w:rsidR="002B414A" w:rsidRDefault="002B414A" w:rsidP="009D6FA3">
            <w:pPr>
              <w:jc w:val="center"/>
              <w:rPr>
                <w:lang w:val="en-GB"/>
              </w:rPr>
            </w:pPr>
            <w:r>
              <w:rPr>
                <w:lang w:val="en-GB"/>
              </w:rPr>
              <w:t>1</w:t>
            </w:r>
          </w:p>
        </w:tc>
        <w:tc>
          <w:tcPr>
            <w:tcW w:w="1247" w:type="dxa"/>
          </w:tcPr>
          <w:p w14:paraId="6309D2BA" w14:textId="4FC201E8"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009DFD7B" w14:textId="671FDA79"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Customer </w:t>
            </w:r>
            <w:r w:rsidR="00F04D38">
              <w:rPr>
                <w:lang w:val="en-GB"/>
              </w:rPr>
              <w:t>choose where to go shopping</w:t>
            </w:r>
          </w:p>
        </w:tc>
      </w:tr>
      <w:tr w:rsidR="00D050A1" w14:paraId="5D8AFEA7"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4FE4FB0" w14:textId="6AA2F0D7" w:rsidR="002B414A" w:rsidRDefault="002B414A" w:rsidP="009D6FA3">
            <w:pPr>
              <w:jc w:val="center"/>
              <w:rPr>
                <w:lang w:val="en-GB"/>
              </w:rPr>
            </w:pPr>
            <w:r>
              <w:rPr>
                <w:lang w:val="en-GB"/>
              </w:rPr>
              <w:t>2</w:t>
            </w:r>
          </w:p>
        </w:tc>
        <w:tc>
          <w:tcPr>
            <w:tcW w:w="1247" w:type="dxa"/>
          </w:tcPr>
          <w:p w14:paraId="454FE0D6" w14:textId="7F00EEFA" w:rsidR="002B414A"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5B44129D" w14:textId="2D843E1E" w:rsidR="002B414A" w:rsidRDefault="002B414A"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opens the application</w:t>
            </w:r>
          </w:p>
        </w:tc>
      </w:tr>
      <w:tr w:rsidR="00D050A1" w:rsidRPr="00A96E4D" w14:paraId="2EB58782"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85842E8" w14:textId="10A05637" w:rsidR="002B414A" w:rsidRDefault="002B414A" w:rsidP="009D6FA3">
            <w:pPr>
              <w:jc w:val="center"/>
              <w:rPr>
                <w:lang w:val="en-GB"/>
              </w:rPr>
            </w:pPr>
            <w:r>
              <w:rPr>
                <w:lang w:val="en-GB"/>
              </w:rPr>
              <w:t>3</w:t>
            </w:r>
          </w:p>
        </w:tc>
        <w:tc>
          <w:tcPr>
            <w:tcW w:w="1247" w:type="dxa"/>
          </w:tcPr>
          <w:p w14:paraId="00DEC056" w14:textId="69484105"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2D0B89E3" w14:textId="64E002F8"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goes to the store</w:t>
            </w:r>
          </w:p>
        </w:tc>
      </w:tr>
      <w:tr w:rsidR="00D050A1" w:rsidRPr="00A96E4D" w14:paraId="210020E6"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51C48FE" w14:textId="02E3B1FB" w:rsidR="002B414A" w:rsidRDefault="002B414A" w:rsidP="009D6FA3">
            <w:pPr>
              <w:jc w:val="center"/>
              <w:rPr>
                <w:lang w:val="en-GB"/>
              </w:rPr>
            </w:pPr>
            <w:r>
              <w:rPr>
                <w:lang w:val="en-GB"/>
              </w:rPr>
              <w:t>4</w:t>
            </w:r>
          </w:p>
        </w:tc>
        <w:tc>
          <w:tcPr>
            <w:tcW w:w="1247" w:type="dxa"/>
          </w:tcPr>
          <w:p w14:paraId="67D0FF94" w14:textId="70179E85" w:rsidR="002B414A"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2928E5AF" w14:textId="4C0D4267" w:rsidR="002B414A" w:rsidRDefault="00B3166B"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Customer </w:t>
            </w:r>
            <w:r w:rsidR="00F9653A">
              <w:rPr>
                <w:lang w:val="en-GB"/>
              </w:rPr>
              <w:t>get</w:t>
            </w:r>
            <w:r w:rsidR="007F44BF">
              <w:rPr>
                <w:lang w:val="en-GB"/>
              </w:rPr>
              <w:t>s</w:t>
            </w:r>
            <w:r w:rsidR="007B2D9A">
              <w:rPr>
                <w:lang w:val="en-GB"/>
              </w:rPr>
              <w:t xml:space="preserve"> access to</w:t>
            </w:r>
            <w:r w:rsidR="00F9653A">
              <w:rPr>
                <w:lang w:val="en-GB"/>
              </w:rPr>
              <w:t xml:space="preserve"> the application</w:t>
            </w:r>
            <w:r w:rsidR="00CD1E38">
              <w:rPr>
                <w:lang w:val="en-GB"/>
              </w:rPr>
              <w:t xml:space="preserve"> for lining up</w:t>
            </w:r>
          </w:p>
        </w:tc>
      </w:tr>
      <w:tr w:rsidR="00D050A1" w:rsidRPr="00A96E4D" w14:paraId="70B2E18E"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CFAE57C" w14:textId="1052F63E" w:rsidR="002B414A" w:rsidRDefault="002B414A" w:rsidP="009D6FA3">
            <w:pPr>
              <w:jc w:val="center"/>
              <w:rPr>
                <w:lang w:val="en-GB"/>
              </w:rPr>
            </w:pPr>
            <w:r>
              <w:rPr>
                <w:lang w:val="en-GB"/>
              </w:rPr>
              <w:t>5</w:t>
            </w:r>
          </w:p>
        </w:tc>
        <w:tc>
          <w:tcPr>
            <w:tcW w:w="1247" w:type="dxa"/>
          </w:tcPr>
          <w:p w14:paraId="45001BC3" w14:textId="1155AE97" w:rsidR="002B414A"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604275ED" w14:textId="4CAA86BF" w:rsidR="002B414A" w:rsidRDefault="002B414A"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takes its shopping items</w:t>
            </w:r>
          </w:p>
        </w:tc>
      </w:tr>
      <w:tr w:rsidR="00D050A1" w14:paraId="429FE1F0"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6D0961B" w14:textId="0A49B724" w:rsidR="002B414A" w:rsidRDefault="002B414A" w:rsidP="009D6FA3">
            <w:pPr>
              <w:jc w:val="center"/>
              <w:rPr>
                <w:lang w:val="en-GB"/>
              </w:rPr>
            </w:pPr>
            <w:r>
              <w:rPr>
                <w:lang w:val="en-GB"/>
              </w:rPr>
              <w:t>6</w:t>
            </w:r>
          </w:p>
        </w:tc>
        <w:tc>
          <w:tcPr>
            <w:tcW w:w="1247" w:type="dxa"/>
          </w:tcPr>
          <w:p w14:paraId="035BF399" w14:textId="758A9E6D" w:rsidR="002B414A"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5B1B552F" w14:textId="620560B5" w:rsidR="002B414A" w:rsidRDefault="002B414A"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pays</w:t>
            </w:r>
          </w:p>
        </w:tc>
      </w:tr>
    </w:tbl>
    <w:p w14:paraId="374661B4" w14:textId="77777777" w:rsidR="00245DB1" w:rsidRPr="00C249E2" w:rsidRDefault="00245DB1" w:rsidP="00801C5F">
      <w:pPr>
        <w:rPr>
          <w:lang w:val="en-GB"/>
        </w:rPr>
      </w:pPr>
    </w:p>
    <w:p w14:paraId="7EB1B974" w14:textId="2B02E8BD" w:rsidR="00607D10" w:rsidRDefault="00755EB6" w:rsidP="00755EB6">
      <w:pPr>
        <w:pStyle w:val="Heading3"/>
        <w:rPr>
          <w:lang w:val="en-GB"/>
        </w:rPr>
      </w:pPr>
      <w:bookmarkStart w:id="11" w:name="_Toc56547532"/>
      <w:bookmarkStart w:id="12" w:name="_Toc58319871"/>
      <w:r>
        <w:rPr>
          <w:lang w:val="en-GB"/>
        </w:rPr>
        <w:t>Shared phenomena</w:t>
      </w:r>
      <w:bookmarkEnd w:id="11"/>
      <w:bookmarkEnd w:id="12"/>
    </w:p>
    <w:tbl>
      <w:tblPr>
        <w:tblStyle w:val="ListTable2-Accent3"/>
        <w:tblW w:w="0" w:type="auto"/>
        <w:jc w:val="center"/>
        <w:tblLook w:val="04A0" w:firstRow="1" w:lastRow="0" w:firstColumn="1" w:lastColumn="0" w:noHBand="0" w:noVBand="1"/>
      </w:tblPr>
      <w:tblGrid>
        <w:gridCol w:w="1474"/>
        <w:gridCol w:w="1247"/>
        <w:gridCol w:w="5046"/>
      </w:tblGrid>
      <w:tr w:rsidR="007E56C5" w14:paraId="7AD2CEBE" w14:textId="77777777" w:rsidTr="00C061C8">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tcPr>
          <w:p w14:paraId="547D9EBA" w14:textId="160549E9" w:rsidR="007E56C5" w:rsidRDefault="007E56C5" w:rsidP="0050034D">
            <w:pPr>
              <w:rPr>
                <w:lang w:val="en-GB"/>
              </w:rPr>
            </w:pPr>
            <w:r>
              <w:rPr>
                <w:lang w:val="en-GB"/>
              </w:rPr>
              <w:t>Phenomena</w:t>
            </w:r>
          </w:p>
        </w:tc>
        <w:tc>
          <w:tcPr>
            <w:tcW w:w="1247" w:type="dxa"/>
          </w:tcPr>
          <w:p w14:paraId="4611DBD9" w14:textId="38B6A05E"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723F209B" w14:textId="7A73C322"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7E56C5" w:rsidRPr="00A96E4D" w14:paraId="0BBD5BFB"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45259B8" w14:textId="77777777" w:rsidR="007E56C5" w:rsidRDefault="007E56C5" w:rsidP="009D6FA3">
            <w:pPr>
              <w:jc w:val="center"/>
              <w:rPr>
                <w:lang w:val="en-GB"/>
              </w:rPr>
            </w:pPr>
            <w:r>
              <w:rPr>
                <w:lang w:val="en-GB"/>
              </w:rPr>
              <w:t>1</w:t>
            </w:r>
          </w:p>
        </w:tc>
        <w:tc>
          <w:tcPr>
            <w:tcW w:w="1247" w:type="dxa"/>
            <w:vAlign w:val="center"/>
          </w:tcPr>
          <w:p w14:paraId="45DDC195" w14:textId="49C8547A" w:rsidR="007E56C5" w:rsidRDefault="00F770A5"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6648A3B6" w14:textId="201A5EAD"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The store</w:t>
            </w:r>
            <w:r w:rsidR="00570602">
              <w:rPr>
                <w:lang w:val="en-GB"/>
              </w:rPr>
              <w:t xml:space="preserve"> manager</w:t>
            </w:r>
            <w:r>
              <w:rPr>
                <w:lang w:val="en-GB"/>
              </w:rPr>
              <w:t xml:space="preserve"> sets the maximum amount of people for a group</w:t>
            </w:r>
          </w:p>
        </w:tc>
      </w:tr>
      <w:tr w:rsidR="007E56C5" w:rsidRPr="00A96E4D" w14:paraId="01B753FA"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A7E5E02" w14:textId="77777777" w:rsidR="007E56C5" w:rsidRDefault="007E56C5" w:rsidP="009D6FA3">
            <w:pPr>
              <w:jc w:val="center"/>
              <w:rPr>
                <w:lang w:val="en-GB"/>
              </w:rPr>
            </w:pPr>
            <w:r>
              <w:rPr>
                <w:lang w:val="en-GB"/>
              </w:rPr>
              <w:t>2</w:t>
            </w:r>
          </w:p>
        </w:tc>
        <w:tc>
          <w:tcPr>
            <w:tcW w:w="1247" w:type="dxa"/>
            <w:vAlign w:val="center"/>
          </w:tcPr>
          <w:p w14:paraId="146027E7" w14:textId="17854025" w:rsidR="007E56C5" w:rsidRDefault="00F770A5"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5CE96AE9" w14:textId="41417595"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The store</w:t>
            </w:r>
            <w:r w:rsidR="00570602">
              <w:rPr>
                <w:lang w:val="en-GB"/>
              </w:rPr>
              <w:t xml:space="preserve"> manager</w:t>
            </w:r>
            <w:r>
              <w:rPr>
                <w:lang w:val="en-GB"/>
              </w:rPr>
              <w:t xml:space="preserve"> sets the maximum amount of people inside a certain sector</w:t>
            </w:r>
          </w:p>
        </w:tc>
      </w:tr>
      <w:tr w:rsidR="007E56C5" w:rsidRPr="00A96E4D" w14:paraId="47AEF786"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11D3D70" w14:textId="77777777" w:rsidR="007E56C5" w:rsidRDefault="007E56C5" w:rsidP="009D6FA3">
            <w:pPr>
              <w:jc w:val="center"/>
              <w:rPr>
                <w:lang w:val="en-GB"/>
              </w:rPr>
            </w:pPr>
            <w:r>
              <w:rPr>
                <w:lang w:val="en-GB"/>
              </w:rPr>
              <w:t>3</w:t>
            </w:r>
          </w:p>
        </w:tc>
        <w:tc>
          <w:tcPr>
            <w:tcW w:w="1247" w:type="dxa"/>
            <w:vAlign w:val="center"/>
          </w:tcPr>
          <w:p w14:paraId="0821BBC0" w14:textId="62AE77CF" w:rsidR="007E56C5" w:rsidRDefault="00F770A5"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09CAE48F" w14:textId="12FCD270"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enters in the (digital) queue</w:t>
            </w:r>
          </w:p>
        </w:tc>
      </w:tr>
      <w:tr w:rsidR="007E56C5" w:rsidRPr="00A96E4D" w14:paraId="2D84F468"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E5AA4A7" w14:textId="77777777" w:rsidR="007E56C5" w:rsidRDefault="007E56C5" w:rsidP="009D6FA3">
            <w:pPr>
              <w:jc w:val="center"/>
              <w:rPr>
                <w:lang w:val="en-GB"/>
              </w:rPr>
            </w:pPr>
            <w:r>
              <w:rPr>
                <w:lang w:val="en-GB"/>
              </w:rPr>
              <w:t>4</w:t>
            </w:r>
          </w:p>
        </w:tc>
        <w:tc>
          <w:tcPr>
            <w:tcW w:w="1247" w:type="dxa"/>
            <w:vAlign w:val="center"/>
          </w:tcPr>
          <w:p w14:paraId="0B8D0CC6" w14:textId="0D703987"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166B4D66" w14:textId="63D55E3C"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checks the estimated waiting time</w:t>
            </w:r>
          </w:p>
        </w:tc>
      </w:tr>
      <w:tr w:rsidR="007E56C5" w14:paraId="27379437"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60A11604" w14:textId="77777777" w:rsidR="007E56C5" w:rsidRDefault="007E56C5" w:rsidP="009D6FA3">
            <w:pPr>
              <w:jc w:val="center"/>
              <w:rPr>
                <w:lang w:val="en-GB"/>
              </w:rPr>
            </w:pPr>
            <w:r>
              <w:rPr>
                <w:lang w:val="en-GB"/>
              </w:rPr>
              <w:t>5</w:t>
            </w:r>
          </w:p>
        </w:tc>
        <w:tc>
          <w:tcPr>
            <w:tcW w:w="1247" w:type="dxa"/>
            <w:vAlign w:val="center"/>
          </w:tcPr>
          <w:p w14:paraId="5145E675" w14:textId="54BD6A38"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1ED6884C" w14:textId="01A5D0BF"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books a visit</w:t>
            </w:r>
          </w:p>
        </w:tc>
      </w:tr>
      <w:tr w:rsidR="007E56C5" w:rsidRPr="00A96E4D" w14:paraId="7E969B66"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360914C" w14:textId="33B93938" w:rsidR="007E56C5" w:rsidRDefault="00111DAF" w:rsidP="009D6FA3">
            <w:pPr>
              <w:jc w:val="center"/>
              <w:rPr>
                <w:lang w:val="en-GB"/>
              </w:rPr>
            </w:pPr>
            <w:r>
              <w:rPr>
                <w:lang w:val="en-GB"/>
              </w:rPr>
              <w:t>6</w:t>
            </w:r>
          </w:p>
        </w:tc>
        <w:tc>
          <w:tcPr>
            <w:tcW w:w="1247" w:type="dxa"/>
            <w:vAlign w:val="center"/>
          </w:tcPr>
          <w:p w14:paraId="4BBE8DBD" w14:textId="4A5EB5E2"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3AB2F610" w14:textId="2EB75EDA"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inserts the items or items’ categories in to-buy list</w:t>
            </w:r>
          </w:p>
        </w:tc>
      </w:tr>
      <w:tr w:rsidR="007E56C5" w:rsidRPr="00A96E4D" w14:paraId="04EA14E1"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4C65623" w14:textId="63D4DDFA" w:rsidR="007E56C5" w:rsidRDefault="00111DAF" w:rsidP="009D6FA3">
            <w:pPr>
              <w:jc w:val="center"/>
              <w:rPr>
                <w:lang w:val="en-GB"/>
              </w:rPr>
            </w:pPr>
            <w:r>
              <w:rPr>
                <w:lang w:val="en-GB"/>
              </w:rPr>
              <w:t>7</w:t>
            </w:r>
          </w:p>
        </w:tc>
        <w:tc>
          <w:tcPr>
            <w:tcW w:w="1247" w:type="dxa"/>
            <w:vAlign w:val="center"/>
          </w:tcPr>
          <w:p w14:paraId="4BC59ED8" w14:textId="744F536A"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17E34566" w14:textId="21621B7F"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inserts the approximate duration of the visit</w:t>
            </w:r>
          </w:p>
        </w:tc>
      </w:tr>
      <w:tr w:rsidR="007E56C5" w:rsidRPr="00A96E4D" w14:paraId="33B1857A"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EA75035" w14:textId="7854A858" w:rsidR="007E56C5" w:rsidRDefault="00111DAF" w:rsidP="009D6FA3">
            <w:pPr>
              <w:jc w:val="center"/>
              <w:rPr>
                <w:lang w:val="en-GB"/>
              </w:rPr>
            </w:pPr>
            <w:r>
              <w:rPr>
                <w:lang w:val="en-GB"/>
              </w:rPr>
              <w:t>8</w:t>
            </w:r>
          </w:p>
        </w:tc>
        <w:tc>
          <w:tcPr>
            <w:tcW w:w="1247" w:type="dxa"/>
            <w:vAlign w:val="center"/>
          </w:tcPr>
          <w:p w14:paraId="4F25A973" w14:textId="2D8AA498"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73BCF936" w14:textId="3B372F7D"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receives an alert about the time needed to get to the store</w:t>
            </w:r>
          </w:p>
        </w:tc>
      </w:tr>
      <w:tr w:rsidR="007E56C5" w:rsidRPr="00A96E4D" w14:paraId="2BC978C8"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A85D166" w14:textId="62CB20B7" w:rsidR="007E56C5" w:rsidRDefault="00111DAF" w:rsidP="009D6FA3">
            <w:pPr>
              <w:jc w:val="center"/>
              <w:rPr>
                <w:lang w:val="en-GB"/>
              </w:rPr>
            </w:pPr>
            <w:r>
              <w:rPr>
                <w:lang w:val="en-GB"/>
              </w:rPr>
              <w:t>9</w:t>
            </w:r>
          </w:p>
        </w:tc>
        <w:tc>
          <w:tcPr>
            <w:tcW w:w="1247" w:type="dxa"/>
            <w:vAlign w:val="center"/>
          </w:tcPr>
          <w:p w14:paraId="76D4C0CB" w14:textId="31571271"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1ABEFBAA" w14:textId="2EE0882C"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receives a list of alternative time slots</w:t>
            </w:r>
          </w:p>
        </w:tc>
      </w:tr>
      <w:tr w:rsidR="007E56C5" w:rsidRPr="00A96E4D" w14:paraId="6E78ACF2"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12E7470" w14:textId="25B30A49" w:rsidR="007E56C5" w:rsidRDefault="007E56C5" w:rsidP="009D6FA3">
            <w:pPr>
              <w:jc w:val="center"/>
              <w:rPr>
                <w:lang w:val="en-GB"/>
              </w:rPr>
            </w:pPr>
            <w:r>
              <w:rPr>
                <w:lang w:val="en-GB"/>
              </w:rPr>
              <w:t>1</w:t>
            </w:r>
            <w:r w:rsidR="00111DAF">
              <w:rPr>
                <w:lang w:val="en-GB"/>
              </w:rPr>
              <w:t>0</w:t>
            </w:r>
          </w:p>
        </w:tc>
        <w:tc>
          <w:tcPr>
            <w:tcW w:w="1247" w:type="dxa"/>
            <w:vAlign w:val="center"/>
          </w:tcPr>
          <w:p w14:paraId="0DC50BB8" w14:textId="785DD9BA"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7E35BBF5" w14:textId="11DAB100"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Customer receives a notification of a free slot</w:t>
            </w:r>
          </w:p>
        </w:tc>
      </w:tr>
      <w:tr w:rsidR="007E56C5" w:rsidRPr="00A96E4D" w14:paraId="66C4249C"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5EB6FCF8" w14:textId="609E6B62" w:rsidR="007E56C5" w:rsidRDefault="007E56C5" w:rsidP="009D6FA3">
            <w:pPr>
              <w:jc w:val="center"/>
              <w:rPr>
                <w:lang w:val="en-GB"/>
              </w:rPr>
            </w:pPr>
            <w:r>
              <w:rPr>
                <w:lang w:val="en-GB"/>
              </w:rPr>
              <w:lastRenderedPageBreak/>
              <w:t>1</w:t>
            </w:r>
            <w:r w:rsidR="00111DAF">
              <w:rPr>
                <w:lang w:val="en-GB"/>
              </w:rPr>
              <w:t>1</w:t>
            </w:r>
          </w:p>
        </w:tc>
        <w:tc>
          <w:tcPr>
            <w:tcW w:w="1247" w:type="dxa"/>
            <w:vAlign w:val="center"/>
          </w:tcPr>
          <w:p w14:paraId="3FD8F9CD" w14:textId="1B866F8E" w:rsidR="007E56C5" w:rsidRDefault="003531EA"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2D13AC42" w14:textId="0EAA8C67" w:rsidR="007E56C5" w:rsidRDefault="007E56C5"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shows the QR code representing their number to the checkpoint controller</w:t>
            </w:r>
          </w:p>
        </w:tc>
      </w:tr>
      <w:tr w:rsidR="007E56C5" w:rsidRPr="00A96E4D" w14:paraId="262FA9C2"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26D1DCA" w14:textId="388A78C7" w:rsidR="007E56C5" w:rsidRDefault="007E56C5" w:rsidP="009D6FA3">
            <w:pPr>
              <w:jc w:val="center"/>
              <w:rPr>
                <w:lang w:val="en-GB"/>
              </w:rPr>
            </w:pPr>
            <w:r>
              <w:rPr>
                <w:lang w:val="en-GB"/>
              </w:rPr>
              <w:t>1</w:t>
            </w:r>
            <w:r w:rsidR="00D95ACC">
              <w:rPr>
                <w:lang w:val="en-GB"/>
              </w:rPr>
              <w:t>2</w:t>
            </w:r>
          </w:p>
        </w:tc>
        <w:tc>
          <w:tcPr>
            <w:tcW w:w="1247" w:type="dxa"/>
            <w:vAlign w:val="center"/>
          </w:tcPr>
          <w:p w14:paraId="6EFC0114" w14:textId="1D5F55D7" w:rsidR="007E56C5" w:rsidRDefault="003531EA" w:rsidP="00CA0339">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w:t>
            </w:r>
          </w:p>
        </w:tc>
        <w:tc>
          <w:tcPr>
            <w:tcW w:w="5046" w:type="dxa"/>
          </w:tcPr>
          <w:p w14:paraId="1F1C9292" w14:textId="6E9F43E1" w:rsidR="007E56C5" w:rsidRDefault="007E56C5" w:rsidP="00AD64EE">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Checkpoint controllers</w:t>
            </w:r>
            <w:r w:rsidRPr="005548FE">
              <w:rPr>
                <w:lang w:val="en-GB"/>
              </w:rPr>
              <w:t xml:space="preserve"> controls </w:t>
            </w:r>
            <w:r>
              <w:rPr>
                <w:lang w:val="en-GB"/>
              </w:rPr>
              <w:t>a</w:t>
            </w:r>
            <w:r w:rsidRPr="005548FE">
              <w:rPr>
                <w:lang w:val="en-GB"/>
              </w:rPr>
              <w:t xml:space="preserve"> QR code</w:t>
            </w:r>
            <w:r>
              <w:rPr>
                <w:lang w:val="en-GB"/>
              </w:rPr>
              <w:t xml:space="preserve"> shown by a Customer</w:t>
            </w:r>
          </w:p>
        </w:tc>
      </w:tr>
      <w:tr w:rsidR="00D95ACC" w:rsidRPr="00A96E4D" w14:paraId="2BAA97E9"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097B039" w14:textId="3AC5A3C6" w:rsidR="00D95ACC" w:rsidRDefault="00D95ACC" w:rsidP="009D6FA3">
            <w:pPr>
              <w:jc w:val="center"/>
              <w:rPr>
                <w:lang w:val="en-GB"/>
              </w:rPr>
            </w:pPr>
            <w:r>
              <w:rPr>
                <w:lang w:val="en-GB"/>
              </w:rPr>
              <w:t>13</w:t>
            </w:r>
          </w:p>
        </w:tc>
        <w:tc>
          <w:tcPr>
            <w:tcW w:w="1247" w:type="dxa"/>
            <w:vAlign w:val="center"/>
          </w:tcPr>
          <w:p w14:paraId="06507F8F" w14:textId="2385886D" w:rsidR="00D95ACC" w:rsidRDefault="00D95ACC" w:rsidP="00CA0339">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w:t>
            </w:r>
          </w:p>
        </w:tc>
        <w:tc>
          <w:tcPr>
            <w:tcW w:w="5046" w:type="dxa"/>
          </w:tcPr>
          <w:p w14:paraId="593A465F" w14:textId="5AC06145" w:rsidR="00D95ACC" w:rsidRDefault="00D95ACC" w:rsidP="00AD64EE">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Customer takes a physical ticket for a store</w:t>
            </w:r>
          </w:p>
        </w:tc>
      </w:tr>
    </w:tbl>
    <w:p w14:paraId="79E4832A" w14:textId="77777777" w:rsidR="00755EB6" w:rsidRPr="0020227A" w:rsidRDefault="00755EB6" w:rsidP="0020227A">
      <w:pPr>
        <w:rPr>
          <w:lang w:val="en-GB"/>
        </w:rPr>
      </w:pPr>
    </w:p>
    <w:p w14:paraId="160FC7E4" w14:textId="310821CA" w:rsidR="0010021C" w:rsidRDefault="00755EB6" w:rsidP="00755EB6">
      <w:pPr>
        <w:pStyle w:val="Heading3"/>
        <w:rPr>
          <w:lang w:val="en-GB"/>
        </w:rPr>
      </w:pPr>
      <w:bookmarkStart w:id="13" w:name="_Toc56547533"/>
      <w:bookmarkStart w:id="14" w:name="_Toc58319872"/>
      <w:commentRangeStart w:id="15"/>
      <w:r>
        <w:rPr>
          <w:lang w:val="en-GB"/>
        </w:rPr>
        <w:t>Machine phenomena</w:t>
      </w:r>
      <w:bookmarkEnd w:id="13"/>
      <w:commentRangeEnd w:id="15"/>
      <w:r w:rsidR="009B6826">
        <w:rPr>
          <w:rStyle w:val="CommentReference"/>
          <w:rFonts w:eastAsiaTheme="minorHAnsi" w:cstheme="minorBidi"/>
          <w:b w:val="0"/>
          <w:color w:val="auto"/>
        </w:rPr>
        <w:commentReference w:id="15"/>
      </w:r>
      <w:bookmarkEnd w:id="14"/>
    </w:p>
    <w:tbl>
      <w:tblPr>
        <w:tblStyle w:val="ListTable2-Accent3"/>
        <w:tblW w:w="0" w:type="auto"/>
        <w:jc w:val="center"/>
        <w:tblLook w:val="04A0" w:firstRow="1" w:lastRow="0" w:firstColumn="1" w:lastColumn="0" w:noHBand="0" w:noVBand="1"/>
      </w:tblPr>
      <w:tblGrid>
        <w:gridCol w:w="1474"/>
        <w:gridCol w:w="1247"/>
        <w:gridCol w:w="5046"/>
      </w:tblGrid>
      <w:tr w:rsidR="00A070F5" w14:paraId="16F6BF59" w14:textId="77777777" w:rsidTr="00C061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4" w:type="dxa"/>
          </w:tcPr>
          <w:p w14:paraId="62EE8E59" w14:textId="183215E2" w:rsidR="007E56C5" w:rsidRDefault="007E56C5" w:rsidP="0050034D">
            <w:pPr>
              <w:rPr>
                <w:lang w:val="en-GB"/>
              </w:rPr>
            </w:pPr>
            <w:r>
              <w:rPr>
                <w:lang w:val="en-GB"/>
              </w:rPr>
              <w:t>Phenomena</w:t>
            </w:r>
          </w:p>
        </w:tc>
        <w:tc>
          <w:tcPr>
            <w:tcW w:w="1247" w:type="dxa"/>
          </w:tcPr>
          <w:p w14:paraId="125D6F77" w14:textId="4DDBE49A"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Controller</w:t>
            </w:r>
          </w:p>
        </w:tc>
        <w:tc>
          <w:tcPr>
            <w:tcW w:w="5046" w:type="dxa"/>
          </w:tcPr>
          <w:p w14:paraId="74D7D441" w14:textId="5D0B3782" w:rsidR="007E56C5" w:rsidRDefault="007E56C5" w:rsidP="0050034D">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A070F5" w:rsidRPr="00A96E4D" w14:paraId="0B63C9C7"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13176505" w14:textId="77777777" w:rsidR="007E56C5" w:rsidRDefault="007E56C5" w:rsidP="009D6FA3">
            <w:pPr>
              <w:jc w:val="center"/>
              <w:rPr>
                <w:lang w:val="en-GB"/>
              </w:rPr>
            </w:pPr>
            <w:r>
              <w:rPr>
                <w:lang w:val="en-GB"/>
              </w:rPr>
              <w:t>1</w:t>
            </w:r>
          </w:p>
        </w:tc>
        <w:tc>
          <w:tcPr>
            <w:tcW w:w="1247" w:type="dxa"/>
          </w:tcPr>
          <w:p w14:paraId="259A0330" w14:textId="68F1C962"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038B2053" w14:textId="487758E4"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computes the number of a client</w:t>
            </w:r>
          </w:p>
        </w:tc>
      </w:tr>
      <w:tr w:rsidR="00A070F5" w14:paraId="581A865F"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E407E8F" w14:textId="77777777" w:rsidR="007E56C5" w:rsidRDefault="007E56C5" w:rsidP="009D6FA3">
            <w:pPr>
              <w:jc w:val="center"/>
              <w:rPr>
                <w:lang w:val="en-GB"/>
              </w:rPr>
            </w:pPr>
            <w:r>
              <w:rPr>
                <w:lang w:val="en-GB"/>
              </w:rPr>
              <w:t>2</w:t>
            </w:r>
          </w:p>
        </w:tc>
        <w:tc>
          <w:tcPr>
            <w:tcW w:w="1247" w:type="dxa"/>
          </w:tcPr>
          <w:p w14:paraId="7B3D9467" w14:textId="39E196C2"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5B43EE51" w14:textId="43750495"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calls a number</w:t>
            </w:r>
          </w:p>
        </w:tc>
      </w:tr>
      <w:tr w:rsidR="00A070F5" w:rsidRPr="00A96E4D" w14:paraId="32CE7FA3"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CA1C866" w14:textId="77777777" w:rsidR="007E56C5" w:rsidRDefault="007E56C5" w:rsidP="009D6FA3">
            <w:pPr>
              <w:jc w:val="center"/>
              <w:rPr>
                <w:lang w:val="en-GB"/>
              </w:rPr>
            </w:pPr>
            <w:r>
              <w:rPr>
                <w:lang w:val="en-GB"/>
              </w:rPr>
              <w:t>3</w:t>
            </w:r>
          </w:p>
        </w:tc>
        <w:tc>
          <w:tcPr>
            <w:tcW w:w="1247" w:type="dxa"/>
          </w:tcPr>
          <w:p w14:paraId="435E7645" w14:textId="1F9F17F8"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3591BB62" w14:textId="2F61509D"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verifies if a number is the number of the customer which should enter</w:t>
            </w:r>
          </w:p>
        </w:tc>
      </w:tr>
      <w:tr w:rsidR="00A070F5" w:rsidRPr="00A96E4D" w14:paraId="700EF145"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37034C4F" w14:textId="77777777" w:rsidR="007E56C5" w:rsidRDefault="007E56C5" w:rsidP="009D6FA3">
            <w:pPr>
              <w:jc w:val="center"/>
              <w:rPr>
                <w:lang w:val="en-GB"/>
              </w:rPr>
            </w:pPr>
            <w:r>
              <w:rPr>
                <w:lang w:val="en-GB"/>
              </w:rPr>
              <w:t>4</w:t>
            </w:r>
          </w:p>
        </w:tc>
        <w:tc>
          <w:tcPr>
            <w:tcW w:w="1247" w:type="dxa"/>
          </w:tcPr>
          <w:p w14:paraId="09152825" w14:textId="40FCF4F8"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1493401A" w14:textId="654AFE93"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computes the estimated waiting time (for each customer)</w:t>
            </w:r>
          </w:p>
        </w:tc>
      </w:tr>
      <w:tr w:rsidR="00A070F5" w:rsidRPr="00A96E4D" w14:paraId="2A5889FB"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084ADD61" w14:textId="77777777" w:rsidR="007E56C5" w:rsidRDefault="007E56C5" w:rsidP="009D6FA3">
            <w:pPr>
              <w:jc w:val="center"/>
              <w:rPr>
                <w:lang w:val="en-GB"/>
              </w:rPr>
            </w:pPr>
            <w:r>
              <w:rPr>
                <w:lang w:val="en-GB"/>
              </w:rPr>
              <w:t>5</w:t>
            </w:r>
          </w:p>
        </w:tc>
        <w:tc>
          <w:tcPr>
            <w:tcW w:w="1247" w:type="dxa"/>
          </w:tcPr>
          <w:p w14:paraId="33AD62BE" w14:textId="5524D231"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3B1B88B6" w14:textId="71ED323E"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computes mean duration of a visit for a long-term customer</w:t>
            </w:r>
          </w:p>
        </w:tc>
      </w:tr>
      <w:tr w:rsidR="00A070F5" w:rsidRPr="00A96E4D" w14:paraId="381AC0DC"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21B23030" w14:textId="77777777" w:rsidR="007E56C5" w:rsidRDefault="007E56C5" w:rsidP="009D6FA3">
            <w:pPr>
              <w:jc w:val="center"/>
              <w:rPr>
                <w:lang w:val="en-GB"/>
              </w:rPr>
            </w:pPr>
            <w:r>
              <w:rPr>
                <w:lang w:val="en-GB"/>
              </w:rPr>
              <w:t>6</w:t>
            </w:r>
          </w:p>
        </w:tc>
        <w:tc>
          <w:tcPr>
            <w:tcW w:w="1247" w:type="dxa"/>
          </w:tcPr>
          <w:p w14:paraId="4BA9D831" w14:textId="12EBFE87"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4BEF5849" w14:textId="1FCB0C76"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evaluates the distance between the customer and the store</w:t>
            </w:r>
          </w:p>
        </w:tc>
      </w:tr>
      <w:tr w:rsidR="00A070F5" w:rsidRPr="00A96E4D" w14:paraId="117DF5CD" w14:textId="77777777" w:rsidTr="00C061C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22436EC8" w14:textId="57F6319E" w:rsidR="007E56C5" w:rsidRDefault="007E56C5" w:rsidP="009D6FA3">
            <w:pPr>
              <w:jc w:val="center"/>
              <w:rPr>
                <w:lang w:val="en-GB"/>
              </w:rPr>
            </w:pPr>
            <w:r>
              <w:rPr>
                <w:lang w:val="en-GB"/>
              </w:rPr>
              <w:t>7</w:t>
            </w:r>
          </w:p>
        </w:tc>
        <w:tc>
          <w:tcPr>
            <w:tcW w:w="1247" w:type="dxa"/>
          </w:tcPr>
          <w:p w14:paraId="57405AD8" w14:textId="22EBA3E9" w:rsidR="007E56C5" w:rsidRDefault="00984F42" w:rsidP="00EB4837">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5046" w:type="dxa"/>
          </w:tcPr>
          <w:p w14:paraId="0FFDAA61" w14:textId="6192C946" w:rsidR="007E56C5" w:rsidRDefault="007E56C5" w:rsidP="00EB483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System finds alternative time slots</w:t>
            </w:r>
          </w:p>
        </w:tc>
      </w:tr>
      <w:tr w:rsidR="00A070F5" w:rsidRPr="00A96E4D" w14:paraId="72350684" w14:textId="77777777" w:rsidTr="00C061C8">
        <w:trPr>
          <w:trHeight w:val="454"/>
          <w:jc w:val="center"/>
        </w:trPr>
        <w:tc>
          <w:tcPr>
            <w:cnfStyle w:val="001000000000" w:firstRow="0" w:lastRow="0" w:firstColumn="1" w:lastColumn="0" w:oddVBand="0" w:evenVBand="0" w:oddHBand="0" w:evenHBand="0" w:firstRowFirstColumn="0" w:firstRowLastColumn="0" w:lastRowFirstColumn="0" w:lastRowLastColumn="0"/>
            <w:tcW w:w="1474" w:type="dxa"/>
            <w:vAlign w:val="center"/>
          </w:tcPr>
          <w:p w14:paraId="7929A5FA" w14:textId="2E5DF12A" w:rsidR="007E56C5" w:rsidRDefault="007E56C5" w:rsidP="009D6FA3">
            <w:pPr>
              <w:jc w:val="center"/>
              <w:rPr>
                <w:lang w:val="en-GB"/>
              </w:rPr>
            </w:pPr>
            <w:r>
              <w:rPr>
                <w:lang w:val="en-GB"/>
              </w:rPr>
              <w:t>8</w:t>
            </w:r>
          </w:p>
        </w:tc>
        <w:tc>
          <w:tcPr>
            <w:tcW w:w="1247" w:type="dxa"/>
          </w:tcPr>
          <w:p w14:paraId="662F6A04" w14:textId="7DC41564" w:rsidR="007E56C5" w:rsidRDefault="00984F42" w:rsidP="00EB4837">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M</w:t>
            </w:r>
          </w:p>
        </w:tc>
        <w:tc>
          <w:tcPr>
            <w:tcW w:w="5046" w:type="dxa"/>
          </w:tcPr>
          <w:p w14:paraId="4DD1519E" w14:textId="5CB9FD18" w:rsidR="007E56C5" w:rsidRDefault="007E56C5" w:rsidP="00EB483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System finds other near stores</w:t>
            </w:r>
          </w:p>
        </w:tc>
      </w:tr>
    </w:tbl>
    <w:p w14:paraId="09E8034C" w14:textId="6D79308D" w:rsidR="00027BBC" w:rsidRDefault="00027BBC">
      <w:pPr>
        <w:spacing w:after="160" w:line="259" w:lineRule="auto"/>
        <w:jc w:val="left"/>
        <w:rPr>
          <w:lang w:val="en-GB"/>
        </w:rPr>
      </w:pPr>
      <w:r>
        <w:rPr>
          <w:lang w:val="en-GB"/>
        </w:rPr>
        <w:br w:type="page"/>
      </w:r>
    </w:p>
    <w:p w14:paraId="2B2558AC" w14:textId="44957BAF" w:rsidR="00027BBC" w:rsidRPr="00027BBC" w:rsidRDefault="00A44FE7" w:rsidP="00027BBC">
      <w:pPr>
        <w:pStyle w:val="Heading2"/>
        <w:rPr>
          <w:lang w:val="en-GB"/>
        </w:rPr>
      </w:pPr>
      <w:bookmarkStart w:id="16" w:name="_Toc56547534"/>
      <w:bookmarkStart w:id="17" w:name="_Toc58319873"/>
      <w:r>
        <w:rPr>
          <w:lang w:val="en-GB"/>
        </w:rPr>
        <w:lastRenderedPageBreak/>
        <w:t>Definitions, acronyms and abbreviations</w:t>
      </w:r>
      <w:bookmarkEnd w:id="16"/>
      <w:bookmarkEnd w:id="17"/>
    </w:p>
    <w:p w14:paraId="138E77AE" w14:textId="6C93D47D" w:rsidR="00C917D7" w:rsidRDefault="00007550" w:rsidP="008370BF">
      <w:pPr>
        <w:rPr>
          <w:lang w:val="en-GB"/>
        </w:rPr>
      </w:pPr>
      <w:r>
        <w:rPr>
          <w:lang w:val="en-GB"/>
        </w:rPr>
        <w:t>Definitions</w:t>
      </w:r>
      <w:r w:rsidR="00C917D7" w:rsidRPr="008370BF">
        <w:rPr>
          <w:lang w:val="en-GB"/>
        </w:rPr>
        <w:t>:</w:t>
      </w:r>
    </w:p>
    <w:p w14:paraId="35FF81F0" w14:textId="23F903C7" w:rsidR="003C2B53" w:rsidRPr="00877F3A" w:rsidRDefault="003C2B53" w:rsidP="003C2B53">
      <w:pPr>
        <w:pStyle w:val="ListParagraph"/>
        <w:numPr>
          <w:ilvl w:val="0"/>
          <w:numId w:val="44"/>
        </w:numPr>
        <w:rPr>
          <w:lang w:val="en-GB"/>
        </w:rPr>
      </w:pPr>
      <w:r w:rsidRPr="00F93736">
        <w:rPr>
          <w:rStyle w:val="dttext"/>
          <w:b/>
          <w:bCs/>
          <w:lang w:val="en-GB"/>
        </w:rPr>
        <w:t xml:space="preserve">Category: </w:t>
      </w:r>
      <w:r w:rsidRPr="00F93736">
        <w:rPr>
          <w:rStyle w:val="dttext"/>
          <w:lang w:val="en-GB"/>
        </w:rPr>
        <w:t>a set of products with similar characteristics</w:t>
      </w:r>
      <w:r>
        <w:rPr>
          <w:rStyle w:val="dttext"/>
          <w:lang w:val="en-GB"/>
        </w:rPr>
        <w:t>;</w:t>
      </w:r>
    </w:p>
    <w:p w14:paraId="26289AD9" w14:textId="77777777" w:rsidR="003C2B53" w:rsidRPr="00877F3A" w:rsidRDefault="003C2B53" w:rsidP="003C2B53">
      <w:pPr>
        <w:pStyle w:val="ListParagraph"/>
        <w:numPr>
          <w:ilvl w:val="0"/>
          <w:numId w:val="44"/>
        </w:numPr>
        <w:rPr>
          <w:rStyle w:val="dttext"/>
          <w:lang w:val="en-GB"/>
        </w:rPr>
      </w:pPr>
      <w:r w:rsidRPr="00877F3A">
        <w:rPr>
          <w:b/>
          <w:bCs/>
          <w:lang w:val="en-GB"/>
        </w:rPr>
        <w:t>Checkpoint:</w:t>
      </w:r>
      <w:r w:rsidRPr="00877F3A">
        <w:rPr>
          <w:lang w:val="en-GB"/>
        </w:rPr>
        <w:t xml:space="preserve"> </w:t>
      </w:r>
      <w:r w:rsidRPr="00877F3A">
        <w:rPr>
          <w:rStyle w:val="dttext"/>
          <w:lang w:val="en-GB"/>
        </w:rPr>
        <w:t xml:space="preserve">a point at which ticket and temperature </w:t>
      </w:r>
      <w:r w:rsidRPr="00877F3A">
        <w:rPr>
          <w:lang w:val="en-GB"/>
        </w:rPr>
        <w:t>check</w:t>
      </w:r>
      <w:r w:rsidRPr="00877F3A">
        <w:rPr>
          <w:rStyle w:val="dttext"/>
          <w:lang w:val="en-GB"/>
        </w:rPr>
        <w:t>s are performed</w:t>
      </w:r>
      <w:r>
        <w:rPr>
          <w:rStyle w:val="dttext"/>
          <w:lang w:val="en-GB"/>
        </w:rPr>
        <w:t>;</w:t>
      </w:r>
    </w:p>
    <w:p w14:paraId="08251FFF" w14:textId="59BB1C6C" w:rsidR="0069646D" w:rsidRPr="008370BF" w:rsidRDefault="003C2B53" w:rsidP="0069646D">
      <w:pPr>
        <w:pStyle w:val="ListParagraph"/>
        <w:numPr>
          <w:ilvl w:val="0"/>
          <w:numId w:val="44"/>
        </w:numPr>
        <w:rPr>
          <w:rStyle w:val="dttext"/>
          <w:b/>
          <w:bCs/>
          <w:lang w:val="en-GB"/>
        </w:rPr>
      </w:pPr>
      <w:r w:rsidRPr="00877F3A">
        <w:rPr>
          <w:rStyle w:val="dttext"/>
          <w:b/>
          <w:bCs/>
          <w:lang w:val="en-GB"/>
        </w:rPr>
        <w:t>Checkpoint controller:</w:t>
      </w:r>
      <w:r w:rsidRPr="00877F3A">
        <w:rPr>
          <w:rStyle w:val="dttext"/>
          <w:lang w:val="en-GB"/>
        </w:rPr>
        <w:t xml:space="preserve"> a worker who performs checkpoint checks</w:t>
      </w:r>
      <w:r>
        <w:rPr>
          <w:rStyle w:val="dttext"/>
          <w:lang w:val="en-GB"/>
        </w:rPr>
        <w:t>;</w:t>
      </w:r>
    </w:p>
    <w:p w14:paraId="7A3E366B" w14:textId="50665534" w:rsidR="00613203" w:rsidRPr="009055F9" w:rsidRDefault="00613203" w:rsidP="0069646D">
      <w:pPr>
        <w:pStyle w:val="ListParagraph"/>
        <w:numPr>
          <w:ilvl w:val="0"/>
          <w:numId w:val="44"/>
        </w:numPr>
        <w:rPr>
          <w:rStyle w:val="dttext"/>
          <w:b/>
          <w:bCs/>
          <w:lang w:val="en-GB"/>
        </w:rPr>
      </w:pPr>
      <w:r>
        <w:rPr>
          <w:rStyle w:val="dttext"/>
          <w:b/>
          <w:bCs/>
          <w:lang w:val="en-GB"/>
        </w:rPr>
        <w:t>Customer</w:t>
      </w:r>
      <w:r w:rsidRPr="008370BF">
        <w:rPr>
          <w:rStyle w:val="dttext"/>
          <w:lang w:val="en-GB"/>
        </w:rPr>
        <w:t xml:space="preserve">: </w:t>
      </w:r>
      <w:r>
        <w:rPr>
          <w:rStyle w:val="dttext"/>
          <w:lang w:val="en-GB"/>
        </w:rPr>
        <w:t>is a person which wants to visit the store in order to buy items;</w:t>
      </w:r>
    </w:p>
    <w:p w14:paraId="2F97F3DA" w14:textId="77777777" w:rsidR="008B3212" w:rsidRPr="009414DB" w:rsidRDefault="008B3212" w:rsidP="008B3212">
      <w:pPr>
        <w:pStyle w:val="ListParagraph"/>
        <w:numPr>
          <w:ilvl w:val="0"/>
          <w:numId w:val="44"/>
        </w:numPr>
        <w:rPr>
          <w:rStyle w:val="dttext"/>
          <w:lang w:val="en-GB"/>
        </w:rPr>
      </w:pPr>
      <w:r>
        <w:rPr>
          <w:b/>
          <w:bCs/>
          <w:lang w:val="en-GB"/>
        </w:rPr>
        <w:t>Detection time</w:t>
      </w:r>
      <w:r w:rsidRPr="009414DB">
        <w:rPr>
          <w:lang w:val="en-GB"/>
        </w:rPr>
        <w:t xml:space="preserve">: </w:t>
      </w:r>
      <w:r>
        <w:rPr>
          <w:lang w:val="en-GB"/>
        </w:rPr>
        <w:t>t</w:t>
      </w:r>
      <w:r w:rsidRPr="00F03345">
        <w:rPr>
          <w:lang w:val="en-GB"/>
        </w:rPr>
        <w:t>he service provider is informed of the</w:t>
      </w:r>
      <w:r>
        <w:rPr>
          <w:lang w:val="en-GB"/>
        </w:rPr>
        <w:t xml:space="preserve"> </w:t>
      </w:r>
      <w:r w:rsidRPr="00BA3747">
        <w:rPr>
          <w:lang w:val="en-GB"/>
        </w:rPr>
        <w:t>fault</w:t>
      </w:r>
      <w:r>
        <w:rPr>
          <w:lang w:val="en-GB"/>
        </w:rPr>
        <w:t>;</w:t>
      </w:r>
    </w:p>
    <w:p w14:paraId="464F08E3" w14:textId="77777777" w:rsidR="0069646D" w:rsidRDefault="0069646D" w:rsidP="0069646D">
      <w:pPr>
        <w:pStyle w:val="ListParagraph"/>
        <w:numPr>
          <w:ilvl w:val="0"/>
          <w:numId w:val="44"/>
        </w:numPr>
        <w:rPr>
          <w:lang w:val="en-GB"/>
        </w:rPr>
      </w:pPr>
      <w:r w:rsidRPr="009055F9">
        <w:rPr>
          <w:rStyle w:val="dttext"/>
          <w:b/>
          <w:bCs/>
          <w:lang w:val="en-GB"/>
        </w:rPr>
        <w:t>Item</w:t>
      </w:r>
      <w:r>
        <w:rPr>
          <w:rStyle w:val="dttext"/>
          <w:lang w:val="en-GB"/>
        </w:rPr>
        <w:t>: a product which is sell in a store;</w:t>
      </w:r>
    </w:p>
    <w:p w14:paraId="6114BC90" w14:textId="77777777" w:rsidR="0069646D" w:rsidRPr="00F52CB3" w:rsidRDefault="0069646D" w:rsidP="0069646D">
      <w:pPr>
        <w:pStyle w:val="ListParagraph"/>
        <w:numPr>
          <w:ilvl w:val="0"/>
          <w:numId w:val="44"/>
        </w:numPr>
        <w:rPr>
          <w:lang w:val="en-GB"/>
        </w:rPr>
      </w:pPr>
      <w:r w:rsidRPr="006A0AA2">
        <w:rPr>
          <w:b/>
          <w:bCs/>
          <w:lang w:val="en-GB"/>
        </w:rPr>
        <w:t>Qu</w:t>
      </w:r>
      <w:r w:rsidRPr="003A0482">
        <w:rPr>
          <w:b/>
          <w:bCs/>
          <w:lang w:val="en-GB"/>
        </w:rPr>
        <w:t>eu</w:t>
      </w:r>
      <w:r w:rsidRPr="006A0AA2">
        <w:rPr>
          <w:b/>
          <w:bCs/>
          <w:lang w:val="en-GB"/>
        </w:rPr>
        <w:t xml:space="preserve">e: </w:t>
      </w:r>
      <w:r w:rsidRPr="006A0AA2">
        <w:rPr>
          <w:lang w:val="en-GB"/>
        </w:rPr>
        <w:t>it is the queue that customers need to be in before entering a store</w:t>
      </w:r>
      <w:r>
        <w:rPr>
          <w:lang w:val="en-GB"/>
        </w:rPr>
        <w:t xml:space="preserve"> </w:t>
      </w:r>
      <w:r w:rsidRPr="006A0AA2">
        <w:rPr>
          <w:lang w:val="en-GB"/>
        </w:rPr>
        <w:t>(FIFO)</w:t>
      </w:r>
      <w:r>
        <w:rPr>
          <w:lang w:val="en-GB"/>
        </w:rPr>
        <w:t>;</w:t>
      </w:r>
    </w:p>
    <w:p w14:paraId="12919215" w14:textId="77777777" w:rsidR="001870A2" w:rsidRPr="008370BF" w:rsidRDefault="0069646D" w:rsidP="0069646D">
      <w:pPr>
        <w:pStyle w:val="ListParagraph"/>
        <w:numPr>
          <w:ilvl w:val="0"/>
          <w:numId w:val="44"/>
        </w:numPr>
        <w:rPr>
          <w:b/>
          <w:bCs/>
          <w:lang w:val="en-GB"/>
        </w:rPr>
      </w:pPr>
      <w:r w:rsidRPr="00F52CB3">
        <w:rPr>
          <w:b/>
          <w:bCs/>
          <w:lang w:val="en-GB"/>
        </w:rPr>
        <w:t>Queue display:</w:t>
      </w:r>
      <w:r w:rsidRPr="00F52CB3">
        <w:rPr>
          <w:lang w:val="en-GB"/>
        </w:rPr>
        <w:t xml:space="preserve"> a screen displaying the number of the ticket whose holder is to be admitted into the store</w:t>
      </w:r>
      <w:r>
        <w:rPr>
          <w:lang w:val="en-GB"/>
        </w:rPr>
        <w:t>;</w:t>
      </w:r>
    </w:p>
    <w:p w14:paraId="32D5FAE2" w14:textId="77777777" w:rsidR="00015CEC" w:rsidRPr="00BA3747" w:rsidRDefault="00015CEC" w:rsidP="00015CEC">
      <w:pPr>
        <w:pStyle w:val="ListParagraph"/>
        <w:numPr>
          <w:ilvl w:val="0"/>
          <w:numId w:val="44"/>
        </w:numPr>
        <w:rPr>
          <w:lang w:val="en-GB"/>
        </w:rPr>
      </w:pPr>
      <w:r w:rsidRPr="009414DB">
        <w:rPr>
          <w:b/>
          <w:lang w:val="en-GB"/>
        </w:rPr>
        <w:t>Response time</w:t>
      </w:r>
      <w:r>
        <w:rPr>
          <w:lang w:val="en-GB"/>
        </w:rPr>
        <w:t>: t</w:t>
      </w:r>
      <w:r w:rsidRPr="008873D0">
        <w:rPr>
          <w:lang w:val="en-GB"/>
        </w:rPr>
        <w:t>ime required by the service provider</w:t>
      </w:r>
      <w:r>
        <w:rPr>
          <w:lang w:val="en-GB"/>
        </w:rPr>
        <w:t xml:space="preserve"> </w:t>
      </w:r>
      <w:r w:rsidRPr="00BA3747">
        <w:rPr>
          <w:lang w:val="en-GB"/>
        </w:rPr>
        <w:t>to respond to the user</w:t>
      </w:r>
      <w:r>
        <w:rPr>
          <w:lang w:val="en-GB"/>
        </w:rPr>
        <w:t>;</w:t>
      </w:r>
    </w:p>
    <w:p w14:paraId="56067556" w14:textId="77777777" w:rsidR="00015CEC" w:rsidRPr="00541F20" w:rsidRDefault="00015CEC" w:rsidP="00015CEC">
      <w:pPr>
        <w:pStyle w:val="ListParagraph"/>
        <w:numPr>
          <w:ilvl w:val="0"/>
          <w:numId w:val="44"/>
        </w:numPr>
        <w:rPr>
          <w:lang w:val="en-GB"/>
        </w:rPr>
      </w:pPr>
      <w:r w:rsidRPr="009414DB">
        <w:rPr>
          <w:b/>
          <w:lang w:val="en-GB"/>
        </w:rPr>
        <w:t>Repair time</w:t>
      </w:r>
      <w:r>
        <w:rPr>
          <w:lang w:val="en-GB"/>
        </w:rPr>
        <w:t>: t</w:t>
      </w:r>
      <w:r w:rsidRPr="00467526">
        <w:rPr>
          <w:lang w:val="en-GB"/>
        </w:rPr>
        <w:t>ime required to restore the service or the</w:t>
      </w:r>
      <w:r>
        <w:rPr>
          <w:lang w:val="en-GB"/>
        </w:rPr>
        <w:t xml:space="preserve"> </w:t>
      </w:r>
      <w:r w:rsidRPr="00BA3747">
        <w:rPr>
          <w:lang w:val="en-GB"/>
        </w:rPr>
        <w:t>components that caused the fault</w:t>
      </w:r>
      <w:r w:rsidRPr="00BB25FC">
        <w:rPr>
          <w:lang w:val="en-GB"/>
        </w:rPr>
        <w:t>;</w:t>
      </w:r>
    </w:p>
    <w:p w14:paraId="50D037C9" w14:textId="7CA557E7" w:rsidR="00015CEC" w:rsidRPr="00BA3747" w:rsidRDefault="00015CEC" w:rsidP="00015CEC">
      <w:pPr>
        <w:pStyle w:val="ListParagraph"/>
        <w:numPr>
          <w:ilvl w:val="0"/>
          <w:numId w:val="44"/>
        </w:numPr>
        <w:rPr>
          <w:lang w:val="en-GB"/>
        </w:rPr>
      </w:pPr>
      <w:r w:rsidRPr="009414DB">
        <w:rPr>
          <w:b/>
          <w:bCs/>
          <w:lang w:val="en-GB"/>
        </w:rPr>
        <w:t>Recovery time</w:t>
      </w:r>
      <w:r>
        <w:rPr>
          <w:lang w:val="en-GB"/>
        </w:rPr>
        <w:t>: t</w:t>
      </w:r>
      <w:r w:rsidRPr="007F25FB">
        <w:rPr>
          <w:lang w:val="en-GB"/>
        </w:rPr>
        <w:t>ime required to restore the system</w:t>
      </w:r>
      <w:r w:rsidR="005A2ACE">
        <w:rPr>
          <w:lang w:val="en-GB"/>
        </w:rPr>
        <w:t>;</w:t>
      </w:r>
    </w:p>
    <w:p w14:paraId="3FC0940B" w14:textId="47D419A9" w:rsidR="00EC3CD5" w:rsidRPr="008370BF" w:rsidRDefault="0069646D" w:rsidP="0069646D">
      <w:pPr>
        <w:pStyle w:val="ListParagraph"/>
        <w:numPr>
          <w:ilvl w:val="0"/>
          <w:numId w:val="44"/>
        </w:numPr>
        <w:rPr>
          <w:rStyle w:val="dttext"/>
          <w:b/>
          <w:bCs/>
          <w:lang w:val="en-GB"/>
        </w:rPr>
      </w:pPr>
      <w:r w:rsidRPr="00F52CB3">
        <w:rPr>
          <w:rStyle w:val="dttext"/>
          <w:b/>
          <w:bCs/>
          <w:lang w:val="en-GB"/>
        </w:rPr>
        <w:t>Sect</w:t>
      </w:r>
      <w:r w:rsidRPr="003A0482">
        <w:rPr>
          <w:rStyle w:val="dttext"/>
          <w:b/>
          <w:bCs/>
          <w:lang w:val="en-GB"/>
        </w:rPr>
        <w:t>or:</w:t>
      </w:r>
      <w:r w:rsidRPr="00F52CB3">
        <w:rPr>
          <w:rStyle w:val="dttext"/>
          <w:lang w:val="en-GB"/>
        </w:rPr>
        <w:t xml:space="preserve"> a store’s well defined area where products of certain category are stored</w:t>
      </w:r>
      <w:r>
        <w:rPr>
          <w:rStyle w:val="dttext"/>
          <w:lang w:val="en-GB"/>
        </w:rPr>
        <w:t>;</w:t>
      </w:r>
    </w:p>
    <w:p w14:paraId="2EE94F7F" w14:textId="68537E6E" w:rsidR="00054C99" w:rsidRPr="009D01E0" w:rsidRDefault="00054C99" w:rsidP="008370BF">
      <w:pPr>
        <w:pStyle w:val="ListParagraph"/>
        <w:numPr>
          <w:ilvl w:val="0"/>
          <w:numId w:val="44"/>
        </w:numPr>
        <w:rPr>
          <w:b/>
          <w:bCs/>
          <w:lang w:val="en-GB"/>
        </w:rPr>
      </w:pPr>
      <w:r>
        <w:rPr>
          <w:rStyle w:val="dttext"/>
          <w:b/>
          <w:bCs/>
          <w:lang w:val="en-GB"/>
        </w:rPr>
        <w:t>Store manager</w:t>
      </w:r>
      <w:r>
        <w:rPr>
          <w:rStyle w:val="dttext"/>
          <w:lang w:val="en-GB"/>
        </w:rPr>
        <w:t>: is a worker of a specific store at which is granted the access of store’s parameters modification</w:t>
      </w:r>
      <w:r w:rsidR="00C83FBF">
        <w:rPr>
          <w:rStyle w:val="dttext"/>
          <w:lang w:val="en-GB"/>
        </w:rPr>
        <w:t xml:space="preserve"> service;</w:t>
      </w:r>
    </w:p>
    <w:p w14:paraId="211CE688" w14:textId="71F39CFB" w:rsidR="00D60663" w:rsidRPr="009D01E0" w:rsidRDefault="00D60663" w:rsidP="008370BF">
      <w:pPr>
        <w:pStyle w:val="ListParagraph"/>
        <w:numPr>
          <w:ilvl w:val="0"/>
          <w:numId w:val="44"/>
        </w:numPr>
        <w:rPr>
          <w:b/>
          <w:bCs/>
          <w:lang w:val="en-GB"/>
        </w:rPr>
      </w:pPr>
      <w:r w:rsidRPr="009D01E0">
        <w:rPr>
          <w:b/>
          <w:bCs/>
          <w:lang w:val="en-GB"/>
        </w:rPr>
        <w:t>Ticket:</w:t>
      </w:r>
      <w:r w:rsidRPr="0010644A">
        <w:rPr>
          <w:b/>
          <w:bCs/>
          <w:lang w:val="en-GB"/>
        </w:rPr>
        <w:t xml:space="preserve"> </w:t>
      </w:r>
      <w:r w:rsidR="00F76265" w:rsidRPr="00090F79">
        <w:rPr>
          <w:lang w:val="en-GB"/>
        </w:rPr>
        <w:t xml:space="preserve">it can be </w:t>
      </w:r>
      <w:r w:rsidR="00F76265" w:rsidRPr="006561F4">
        <w:rPr>
          <w:lang w:val="en-GB"/>
        </w:rPr>
        <w:t>digital or paper</w:t>
      </w:r>
      <w:r w:rsidR="00577807" w:rsidRPr="006B0D39">
        <w:rPr>
          <w:lang w:val="en-GB"/>
        </w:rPr>
        <w:t xml:space="preserve"> based. It contains </w:t>
      </w:r>
      <w:r w:rsidR="00577807" w:rsidRPr="00E31ABB">
        <w:rPr>
          <w:lang w:val="en-GB"/>
        </w:rPr>
        <w:t xml:space="preserve">a unique QR code </w:t>
      </w:r>
      <w:r w:rsidR="00F41F07" w:rsidRPr="000F0DB0">
        <w:rPr>
          <w:lang w:val="en-GB"/>
        </w:rPr>
        <w:t>used for verification</w:t>
      </w:r>
      <w:r w:rsidR="00B5671F" w:rsidRPr="000F0DB0">
        <w:rPr>
          <w:lang w:val="en-GB"/>
        </w:rPr>
        <w:t xml:space="preserve"> and a number </w:t>
      </w:r>
      <w:r w:rsidR="00A533EA" w:rsidRPr="008214E6">
        <w:rPr>
          <w:lang w:val="en-GB"/>
        </w:rPr>
        <w:t xml:space="preserve">indicating the </w:t>
      </w:r>
      <w:r w:rsidR="00EC3CD5" w:rsidRPr="008214E6">
        <w:rPr>
          <w:lang w:val="en-GB"/>
        </w:rPr>
        <w:t>position</w:t>
      </w:r>
      <w:r w:rsidR="00281C97" w:rsidRPr="008214E6">
        <w:rPr>
          <w:lang w:val="en-GB"/>
        </w:rPr>
        <w:t xml:space="preserve"> </w:t>
      </w:r>
      <w:r w:rsidR="00D42DD9">
        <w:rPr>
          <w:lang w:val="en-GB"/>
        </w:rPr>
        <w:t>in</w:t>
      </w:r>
      <w:r w:rsidR="00D42DD9" w:rsidRPr="009D01E0">
        <w:rPr>
          <w:lang w:val="en-GB"/>
        </w:rPr>
        <w:t xml:space="preserve"> </w:t>
      </w:r>
      <w:r w:rsidR="00EC3CD5" w:rsidRPr="009D01E0">
        <w:rPr>
          <w:lang w:val="en-GB"/>
        </w:rPr>
        <w:t>the queue</w:t>
      </w:r>
      <w:r w:rsidR="003A0482">
        <w:rPr>
          <w:lang w:val="en-GB"/>
        </w:rPr>
        <w:t>;</w:t>
      </w:r>
    </w:p>
    <w:p w14:paraId="0AC87411" w14:textId="33482C88" w:rsidR="005C47FA" w:rsidRPr="005A2ACE" w:rsidRDefault="00E4626F" w:rsidP="005A2ACE">
      <w:pPr>
        <w:pStyle w:val="ListParagraph"/>
        <w:numPr>
          <w:ilvl w:val="0"/>
          <w:numId w:val="44"/>
        </w:numPr>
        <w:rPr>
          <w:lang w:val="en-GB"/>
        </w:rPr>
      </w:pPr>
      <w:r w:rsidRPr="00090F79">
        <w:rPr>
          <w:b/>
          <w:bCs/>
          <w:lang w:val="en-GB"/>
        </w:rPr>
        <w:t>T</w:t>
      </w:r>
      <w:r w:rsidR="00135173" w:rsidRPr="006B0D39">
        <w:rPr>
          <w:b/>
          <w:bCs/>
          <w:lang w:val="en-GB"/>
        </w:rPr>
        <w:t>icket machine</w:t>
      </w:r>
      <w:r w:rsidR="004506E1" w:rsidRPr="00C061C8">
        <w:rPr>
          <w:lang w:val="en-GB"/>
        </w:rPr>
        <w:t>:</w:t>
      </w:r>
      <w:r w:rsidR="004506E1" w:rsidRPr="000F0DB0">
        <w:rPr>
          <w:lang w:val="en-GB"/>
        </w:rPr>
        <w:t xml:space="preserve"> a machine that provides ticket</w:t>
      </w:r>
      <w:r w:rsidR="00D93E59" w:rsidRPr="000F0DB0">
        <w:rPr>
          <w:lang w:val="en-GB"/>
        </w:rPr>
        <w:t>s</w:t>
      </w:r>
      <w:r w:rsidR="005A2ACE">
        <w:rPr>
          <w:lang w:val="en-GB"/>
        </w:rPr>
        <w:t>.</w:t>
      </w:r>
    </w:p>
    <w:p w14:paraId="22811DC8" w14:textId="5EBE4500" w:rsidR="00000A38" w:rsidRDefault="00000A38" w:rsidP="008370BF">
      <w:pPr>
        <w:rPr>
          <w:lang w:val="en-GB"/>
        </w:rPr>
      </w:pPr>
      <w:r>
        <w:rPr>
          <w:lang w:val="en-GB"/>
        </w:rPr>
        <w:t>Abbreviations:</w:t>
      </w:r>
    </w:p>
    <w:p w14:paraId="2323DDA3" w14:textId="3EB3E62E" w:rsidR="005A2ACE" w:rsidRDefault="005A2ACE" w:rsidP="005A2ACE">
      <w:pPr>
        <w:pStyle w:val="ListParagraph"/>
        <w:numPr>
          <w:ilvl w:val="0"/>
          <w:numId w:val="46"/>
        </w:numPr>
        <w:rPr>
          <w:lang w:val="en-GB"/>
        </w:rPr>
      </w:pPr>
      <w:r w:rsidRPr="00EB4837">
        <w:rPr>
          <w:b/>
          <w:lang w:val="en-GB"/>
        </w:rPr>
        <w:t>MTTR</w:t>
      </w:r>
      <w:r>
        <w:rPr>
          <w:lang w:val="en-GB"/>
        </w:rPr>
        <w:t>: mean time to repair. It is the sum of detection time, response time, repair time and recovery time;</w:t>
      </w:r>
    </w:p>
    <w:p w14:paraId="69E37220" w14:textId="06998547" w:rsidR="00D07ADD" w:rsidRPr="006378C6" w:rsidRDefault="00000A38" w:rsidP="008370BF">
      <w:pPr>
        <w:pStyle w:val="ListParagraph"/>
        <w:numPr>
          <w:ilvl w:val="0"/>
          <w:numId w:val="46"/>
        </w:numPr>
        <w:rPr>
          <w:b/>
          <w:bCs/>
          <w:lang w:val="en-GB"/>
        </w:rPr>
      </w:pPr>
      <w:r w:rsidRPr="009D01E0">
        <w:rPr>
          <w:b/>
          <w:bCs/>
          <w:lang w:val="en-GB"/>
        </w:rPr>
        <w:t xml:space="preserve">OS: </w:t>
      </w:r>
      <w:r w:rsidRPr="0010644A">
        <w:rPr>
          <w:lang w:val="en-GB"/>
        </w:rPr>
        <w:t>operating system</w:t>
      </w:r>
      <w:r w:rsidR="00D07ADD">
        <w:rPr>
          <w:lang w:val="en-GB"/>
        </w:rPr>
        <w:t>;</w:t>
      </w:r>
    </w:p>
    <w:p w14:paraId="7BDCD5A9" w14:textId="7CF0708A" w:rsidR="00675583" w:rsidRPr="006378C6" w:rsidRDefault="00D07ADD" w:rsidP="00EB4837">
      <w:pPr>
        <w:pStyle w:val="ListParagraph"/>
        <w:numPr>
          <w:ilvl w:val="0"/>
          <w:numId w:val="46"/>
        </w:numPr>
        <w:rPr>
          <w:lang w:val="en-GB"/>
        </w:rPr>
      </w:pPr>
      <w:r w:rsidRPr="008370BF">
        <w:rPr>
          <w:b/>
          <w:bCs/>
          <w:lang w:val="en-GB"/>
        </w:rPr>
        <w:t>S2B</w:t>
      </w:r>
      <w:r>
        <w:rPr>
          <w:lang w:val="en-GB"/>
        </w:rPr>
        <w:t>: system to be</w:t>
      </w:r>
      <w:r w:rsidR="005A2ACE">
        <w:rPr>
          <w:lang w:val="en-GB"/>
        </w:rPr>
        <w:t>.</w:t>
      </w:r>
    </w:p>
    <w:p w14:paraId="5D488B81" w14:textId="441C6EE5" w:rsidR="00027BBC" w:rsidRPr="00007550" w:rsidRDefault="00027BBC" w:rsidP="00EB4837">
      <w:pPr>
        <w:spacing w:after="160" w:line="259" w:lineRule="auto"/>
        <w:jc w:val="left"/>
        <w:rPr>
          <w:lang w:val="en-GB"/>
        </w:rPr>
      </w:pPr>
      <w:r w:rsidRPr="00007550">
        <w:rPr>
          <w:lang w:val="en-GB"/>
        </w:rPr>
        <w:br w:type="page"/>
      </w:r>
    </w:p>
    <w:p w14:paraId="0DFE61D6" w14:textId="588F730D" w:rsidR="006E0B2F" w:rsidRPr="00090C3E" w:rsidRDefault="00A44FE7" w:rsidP="00C57090">
      <w:pPr>
        <w:pStyle w:val="Heading2"/>
        <w:rPr>
          <w:lang w:val="en-GB"/>
        </w:rPr>
      </w:pPr>
      <w:bookmarkStart w:id="18" w:name="_Toc56547535"/>
      <w:bookmarkStart w:id="19" w:name="_Toc58319874"/>
      <w:r>
        <w:rPr>
          <w:lang w:val="en-GB"/>
        </w:rPr>
        <w:lastRenderedPageBreak/>
        <w:t>Revision history</w:t>
      </w:r>
      <w:bookmarkEnd w:id="18"/>
      <w:bookmarkEnd w:id="19"/>
    </w:p>
    <w:bookmarkStart w:id="20" w:name="_MON_1665904504"/>
    <w:bookmarkEnd w:id="20"/>
    <w:p w14:paraId="4540E24C" w14:textId="6CCFCD2E" w:rsidR="00CD192F" w:rsidRDefault="00A96E4D" w:rsidP="00CD192F">
      <w:pPr>
        <w:spacing w:after="160" w:line="259" w:lineRule="auto"/>
        <w:jc w:val="left"/>
        <w:rPr>
          <w:lang w:val="en-GB"/>
        </w:rPr>
      </w:pPr>
      <w:r>
        <w:rPr>
          <w:lang w:val="en-GB"/>
        </w:rPr>
        <w:object w:dxaOrig="8397" w:dyaOrig="9598" w14:anchorId="7BFF2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0pt;height:480.75pt" o:ole="">
            <v:imagedata r:id="rId19" o:title=""/>
          </v:shape>
          <o:OLEObject Type="Embed" ProgID="Excel.Sheet.12" ShapeID="_x0000_i1032" DrawAspect="Content" ObjectID="_1668956629" r:id="rId20"/>
        </w:object>
      </w:r>
    </w:p>
    <w:p w14:paraId="0FB36A50" w14:textId="77777777" w:rsidR="00CD192F" w:rsidRPr="00CD192F" w:rsidRDefault="00CD192F" w:rsidP="00C57090">
      <w:pPr>
        <w:spacing w:after="160" w:line="259" w:lineRule="auto"/>
        <w:jc w:val="left"/>
        <w:rPr>
          <w:lang w:val="en-GB"/>
        </w:rPr>
      </w:pPr>
    </w:p>
    <w:p w14:paraId="030FE9BF" w14:textId="07BFC7E0" w:rsidR="00EF69FE" w:rsidRDefault="00EF69FE">
      <w:pPr>
        <w:spacing w:after="160" w:line="259" w:lineRule="auto"/>
        <w:jc w:val="left"/>
        <w:rPr>
          <w:lang w:val="en-GB"/>
        </w:rPr>
      </w:pPr>
      <w:r>
        <w:rPr>
          <w:lang w:val="en-GB"/>
        </w:rPr>
        <w:br w:type="page"/>
      </w:r>
    </w:p>
    <w:p w14:paraId="4F712D3C" w14:textId="5A7B75B2" w:rsidR="00EF69FE" w:rsidRDefault="004A68D1" w:rsidP="00EF69FE">
      <w:pPr>
        <w:pStyle w:val="Heading2"/>
        <w:rPr>
          <w:lang w:val="en-GB"/>
        </w:rPr>
      </w:pPr>
      <w:bookmarkStart w:id="21" w:name="_Toc53691892"/>
      <w:bookmarkStart w:id="22" w:name="_Toc56547536"/>
      <w:bookmarkStart w:id="23" w:name="_Toc58319875"/>
      <w:r>
        <w:rPr>
          <w:lang w:val="en-GB"/>
        </w:rPr>
        <w:lastRenderedPageBreak/>
        <w:t>Reference documents</w:t>
      </w:r>
      <w:bookmarkEnd w:id="21"/>
      <w:bookmarkEnd w:id="22"/>
      <w:bookmarkEnd w:id="23"/>
    </w:p>
    <w:p w14:paraId="5728017F" w14:textId="192A2745" w:rsidR="00592E15" w:rsidRDefault="006757F0" w:rsidP="00EA44C4">
      <w:pPr>
        <w:pStyle w:val="ListParagraph"/>
        <w:numPr>
          <w:ilvl w:val="0"/>
          <w:numId w:val="24"/>
        </w:numPr>
        <w:spacing w:after="160" w:line="259" w:lineRule="auto"/>
        <w:jc w:val="left"/>
        <w:rPr>
          <w:lang w:val="en-GB"/>
        </w:rPr>
      </w:pPr>
      <w:hyperlink r:id="rId21" w:history="1">
        <w:r w:rsidR="00250132" w:rsidRPr="00DF55FC">
          <w:rPr>
            <w:rStyle w:val="Hyperlink"/>
            <w:lang w:val="en-GB"/>
          </w:rPr>
          <w:t>http://dati.istat.it/Index.aspx?DataSetCode=DCCV_ICT</w:t>
        </w:r>
      </w:hyperlink>
      <w:r w:rsidR="00250132" w:rsidRPr="00DF55FC">
        <w:rPr>
          <w:lang w:val="en-GB"/>
        </w:rPr>
        <w:t xml:space="preserve">: </w:t>
      </w:r>
      <w:r w:rsidR="00DF55FC" w:rsidRPr="00DF55FC">
        <w:rPr>
          <w:lang w:val="en-GB"/>
        </w:rPr>
        <w:t>i</w:t>
      </w:r>
      <w:r w:rsidR="00DF55FC" w:rsidRPr="00C061C8">
        <w:rPr>
          <w:lang w:val="en-GB"/>
        </w:rPr>
        <w:t>s</w:t>
      </w:r>
      <w:r w:rsidR="00DF55FC">
        <w:rPr>
          <w:lang w:val="en-GB"/>
        </w:rPr>
        <w:t xml:space="preserve"> an </w:t>
      </w:r>
      <w:r w:rsidR="007644DD">
        <w:rPr>
          <w:lang w:val="en-GB"/>
        </w:rPr>
        <w:t>ISTAT statistic</w:t>
      </w:r>
      <w:r w:rsidR="00DF55FC">
        <w:rPr>
          <w:lang w:val="en-GB"/>
        </w:rPr>
        <w:t xml:space="preserve"> about the usage internet diffusion in Italy;</w:t>
      </w:r>
    </w:p>
    <w:p w14:paraId="4E3992DD" w14:textId="77777777" w:rsidR="000818AD" w:rsidRDefault="006757F0" w:rsidP="00EA44C4">
      <w:pPr>
        <w:pStyle w:val="ListParagraph"/>
        <w:numPr>
          <w:ilvl w:val="0"/>
          <w:numId w:val="24"/>
        </w:numPr>
        <w:spacing w:after="160" w:line="259" w:lineRule="auto"/>
        <w:jc w:val="left"/>
        <w:rPr>
          <w:lang w:val="en-GB"/>
        </w:rPr>
      </w:pPr>
      <w:hyperlink r:id="rId22" w:history="1">
        <w:r w:rsidR="00155D03" w:rsidRPr="00C061C8">
          <w:rPr>
            <w:rStyle w:val="Hyperlink"/>
            <w:lang w:val="en-GB"/>
          </w:rPr>
          <w:t>Oracle Directory Server Enterprise Edition Deployment Planning Guide</w:t>
        </w:r>
      </w:hyperlink>
      <w:r w:rsidR="00564395">
        <w:rPr>
          <w:lang w:val="en-GB"/>
        </w:rPr>
        <w:t xml:space="preserve">: is a document about </w:t>
      </w:r>
      <w:r w:rsidR="00936DC5">
        <w:rPr>
          <w:lang w:val="en-GB"/>
        </w:rPr>
        <w:t>the operations needed in the process of designing a system [Chapter 12]</w:t>
      </w:r>
      <w:r w:rsidR="00592E15">
        <w:rPr>
          <w:lang w:val="en-GB"/>
        </w:rPr>
        <w:t>;</w:t>
      </w:r>
    </w:p>
    <w:p w14:paraId="266952F5" w14:textId="524A9D37" w:rsidR="00592E15" w:rsidRDefault="00EB4D55" w:rsidP="00EA44C4">
      <w:pPr>
        <w:pStyle w:val="ListParagraph"/>
        <w:numPr>
          <w:ilvl w:val="0"/>
          <w:numId w:val="24"/>
        </w:numPr>
        <w:spacing w:after="160" w:line="259" w:lineRule="auto"/>
        <w:jc w:val="left"/>
        <w:rPr>
          <w:lang w:val="en-GB"/>
        </w:rPr>
      </w:pPr>
      <w:hyperlink r:id="rId23" w:anchor="scrolltoc" w:history="1">
        <w:r w:rsidR="006038DB" w:rsidRPr="00940AF1">
          <w:rPr>
            <w:rStyle w:val="Hyperlink"/>
            <w:lang w:val="en-GB"/>
          </w:rPr>
          <w:t>https://docs.oracle.com/cd/E20295_01/html/821-1217/fjdch.html#scrolltoc</w:t>
        </w:r>
      </w:hyperlink>
      <w:r w:rsidR="00592E15">
        <w:rPr>
          <w:lang w:val="en-GB"/>
        </w:rPr>
        <w:t>;</w:t>
      </w:r>
    </w:p>
    <w:p w14:paraId="6493C0BE" w14:textId="6C10CF60" w:rsidR="00936DC5" w:rsidRDefault="006757F0" w:rsidP="00C061C8">
      <w:pPr>
        <w:pStyle w:val="ListParagraph"/>
        <w:numPr>
          <w:ilvl w:val="0"/>
          <w:numId w:val="24"/>
        </w:numPr>
        <w:spacing w:after="160" w:line="259" w:lineRule="auto"/>
        <w:rPr>
          <w:lang w:val="en-GB"/>
        </w:rPr>
      </w:pPr>
      <w:hyperlink r:id="rId24" w:history="1">
        <w:r w:rsidR="00820C9E" w:rsidRPr="00C061C8">
          <w:rPr>
            <w:rStyle w:val="Hyperlink"/>
            <w:lang w:val="en-GB"/>
          </w:rPr>
          <w:t>29148-2018 - 29148-2018 - ISO/IEC/IEEE International Standard - Systems and software engineering -- Life cycle processes -- Requirements engineering - IEEE Standard</w:t>
        </w:r>
      </w:hyperlink>
      <w:r w:rsidR="00820C9E" w:rsidRPr="00C061C8">
        <w:rPr>
          <w:lang w:val="en-GB"/>
        </w:rPr>
        <w:t>:</w:t>
      </w:r>
      <w:r w:rsidR="00820C9E">
        <w:rPr>
          <w:lang w:val="en-GB"/>
        </w:rPr>
        <w:t xml:space="preserve"> ISO/IEC/IEEE document about </w:t>
      </w:r>
      <w:r w:rsidR="007644DD">
        <w:rPr>
          <w:lang w:val="en-GB"/>
        </w:rPr>
        <w:t>the building and designing of a system and RASD definition;</w:t>
      </w:r>
    </w:p>
    <w:p w14:paraId="1DCE3F4A" w14:textId="154D861D" w:rsidR="000509AE" w:rsidRPr="000509AE" w:rsidRDefault="006757F0" w:rsidP="000509AE">
      <w:pPr>
        <w:pStyle w:val="ListParagraph"/>
        <w:numPr>
          <w:ilvl w:val="0"/>
          <w:numId w:val="24"/>
        </w:numPr>
        <w:rPr>
          <w:lang w:val="en-GB"/>
        </w:rPr>
      </w:pPr>
      <w:hyperlink r:id="rId25" w:history="1">
        <w:r w:rsidR="005F3104" w:rsidRPr="00D6636C">
          <w:rPr>
            <w:rStyle w:val="Hyperlink"/>
            <w:lang w:val="en-GB"/>
          </w:rPr>
          <w:t>https://gdpr-info.eu/</w:t>
        </w:r>
      </w:hyperlink>
      <w:r w:rsidR="005F3104">
        <w:rPr>
          <w:lang w:val="en-GB"/>
        </w:rPr>
        <w:t>:</w:t>
      </w:r>
      <w:r w:rsidR="00E07346">
        <w:rPr>
          <w:lang w:val="en-GB"/>
        </w:rPr>
        <w:t xml:space="preserve"> contains the </w:t>
      </w:r>
      <w:r w:rsidR="00E07346" w:rsidRPr="00C061C8">
        <w:rPr>
          <w:lang w:val="en-GB"/>
        </w:rPr>
        <w:t xml:space="preserve">official </w:t>
      </w:r>
      <w:hyperlink r:id="rId26" w:tgtFrame="_blank" w:history="1">
        <w:r w:rsidR="00E07346" w:rsidRPr="00C061C8">
          <w:rPr>
            <w:rStyle w:val="Hyperlink"/>
            <w:lang w:val="en-GB"/>
          </w:rPr>
          <w:t>PDF</w:t>
        </w:r>
      </w:hyperlink>
      <w:r w:rsidR="00E07346" w:rsidRPr="00C061C8">
        <w:rPr>
          <w:lang w:val="en-GB"/>
        </w:rPr>
        <w:t xml:space="preserve"> of the Regulation (EU) 2016/679 (General Data Protection Regulation).</w:t>
      </w:r>
    </w:p>
    <w:p w14:paraId="5BF08298" w14:textId="7C516925" w:rsidR="007644DD" w:rsidRPr="00CA0339" w:rsidRDefault="007720BF" w:rsidP="00C061C8">
      <w:pPr>
        <w:pStyle w:val="ListParagraph"/>
        <w:numPr>
          <w:ilvl w:val="0"/>
          <w:numId w:val="24"/>
        </w:numPr>
        <w:rPr>
          <w:lang w:val="en-GB"/>
        </w:rPr>
      </w:pPr>
      <w:hyperlink r:id="rId27" w:history="1">
        <w:r w:rsidR="00C35EDE" w:rsidRPr="00D6636C">
          <w:rPr>
            <w:rStyle w:val="Hyperlink"/>
            <w:lang w:val="en-GB"/>
          </w:rPr>
          <w:t>https://www.iso.org/isoiec-27001-information-security.html</w:t>
        </w:r>
      </w:hyperlink>
      <w:r w:rsidR="00CB5E23">
        <w:rPr>
          <w:lang w:val="en-GB"/>
        </w:rPr>
        <w:t>:</w:t>
      </w:r>
      <w:r w:rsidR="00C35EDE">
        <w:rPr>
          <w:lang w:val="en-GB"/>
        </w:rPr>
        <w:t xml:space="preserve"> </w:t>
      </w:r>
      <w:r w:rsidR="00C35EDE" w:rsidRPr="00B90388">
        <w:rPr>
          <w:lang w:val="en-GB"/>
        </w:rPr>
        <w:t>ISO/IEC 27001 international standard</w:t>
      </w:r>
      <w:r w:rsidR="00C35EDE">
        <w:rPr>
          <w:lang w:val="en-GB"/>
        </w:rPr>
        <w:t>.</w:t>
      </w:r>
    </w:p>
    <w:p w14:paraId="4D5F0F72" w14:textId="5A3BA04F" w:rsidR="004A68D1" w:rsidRPr="00CA0339" w:rsidRDefault="004A68D1" w:rsidP="00C061C8">
      <w:pPr>
        <w:spacing w:after="160" w:line="259" w:lineRule="auto"/>
        <w:ind w:left="360"/>
        <w:jc w:val="left"/>
        <w:rPr>
          <w:lang w:val="en-GB"/>
        </w:rPr>
      </w:pPr>
      <w:r w:rsidRPr="00CA0339">
        <w:rPr>
          <w:lang w:val="en-GB"/>
        </w:rPr>
        <w:br w:type="page"/>
      </w:r>
    </w:p>
    <w:p w14:paraId="54FC7F5F" w14:textId="5C52A7C7" w:rsidR="004A68D1" w:rsidRDefault="004A68D1" w:rsidP="004A68D1">
      <w:pPr>
        <w:pStyle w:val="Heading2"/>
        <w:rPr>
          <w:lang w:val="en-GB"/>
        </w:rPr>
      </w:pPr>
      <w:bookmarkStart w:id="24" w:name="_Toc53691893"/>
      <w:bookmarkStart w:id="25" w:name="_Toc56547537"/>
      <w:bookmarkStart w:id="26" w:name="_Toc58319876"/>
      <w:r>
        <w:rPr>
          <w:lang w:val="en-GB"/>
        </w:rPr>
        <w:lastRenderedPageBreak/>
        <w:t>Document structure</w:t>
      </w:r>
      <w:bookmarkEnd w:id="24"/>
      <w:bookmarkEnd w:id="25"/>
      <w:bookmarkEnd w:id="26"/>
    </w:p>
    <w:p w14:paraId="1E95048A" w14:textId="1BDA1828" w:rsidR="00361D9C" w:rsidRPr="00054C04" w:rsidRDefault="00361D9C" w:rsidP="004E5CBA">
      <w:pPr>
        <w:spacing w:after="240"/>
        <w:rPr>
          <w:lang w:val="en-GB"/>
        </w:rPr>
      </w:pPr>
      <w:r>
        <w:rPr>
          <w:lang w:val="en-GB"/>
        </w:rPr>
        <w:t>Each chapter contains an introduction to the chapter explaining what in the chapter is going to be said</w:t>
      </w:r>
      <w:r w:rsidR="003D5E2D">
        <w:rPr>
          <w:lang w:val="en-GB"/>
        </w:rPr>
        <w:t xml:space="preserve">. It is a recall of this part of the document to keep track easily what is going to be analysed. In this part the definition is more specific and contains all the needed details in order to </w:t>
      </w:r>
      <w:r w:rsidR="00974102">
        <w:rPr>
          <w:lang w:val="en-GB"/>
        </w:rPr>
        <w:t>read the documentation.</w:t>
      </w:r>
    </w:p>
    <w:p w14:paraId="091C60F0" w14:textId="0DF6A380" w:rsidR="00EF1831" w:rsidRPr="009414DB" w:rsidRDefault="00EF1831" w:rsidP="004E5CBA">
      <w:pPr>
        <w:spacing w:after="120"/>
        <w:rPr>
          <w:lang w:val="en-GB"/>
        </w:rPr>
      </w:pPr>
      <w:r w:rsidRPr="004E5CBA">
        <w:rPr>
          <w:rStyle w:val="Keyword"/>
        </w:rPr>
        <w:t>Chapter 1</w:t>
      </w:r>
      <w:r w:rsidR="005067C2" w:rsidRPr="004E5CBA">
        <w:rPr>
          <w:lang w:val="en-GB"/>
        </w:rPr>
        <w:t>:</w:t>
      </w:r>
      <w:r w:rsidR="00BD7891" w:rsidRPr="004E5CBA">
        <w:rPr>
          <w:lang w:val="en-GB"/>
        </w:rPr>
        <w:t xml:space="preserve"> this chapter introduces the p</w:t>
      </w:r>
      <w:r w:rsidR="00BD7891">
        <w:rPr>
          <w:lang w:val="en-GB"/>
        </w:rPr>
        <w:t>roblem and the system required</w:t>
      </w:r>
      <w:r w:rsidR="00463522">
        <w:rPr>
          <w:lang w:val="en-GB"/>
        </w:rPr>
        <w:t xml:space="preserve"> for the realization in </w:t>
      </w:r>
      <w:r w:rsidR="006E5C2C">
        <w:rPr>
          <w:lang w:val="en-GB"/>
        </w:rPr>
        <w:t>remarkably high</w:t>
      </w:r>
      <w:r w:rsidR="00463522">
        <w:rPr>
          <w:lang w:val="en-GB"/>
        </w:rPr>
        <w:t xml:space="preserve"> terms. The chapter includes a high-level description of</w:t>
      </w:r>
      <w:r w:rsidR="0072476A">
        <w:rPr>
          <w:lang w:val="en-GB"/>
        </w:rPr>
        <w:t xml:space="preserve"> the stakeholder’s goals and the description of the environment where the S2B is going to be realized.</w:t>
      </w:r>
      <w:r w:rsidR="00463522">
        <w:rPr>
          <w:lang w:val="en-GB"/>
        </w:rPr>
        <w:t xml:space="preserve"> </w:t>
      </w:r>
      <w:r w:rsidR="00974298">
        <w:rPr>
          <w:lang w:val="en-GB"/>
        </w:rPr>
        <w:t>The chapter includes also information needed to read and understand the whole document.</w:t>
      </w:r>
    </w:p>
    <w:p w14:paraId="2DFD5EE9" w14:textId="27F6BC16" w:rsidR="00EF1831" w:rsidRPr="009414DB" w:rsidRDefault="00EF1831" w:rsidP="004E5CBA">
      <w:pPr>
        <w:spacing w:after="120"/>
        <w:rPr>
          <w:lang w:val="en-GB"/>
        </w:rPr>
      </w:pPr>
      <w:r w:rsidRPr="004E5CBA">
        <w:rPr>
          <w:rStyle w:val="Keyword"/>
        </w:rPr>
        <w:t>Chapter 2</w:t>
      </w:r>
      <w:r w:rsidR="005067C2">
        <w:rPr>
          <w:lang w:val="en-GB"/>
        </w:rPr>
        <w:t>:</w:t>
      </w:r>
      <w:r w:rsidR="00AE3E00">
        <w:rPr>
          <w:lang w:val="en-GB"/>
        </w:rPr>
        <w:t xml:space="preserve"> this chapter describes extensively the system and is completely devoted to the system’s description in high-level terms.</w:t>
      </w:r>
      <w:r w:rsidR="0011592A">
        <w:rPr>
          <w:lang w:val="en-GB"/>
        </w:rPr>
        <w:t xml:space="preserve"> The system is described under different views: scenarios of utilization of the system,</w:t>
      </w:r>
      <w:r w:rsidR="009F23BA">
        <w:rPr>
          <w:lang w:val="en-GB"/>
        </w:rPr>
        <w:t xml:space="preserve"> definition and characterization of actors, functions to be realized in the system and the assumptions and constraints to the system.</w:t>
      </w:r>
    </w:p>
    <w:p w14:paraId="7E4CE160" w14:textId="78A72420" w:rsidR="00BD7891" w:rsidRPr="009414DB" w:rsidRDefault="00EF1831" w:rsidP="00BD7891">
      <w:pPr>
        <w:spacing w:after="120"/>
        <w:rPr>
          <w:lang w:val="en-GB"/>
        </w:rPr>
      </w:pPr>
      <w:r w:rsidRPr="004E5CBA">
        <w:rPr>
          <w:rStyle w:val="Keyword"/>
        </w:rPr>
        <w:t>Chapter 3</w:t>
      </w:r>
      <w:r w:rsidR="005067C2">
        <w:rPr>
          <w:lang w:val="en-GB"/>
        </w:rPr>
        <w:t>:</w:t>
      </w:r>
      <w:r w:rsidR="008F6F52">
        <w:rPr>
          <w:lang w:val="en-GB"/>
        </w:rPr>
        <w:t xml:space="preserve"> this chapter treats all the requirements of the system and effectuates a mapping between the goals and the requirements providing a view of the satisfaction of the </w:t>
      </w:r>
      <w:r w:rsidR="00FC7416">
        <w:rPr>
          <w:lang w:val="en-GB"/>
        </w:rPr>
        <w:t>goals by the functions required for the system.</w:t>
      </w:r>
      <w:r w:rsidR="00C06843">
        <w:rPr>
          <w:lang w:val="en-GB"/>
        </w:rPr>
        <w:t xml:space="preserve"> The chapter provides a detailed description of the </w:t>
      </w:r>
      <w:r w:rsidR="009F2D67">
        <w:rPr>
          <w:lang w:val="en-GB"/>
        </w:rPr>
        <w:t>system attributes and describes the constraints for the realization of the system.</w:t>
      </w:r>
      <w:r w:rsidR="008F6F52">
        <w:rPr>
          <w:lang w:val="en-GB"/>
        </w:rPr>
        <w:t xml:space="preserve"> </w:t>
      </w:r>
      <w:r w:rsidR="003B51F6">
        <w:rPr>
          <w:lang w:val="en-GB"/>
        </w:rPr>
        <w:t xml:space="preserve">Moreover it contains </w:t>
      </w:r>
      <w:r w:rsidR="00EA1839">
        <w:rPr>
          <w:lang w:val="en-GB"/>
        </w:rPr>
        <w:t>high-level</w:t>
      </w:r>
      <w:r w:rsidR="008D2BEE">
        <w:rPr>
          <w:lang w:val="en-GB"/>
        </w:rPr>
        <w:t xml:space="preserve"> interfaces’ view.</w:t>
      </w:r>
      <w:r w:rsidR="00EA1839">
        <w:rPr>
          <w:lang w:val="en-GB"/>
        </w:rPr>
        <w:t xml:space="preserve"> </w:t>
      </w:r>
    </w:p>
    <w:p w14:paraId="10592207" w14:textId="3CFCB2CD" w:rsidR="00BD7891" w:rsidRPr="009414DB" w:rsidRDefault="00BD7891" w:rsidP="00BD7891">
      <w:pPr>
        <w:spacing w:after="120"/>
        <w:rPr>
          <w:lang w:val="en-GB"/>
        </w:rPr>
      </w:pPr>
      <w:r w:rsidRPr="004E5CBA">
        <w:rPr>
          <w:rStyle w:val="Keyword"/>
        </w:rPr>
        <w:t>Chapter 4</w:t>
      </w:r>
      <w:r>
        <w:rPr>
          <w:lang w:val="en-GB"/>
        </w:rPr>
        <w:t>:</w:t>
      </w:r>
      <w:r w:rsidR="00653A55">
        <w:rPr>
          <w:lang w:val="en-GB"/>
        </w:rPr>
        <w:t xml:space="preserve"> this chapter includes an Alloy code used to describe </w:t>
      </w:r>
      <w:r w:rsidR="00606A5B">
        <w:rPr>
          <w:lang w:val="en-GB"/>
        </w:rPr>
        <w:t>some</w:t>
      </w:r>
      <w:r w:rsidR="00653A55">
        <w:rPr>
          <w:lang w:val="en-GB"/>
        </w:rPr>
        <w:t xml:space="preserve"> system aspects formally. The Alloy language is used to describe the system and verify if some important properties of the system are satisfied by the requirements.</w:t>
      </w:r>
    </w:p>
    <w:p w14:paraId="38A2C770" w14:textId="3C84FDE3" w:rsidR="00BD7891" w:rsidRPr="009414DB" w:rsidRDefault="00BD7891" w:rsidP="00BD7891">
      <w:pPr>
        <w:spacing w:after="120"/>
        <w:rPr>
          <w:lang w:val="en-GB"/>
        </w:rPr>
      </w:pPr>
      <w:r w:rsidRPr="004E5CBA">
        <w:rPr>
          <w:rStyle w:val="Keyword"/>
        </w:rPr>
        <w:t>Chapter 5</w:t>
      </w:r>
      <w:r>
        <w:rPr>
          <w:lang w:val="en-GB"/>
        </w:rPr>
        <w:t>:</w:t>
      </w:r>
      <w:r w:rsidR="00386AD6">
        <w:rPr>
          <w:lang w:val="en-GB"/>
        </w:rPr>
        <w:t xml:space="preserve"> this chapter describes using </w:t>
      </w:r>
      <w:r w:rsidR="004B740A">
        <w:rPr>
          <w:lang w:val="en-GB"/>
        </w:rPr>
        <w:t>synthetic tables the effort of the team members in the process of building the document.</w:t>
      </w:r>
    </w:p>
    <w:p w14:paraId="499DFDB8" w14:textId="616CBA88" w:rsidR="004B740A" w:rsidRPr="009414DB" w:rsidRDefault="00BD7891" w:rsidP="004E5CBA">
      <w:pPr>
        <w:spacing w:after="120"/>
        <w:rPr>
          <w:lang w:val="en-GB"/>
        </w:rPr>
      </w:pPr>
      <w:r w:rsidRPr="004E5CBA">
        <w:rPr>
          <w:rStyle w:val="Keyword"/>
        </w:rPr>
        <w:t>Chapter 6</w:t>
      </w:r>
      <w:r>
        <w:rPr>
          <w:lang w:val="en-GB"/>
        </w:rPr>
        <w:t>:</w:t>
      </w:r>
      <w:r w:rsidR="004B740A">
        <w:rPr>
          <w:lang w:val="en-GB"/>
        </w:rPr>
        <w:t xml:space="preserve"> this chapter includes information on references not cited in the first chapter.</w:t>
      </w:r>
    </w:p>
    <w:p w14:paraId="6AF4B8A0" w14:textId="701A5099" w:rsidR="00237F0D" w:rsidRDefault="00237F0D">
      <w:pPr>
        <w:spacing w:after="160" w:line="259" w:lineRule="auto"/>
        <w:jc w:val="left"/>
        <w:rPr>
          <w:lang w:val="en-GB"/>
        </w:rPr>
      </w:pPr>
      <w:r>
        <w:rPr>
          <w:lang w:val="en-GB"/>
        </w:rPr>
        <w:br w:type="page"/>
      </w:r>
    </w:p>
    <w:p w14:paraId="1C8BD448" w14:textId="4E024972" w:rsidR="00237F0D" w:rsidRPr="00B206BC" w:rsidRDefault="00237F0D" w:rsidP="00237F0D">
      <w:pPr>
        <w:pStyle w:val="Heading1"/>
        <w:rPr>
          <w:lang w:val="en-GB"/>
        </w:rPr>
      </w:pPr>
      <w:r w:rsidRPr="00B206BC">
        <w:rPr>
          <w:noProof/>
          <w:lang w:eastAsia="it-IT"/>
        </w:rPr>
        <w:lastRenderedPageBreak/>
        <mc:AlternateContent>
          <mc:Choice Requires="wps">
            <w:drawing>
              <wp:anchor distT="0" distB="0" distL="114300" distR="114300" simplePos="0" relativeHeight="251658246" behindDoc="0" locked="0" layoutInCell="1" allowOverlap="1" wp14:anchorId="4548DED2" wp14:editId="1798E6D3">
                <wp:simplePos x="0" y="0"/>
                <wp:positionH relativeFrom="column">
                  <wp:posOffset>-661035</wp:posOffset>
                </wp:positionH>
                <wp:positionV relativeFrom="page">
                  <wp:posOffset>2667000</wp:posOffset>
                </wp:positionV>
                <wp:extent cx="1066800" cy="1038225"/>
                <wp:effectExtent l="0" t="0" r="19050" b="28575"/>
                <wp:wrapSquare wrapText="bothSides"/>
                <wp:docPr id="12" name="Rectangle 12"/>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5B36C5" w14:textId="5FAB40C8" w:rsidR="00C361D0" w:rsidRPr="00EF33DD" w:rsidRDefault="00C361D0" w:rsidP="00237F0D">
                            <w:pPr>
                              <w:jc w:val="center"/>
                              <w:rPr>
                                <w:color w:val="000000" w:themeColor="text1"/>
                                <w:sz w:val="144"/>
                                <w:szCs w:val="96"/>
                              </w:rPr>
                            </w:pPr>
                            <w:r>
                              <w:rPr>
                                <w:color w:val="000000" w:themeColor="text1"/>
                                <w:sz w:val="144"/>
                                <w:szCs w:val="9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8DED2" id="Rectangle 12" o:spid="_x0000_s1027" style="position:absolute;left:0;text-align:left;margin-left:-52.05pt;margin-top:210pt;width:84pt;height:8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kmw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" fillcolor="white [3212]" strokecolor="white [3212]" strokeweight="1pt">
                <v:textbox>
                  <w:txbxContent>
                    <w:p w14:paraId="7E5B36C5" w14:textId="5FAB40C8" w:rsidR="00C361D0" w:rsidRPr="00EF33DD" w:rsidRDefault="00C361D0" w:rsidP="00237F0D">
                      <w:pPr>
                        <w:jc w:val="center"/>
                        <w:rPr>
                          <w:color w:val="000000" w:themeColor="text1"/>
                          <w:sz w:val="144"/>
                          <w:szCs w:val="96"/>
                        </w:rPr>
                      </w:pPr>
                      <w:r>
                        <w:rPr>
                          <w:color w:val="000000" w:themeColor="text1"/>
                          <w:sz w:val="144"/>
                          <w:szCs w:val="96"/>
                        </w:rPr>
                        <w:t>2</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47" behindDoc="0" locked="0" layoutInCell="1" allowOverlap="1" wp14:anchorId="5FDBD988" wp14:editId="10352F0B">
                <wp:simplePos x="0" y="0"/>
                <wp:positionH relativeFrom="column">
                  <wp:posOffset>-1070610</wp:posOffset>
                </wp:positionH>
                <wp:positionV relativeFrom="page">
                  <wp:posOffset>1800225</wp:posOffset>
                </wp:positionV>
                <wp:extent cx="7581900" cy="24765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FB6BB6F" id="Rectangle 13" o:spid="_x0000_s1026" style="position:absolute;margin-left:-84.3pt;margin-top:141.75pt;width:597pt;height:19.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Z5iji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48" behindDoc="0" locked="0" layoutInCell="1" allowOverlap="1" wp14:anchorId="635A7D67" wp14:editId="2189D267">
                <wp:simplePos x="0" y="0"/>
                <wp:positionH relativeFrom="column">
                  <wp:posOffset>-1070610</wp:posOffset>
                </wp:positionH>
                <wp:positionV relativeFrom="page">
                  <wp:posOffset>2543175</wp:posOffset>
                </wp:positionV>
                <wp:extent cx="7534275" cy="295275"/>
                <wp:effectExtent l="0" t="0" r="28575" b="28575"/>
                <wp:wrapSquare wrapText="bothSides"/>
                <wp:docPr id="14" name="Rectangle 14"/>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0313EAF8" id="Rectangle 14" o:spid="_x0000_s1026" style="position:absolute;margin-left:-84.3pt;margin-top:200.25pt;width:593.25pt;height:23.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7lDy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27" w:name="_Toc53691894"/>
      <w:bookmarkStart w:id="28" w:name="_Toc56547538"/>
      <w:bookmarkStart w:id="29" w:name="_Toc58319877"/>
      <w:r>
        <w:rPr>
          <w:lang w:val="en-GB"/>
        </w:rPr>
        <w:instrText>Part</w:instrText>
      </w:r>
      <w:r w:rsidRPr="00B206BC">
        <w:rPr>
          <w:lang w:val="en-GB"/>
        </w:rPr>
        <w:instrText xml:space="preserve"> </w:instrText>
      </w:r>
      <w:r w:rsidR="00B04329">
        <w:rPr>
          <w:lang w:val="en-GB"/>
        </w:rPr>
        <w:instrText>2</w:instrText>
      </w:r>
      <w:r w:rsidRPr="00B206BC">
        <w:rPr>
          <w:lang w:val="en-GB"/>
        </w:rPr>
        <w:instrText xml:space="preserve">: </w:instrText>
      </w:r>
      <w:r w:rsidR="00B04329">
        <w:rPr>
          <w:lang w:val="en-GB"/>
        </w:rPr>
        <w:instrText>Overall description</w:instrText>
      </w:r>
      <w:bookmarkEnd w:id="27"/>
      <w:bookmarkEnd w:id="28"/>
      <w:bookmarkEnd w:id="2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5" behindDoc="0" locked="0" layoutInCell="1" allowOverlap="1" wp14:anchorId="3F59882B" wp14:editId="68C9AFC9">
                <wp:simplePos x="0" y="0"/>
                <wp:positionH relativeFrom="column">
                  <wp:posOffset>-1070610</wp:posOffset>
                </wp:positionH>
                <wp:positionV relativeFrom="page">
                  <wp:posOffset>28575</wp:posOffset>
                </wp:positionV>
                <wp:extent cx="7534275" cy="1771650"/>
                <wp:effectExtent l="0" t="0" r="9525" b="0"/>
                <wp:wrapSquare wrapText="bothSides"/>
                <wp:docPr id="15" name="Rectangle 15"/>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122C820B" id="Rectangle 15" o:spid="_x0000_s1026" style="position:absolute;margin-left:-84.3pt;margin-top:2.25pt;width:593.25pt;height:139.5pt;z-index:251658245;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" fillcolor="white [3212]" stroked="f" strokeweight="1pt">
                <w10:wrap type="square" anchory="page"/>
              </v:rect>
            </w:pict>
          </mc:Fallback>
        </mc:AlternateContent>
      </w:r>
      <w:r w:rsidR="00B04329" w:rsidRPr="00B04329">
        <w:rPr>
          <w:lang w:val="en-GB"/>
        </w:rPr>
        <w:t xml:space="preserve"> </w:t>
      </w:r>
      <w:r w:rsidR="00B04329">
        <w:rPr>
          <w:lang w:val="en-GB"/>
        </w:rPr>
        <w:t>Overall description</w:t>
      </w:r>
    </w:p>
    <w:p w14:paraId="7CD7E408" w14:textId="354D6F22" w:rsidR="00EC4084" w:rsidRDefault="009D01E0" w:rsidP="00EB4837">
      <w:pPr>
        <w:rPr>
          <w:lang w:val="en-GB"/>
        </w:rPr>
      </w:pPr>
      <w:r>
        <w:rPr>
          <w:lang w:val="en-GB"/>
        </w:rPr>
        <w:t xml:space="preserve">The overall description is the part of the RASD document where is explained and specified </w:t>
      </w:r>
      <w:r w:rsidR="004D0855">
        <w:rPr>
          <w:lang w:val="en-GB"/>
        </w:rPr>
        <w:t xml:space="preserve">at a high level what are the requirements and the </w:t>
      </w:r>
      <w:r w:rsidR="00BF3D9B">
        <w:rPr>
          <w:lang w:val="en-GB"/>
        </w:rPr>
        <w:t>functions to be realized by the system.</w:t>
      </w:r>
      <w:r w:rsidR="002F5F57">
        <w:rPr>
          <w:lang w:val="en-GB"/>
        </w:rPr>
        <w:t xml:space="preserve"> This section contains some UML models which </w:t>
      </w:r>
      <w:r w:rsidR="007077E4">
        <w:rPr>
          <w:lang w:val="en-GB"/>
        </w:rPr>
        <w:t xml:space="preserve">explains the machine and world </w:t>
      </w:r>
      <w:r w:rsidR="00096C02">
        <w:rPr>
          <w:lang w:val="en-GB"/>
        </w:rPr>
        <w:t xml:space="preserve">for the project. The product perspective paragraph </w:t>
      </w:r>
      <w:r w:rsidR="007C72ED">
        <w:rPr>
          <w:lang w:val="en-GB"/>
        </w:rPr>
        <w:t xml:space="preserve">explains the scenarios and the behaviour at a high level of the entities involved in the system’s scope. The product function contains an explanation of the </w:t>
      </w:r>
      <w:r w:rsidR="0010644A">
        <w:rPr>
          <w:lang w:val="en-GB"/>
        </w:rPr>
        <w:t xml:space="preserve">requirements which </w:t>
      </w:r>
      <w:r w:rsidR="006561F4">
        <w:rPr>
          <w:lang w:val="en-GB"/>
        </w:rPr>
        <w:t>must</w:t>
      </w:r>
      <w:r w:rsidR="0010644A">
        <w:rPr>
          <w:lang w:val="en-GB"/>
        </w:rPr>
        <w:t xml:space="preserve"> be fulfilled by the system.</w:t>
      </w:r>
      <w:r w:rsidR="00096C02" w:rsidDel="009D01E0">
        <w:rPr>
          <w:lang w:val="en-GB"/>
        </w:rPr>
        <w:t xml:space="preserve"> </w:t>
      </w:r>
      <w:r w:rsidR="00896FDE">
        <w:rPr>
          <w:lang w:val="en-GB"/>
        </w:rPr>
        <w:t>The user characteristics section details how each user of the system acts.</w:t>
      </w:r>
    </w:p>
    <w:p w14:paraId="106FCB61" w14:textId="22536C82" w:rsidR="00EC4084" w:rsidRDefault="008A57BF" w:rsidP="008A57BF">
      <w:pPr>
        <w:pStyle w:val="Heading2"/>
        <w:rPr>
          <w:lang w:val="en-GB"/>
        </w:rPr>
      </w:pPr>
      <w:bookmarkStart w:id="30" w:name="_Toc53691895"/>
      <w:bookmarkStart w:id="31" w:name="_Toc56547539"/>
      <w:bookmarkStart w:id="32" w:name="_Toc58319878"/>
      <w:r>
        <w:rPr>
          <w:lang w:val="en-GB"/>
        </w:rPr>
        <w:t>Product perspective</w:t>
      </w:r>
      <w:bookmarkEnd w:id="30"/>
      <w:bookmarkEnd w:id="31"/>
      <w:bookmarkEnd w:id="32"/>
    </w:p>
    <w:p w14:paraId="40EFFEB2" w14:textId="545FDDDD" w:rsidR="00D61623" w:rsidRDefault="00D61623" w:rsidP="00C57090">
      <w:pPr>
        <w:rPr>
          <w:lang w:val="en-GB"/>
        </w:rPr>
      </w:pPr>
      <w:r>
        <w:rPr>
          <w:lang w:val="en-GB"/>
        </w:rPr>
        <w:t>The</w:t>
      </w:r>
      <w:r w:rsidR="00422953">
        <w:rPr>
          <w:lang w:val="en-GB"/>
        </w:rPr>
        <w:t xml:space="preserve"> following</w:t>
      </w:r>
      <w:r>
        <w:rPr>
          <w:lang w:val="en-GB"/>
        </w:rPr>
        <w:t xml:space="preserve"> scenarios are all </w:t>
      </w:r>
      <w:r w:rsidR="003C375E">
        <w:rPr>
          <w:lang w:val="en-GB"/>
        </w:rPr>
        <w:t xml:space="preserve">set </w:t>
      </w:r>
      <w:r w:rsidR="007E6E11">
        <w:rPr>
          <w:lang w:val="en-GB"/>
        </w:rPr>
        <w:t xml:space="preserve">during </w:t>
      </w:r>
      <w:r w:rsidR="00D844E4">
        <w:rPr>
          <w:lang w:val="en-GB"/>
        </w:rPr>
        <w:t>a viral outbreak</w:t>
      </w:r>
      <w:r w:rsidR="00422953">
        <w:rPr>
          <w:lang w:val="en-GB"/>
        </w:rPr>
        <w:t>.</w:t>
      </w:r>
    </w:p>
    <w:p w14:paraId="7E6B8B81" w14:textId="2A45B8A5" w:rsidR="00310876" w:rsidRDefault="00310876" w:rsidP="00C57090">
      <w:pPr>
        <w:rPr>
          <w:lang w:val="en-GB"/>
        </w:rPr>
      </w:pPr>
      <w:r>
        <w:rPr>
          <w:lang w:val="en-GB"/>
        </w:rPr>
        <w:t>Scenarios:</w:t>
      </w:r>
    </w:p>
    <w:p w14:paraId="4FC94CE9" w14:textId="252FD918" w:rsidR="00777BB8" w:rsidRPr="004E5CBA" w:rsidRDefault="006D71DC" w:rsidP="00C57090">
      <w:pPr>
        <w:rPr>
          <w:b/>
          <w:bCs/>
          <w:sz w:val="28"/>
          <w:szCs w:val="28"/>
          <w:lang w:val="en-GB"/>
        </w:rPr>
      </w:pPr>
      <w:r w:rsidRPr="004E5CBA">
        <w:rPr>
          <w:b/>
          <w:bCs/>
          <w:sz w:val="28"/>
          <w:szCs w:val="28"/>
          <w:lang w:val="en-GB"/>
        </w:rPr>
        <w:t>Ticket machine and</w:t>
      </w:r>
      <w:r w:rsidR="00F41E2D">
        <w:rPr>
          <w:b/>
          <w:bCs/>
          <w:sz w:val="28"/>
          <w:szCs w:val="28"/>
          <w:lang w:val="en-GB"/>
        </w:rPr>
        <w:t xml:space="preserve"> in</w:t>
      </w:r>
      <w:r w:rsidR="00BC1776">
        <w:rPr>
          <w:b/>
          <w:bCs/>
          <w:sz w:val="28"/>
          <w:szCs w:val="28"/>
          <w:lang w:val="en-GB"/>
        </w:rPr>
        <w:t xml:space="preserve"> store</w:t>
      </w:r>
      <w:r w:rsidRPr="004E5CBA">
        <w:rPr>
          <w:b/>
          <w:bCs/>
          <w:sz w:val="28"/>
          <w:szCs w:val="28"/>
          <w:lang w:val="en-GB"/>
        </w:rPr>
        <w:t xml:space="preserve"> queue</w:t>
      </w:r>
    </w:p>
    <w:p w14:paraId="79C7CF93" w14:textId="019AF9FD" w:rsidR="005D742F" w:rsidRPr="008162A6" w:rsidRDefault="000A254B" w:rsidP="004E5CBA">
      <w:pPr>
        <w:rPr>
          <w:lang w:val="en-GB"/>
        </w:rPr>
      </w:pPr>
      <w:r w:rsidRPr="008162A6">
        <w:rPr>
          <w:lang w:val="en-GB"/>
        </w:rPr>
        <w:t xml:space="preserve">An elderly woman, who </w:t>
      </w:r>
      <w:r w:rsidR="00162728" w:rsidRPr="008162A6">
        <w:rPr>
          <w:lang w:val="en-GB"/>
        </w:rPr>
        <w:t xml:space="preserve">does not have internet access from home, </w:t>
      </w:r>
      <w:r w:rsidR="00B960F2" w:rsidRPr="008162A6">
        <w:rPr>
          <w:lang w:val="en-GB"/>
        </w:rPr>
        <w:t>is running out of food and needs to go shopping</w:t>
      </w:r>
      <w:r w:rsidR="00BB4A54" w:rsidRPr="008162A6">
        <w:rPr>
          <w:lang w:val="en-GB"/>
        </w:rPr>
        <w:t xml:space="preserve"> for groceries</w:t>
      </w:r>
      <w:r w:rsidR="00B960F2" w:rsidRPr="008162A6">
        <w:rPr>
          <w:lang w:val="en-GB"/>
        </w:rPr>
        <w:t>.</w:t>
      </w:r>
      <w:r w:rsidR="00BB4A54" w:rsidRPr="008162A6">
        <w:rPr>
          <w:lang w:val="en-GB"/>
        </w:rPr>
        <w:t xml:space="preserve"> Once she arrives at </w:t>
      </w:r>
      <w:r w:rsidR="00C7237E" w:rsidRPr="008162A6">
        <w:rPr>
          <w:lang w:val="en-GB"/>
        </w:rPr>
        <w:t>her favourite</w:t>
      </w:r>
      <w:r w:rsidR="00BB4A54" w:rsidRPr="008162A6">
        <w:rPr>
          <w:lang w:val="en-GB"/>
        </w:rPr>
        <w:t xml:space="preserve"> </w:t>
      </w:r>
      <w:r w:rsidR="00C7237E" w:rsidRPr="008162A6">
        <w:rPr>
          <w:lang w:val="en-GB"/>
        </w:rPr>
        <w:t>store</w:t>
      </w:r>
      <w:r w:rsidR="0077764F" w:rsidRPr="008162A6">
        <w:rPr>
          <w:lang w:val="en-GB"/>
        </w:rPr>
        <w:t>,</w:t>
      </w:r>
      <w:r w:rsidR="00BB4A54" w:rsidRPr="008162A6">
        <w:rPr>
          <w:lang w:val="en-GB"/>
        </w:rPr>
        <w:t xml:space="preserve"> she </w:t>
      </w:r>
      <w:r w:rsidR="0077764F" w:rsidRPr="008162A6">
        <w:rPr>
          <w:lang w:val="en-GB"/>
        </w:rPr>
        <w:t xml:space="preserve">retrieves </w:t>
      </w:r>
      <w:r w:rsidR="006D2349" w:rsidRPr="008162A6">
        <w:rPr>
          <w:lang w:val="en-GB"/>
        </w:rPr>
        <w:t xml:space="preserve">a ticket from </w:t>
      </w:r>
      <w:r w:rsidR="00D73C40" w:rsidRPr="008162A6">
        <w:rPr>
          <w:lang w:val="en-GB"/>
        </w:rPr>
        <w:t>the ticket machine</w:t>
      </w:r>
      <w:r w:rsidR="00760C2C" w:rsidRPr="008162A6">
        <w:rPr>
          <w:lang w:val="en-GB"/>
        </w:rPr>
        <w:t xml:space="preserve"> by </w:t>
      </w:r>
      <w:r w:rsidR="00D44D2A" w:rsidRPr="008162A6">
        <w:rPr>
          <w:lang w:val="en-GB"/>
        </w:rPr>
        <w:t>pushing a button</w:t>
      </w:r>
      <w:r w:rsidR="00393764" w:rsidRPr="008162A6">
        <w:rPr>
          <w:lang w:val="en-GB"/>
        </w:rPr>
        <w:t xml:space="preserve">. </w:t>
      </w:r>
      <w:r w:rsidR="0011746C" w:rsidRPr="008162A6">
        <w:rPr>
          <w:lang w:val="en-GB"/>
        </w:rPr>
        <w:t xml:space="preserve">She </w:t>
      </w:r>
      <w:r w:rsidR="00D14054" w:rsidRPr="008162A6">
        <w:rPr>
          <w:lang w:val="en-GB"/>
        </w:rPr>
        <w:t xml:space="preserve">observes </w:t>
      </w:r>
      <w:r w:rsidR="00491125" w:rsidRPr="008162A6">
        <w:rPr>
          <w:lang w:val="en-GB"/>
        </w:rPr>
        <w:t xml:space="preserve">the </w:t>
      </w:r>
      <w:r w:rsidR="00B32737" w:rsidRPr="008162A6">
        <w:rPr>
          <w:lang w:val="en-GB"/>
        </w:rPr>
        <w:t>queue</w:t>
      </w:r>
      <w:r w:rsidR="00491125" w:rsidRPr="008162A6">
        <w:rPr>
          <w:lang w:val="en-GB"/>
        </w:rPr>
        <w:t xml:space="preserve"> display waiting for her number to </w:t>
      </w:r>
      <w:r w:rsidR="00546802" w:rsidRPr="008162A6">
        <w:rPr>
          <w:lang w:val="en-GB"/>
        </w:rPr>
        <w:t>appear</w:t>
      </w:r>
      <w:r w:rsidR="00491125" w:rsidRPr="008162A6">
        <w:rPr>
          <w:lang w:val="en-GB"/>
        </w:rPr>
        <w:t xml:space="preserve"> while making sure she </w:t>
      </w:r>
      <w:r w:rsidR="00DA663F" w:rsidRPr="008162A6">
        <w:rPr>
          <w:lang w:val="en-GB"/>
        </w:rPr>
        <w:t>stays at safe</w:t>
      </w:r>
      <w:r w:rsidR="00491125" w:rsidRPr="008162A6">
        <w:rPr>
          <w:lang w:val="en-GB"/>
        </w:rPr>
        <w:t xml:space="preserve"> distance</w:t>
      </w:r>
      <w:r w:rsidR="00DA663F" w:rsidRPr="008162A6">
        <w:rPr>
          <w:lang w:val="en-GB"/>
        </w:rPr>
        <w:t xml:space="preserve"> from other people. Once her number</w:t>
      </w:r>
      <w:r w:rsidR="00546802" w:rsidRPr="008162A6">
        <w:rPr>
          <w:lang w:val="en-GB"/>
        </w:rPr>
        <w:t xml:space="preserve"> appears she proceeds </w:t>
      </w:r>
      <w:r w:rsidR="0019324A" w:rsidRPr="008162A6">
        <w:rPr>
          <w:lang w:val="en-GB"/>
        </w:rPr>
        <w:t>to</w:t>
      </w:r>
      <w:r w:rsidR="00546802" w:rsidRPr="008162A6">
        <w:rPr>
          <w:lang w:val="en-GB"/>
        </w:rPr>
        <w:t xml:space="preserve"> the checkpoint to be </w:t>
      </w:r>
      <w:r w:rsidR="004962AE" w:rsidRPr="008162A6">
        <w:rPr>
          <w:lang w:val="en-GB"/>
        </w:rPr>
        <w:t>controlled</w:t>
      </w:r>
      <w:r w:rsidR="00546802" w:rsidRPr="008162A6">
        <w:rPr>
          <w:lang w:val="en-GB"/>
        </w:rPr>
        <w:t xml:space="preserve">. </w:t>
      </w:r>
      <w:r w:rsidR="004962AE" w:rsidRPr="008162A6">
        <w:rPr>
          <w:lang w:val="en-GB"/>
        </w:rPr>
        <w:t>She passes the controls</w:t>
      </w:r>
      <w:r w:rsidR="00795C16" w:rsidRPr="008162A6">
        <w:rPr>
          <w:lang w:val="en-GB"/>
        </w:rPr>
        <w:t>, finishes sho</w:t>
      </w:r>
      <w:r w:rsidR="005D742F" w:rsidRPr="008162A6">
        <w:rPr>
          <w:lang w:val="en-GB"/>
        </w:rPr>
        <w:t>p</w:t>
      </w:r>
      <w:r w:rsidR="00795C16" w:rsidRPr="008162A6">
        <w:rPr>
          <w:lang w:val="en-GB"/>
        </w:rPr>
        <w:t>ping</w:t>
      </w:r>
      <w:r w:rsidR="00AA4B7A" w:rsidRPr="008162A6">
        <w:rPr>
          <w:lang w:val="en-GB"/>
        </w:rPr>
        <w:t>,</w:t>
      </w:r>
      <w:r w:rsidR="00795C16" w:rsidRPr="008162A6">
        <w:rPr>
          <w:lang w:val="en-GB"/>
        </w:rPr>
        <w:t xml:space="preserve"> </w:t>
      </w:r>
      <w:r w:rsidR="005D742F" w:rsidRPr="008162A6">
        <w:rPr>
          <w:lang w:val="en-GB"/>
        </w:rPr>
        <w:t>and heads home.</w:t>
      </w:r>
    </w:p>
    <w:p w14:paraId="31752006" w14:textId="4EA41BBF" w:rsidR="00F41E2D" w:rsidRPr="004E5CBA" w:rsidRDefault="00F41E2D" w:rsidP="004E5CBA">
      <w:pPr>
        <w:rPr>
          <w:b/>
          <w:bCs/>
          <w:sz w:val="28"/>
          <w:szCs w:val="28"/>
          <w:lang w:val="en-GB"/>
        </w:rPr>
      </w:pPr>
      <w:r w:rsidRPr="004E5CBA">
        <w:rPr>
          <w:b/>
          <w:bCs/>
          <w:sz w:val="28"/>
          <w:szCs w:val="28"/>
          <w:lang w:val="en-GB"/>
        </w:rPr>
        <w:t>Online Queue</w:t>
      </w:r>
    </w:p>
    <w:p w14:paraId="76D47AD1" w14:textId="7BABC7ED" w:rsidR="008162A6" w:rsidRDefault="00BC1776" w:rsidP="008162A6">
      <w:pPr>
        <w:rPr>
          <w:lang w:val="en-GB"/>
        </w:rPr>
      </w:pPr>
      <w:r w:rsidRPr="008162A6">
        <w:rPr>
          <w:lang w:val="en-GB"/>
        </w:rPr>
        <w:t xml:space="preserve">A young woman </w:t>
      </w:r>
      <w:r w:rsidR="00711C3E" w:rsidRPr="008162A6">
        <w:rPr>
          <w:lang w:val="en-GB"/>
        </w:rPr>
        <w:t xml:space="preserve">wants to shop at a local grocery and does not have any time preference. </w:t>
      </w:r>
      <w:r w:rsidR="007076E1" w:rsidRPr="008162A6">
        <w:rPr>
          <w:lang w:val="en-GB"/>
        </w:rPr>
        <w:t>She logs into her account, chooses to enter a queue</w:t>
      </w:r>
      <w:r w:rsidR="00E47C78" w:rsidRPr="008162A6">
        <w:rPr>
          <w:lang w:val="en-GB"/>
        </w:rPr>
        <w:t>, selects the store, the travel mode</w:t>
      </w:r>
      <w:r w:rsidR="006617AA" w:rsidRPr="008162A6">
        <w:rPr>
          <w:lang w:val="en-GB"/>
        </w:rPr>
        <w:t xml:space="preserve"> and then confirms her queueing. </w:t>
      </w:r>
      <w:r w:rsidR="006617AA" w:rsidRPr="008162A6">
        <w:rPr>
          <w:lang w:val="en-GB"/>
        </w:rPr>
        <w:t xml:space="preserve">When it’s time for her to head </w:t>
      </w:r>
      <w:r w:rsidR="00CC7499" w:rsidRPr="008162A6">
        <w:rPr>
          <w:lang w:val="en-GB"/>
        </w:rPr>
        <w:t>to the store</w:t>
      </w:r>
      <w:r w:rsidR="006617AA" w:rsidRPr="008162A6">
        <w:rPr>
          <w:lang w:val="en-GB"/>
        </w:rPr>
        <w:t xml:space="preserve">, </w:t>
      </w:r>
      <w:r w:rsidR="00CC7499" w:rsidRPr="008162A6">
        <w:rPr>
          <w:lang w:val="en-GB"/>
        </w:rPr>
        <w:t>she</w:t>
      </w:r>
      <w:r w:rsidR="006617AA" w:rsidRPr="008162A6">
        <w:rPr>
          <w:lang w:val="en-GB"/>
        </w:rPr>
        <w:t xml:space="preserve"> receive</w:t>
      </w:r>
      <w:r w:rsidR="00CC7499" w:rsidRPr="008162A6">
        <w:rPr>
          <w:lang w:val="en-GB"/>
        </w:rPr>
        <w:t>s</w:t>
      </w:r>
      <w:r w:rsidR="006617AA" w:rsidRPr="008162A6">
        <w:rPr>
          <w:lang w:val="en-GB"/>
        </w:rPr>
        <w:t xml:space="preserve"> a notification to </w:t>
      </w:r>
      <w:r w:rsidR="00CC7499" w:rsidRPr="008162A6">
        <w:rPr>
          <w:lang w:val="en-GB"/>
        </w:rPr>
        <w:t>remind</w:t>
      </w:r>
      <w:r w:rsidR="006617AA" w:rsidRPr="008162A6">
        <w:rPr>
          <w:lang w:val="en-GB"/>
        </w:rPr>
        <w:t xml:space="preserve"> </w:t>
      </w:r>
      <w:r w:rsidR="00CC7499" w:rsidRPr="008162A6">
        <w:rPr>
          <w:lang w:val="en-GB"/>
        </w:rPr>
        <w:t>her</w:t>
      </w:r>
      <w:r w:rsidR="006617AA" w:rsidRPr="008162A6">
        <w:rPr>
          <w:lang w:val="en-GB"/>
        </w:rPr>
        <w:t>.</w:t>
      </w:r>
      <w:r w:rsidR="00CC7499" w:rsidRPr="008162A6">
        <w:rPr>
          <w:lang w:val="en-GB"/>
        </w:rPr>
        <w:t xml:space="preserve"> She then </w:t>
      </w:r>
      <w:r w:rsidR="001F73A4" w:rsidRPr="008162A6">
        <w:rPr>
          <w:lang w:val="en-GB"/>
        </w:rPr>
        <w:t xml:space="preserve">heads </w:t>
      </w:r>
      <w:r w:rsidR="00CC7499" w:rsidRPr="008162A6">
        <w:rPr>
          <w:lang w:val="en-GB"/>
        </w:rPr>
        <w:t xml:space="preserve">to the store </w:t>
      </w:r>
      <w:r w:rsidR="001F73A4" w:rsidRPr="008162A6">
        <w:rPr>
          <w:lang w:val="en-GB"/>
        </w:rPr>
        <w:t xml:space="preserve">by car, as she specified with the travel mode. Once arrived she </w:t>
      </w:r>
      <w:r w:rsidR="00D83F67" w:rsidRPr="008162A6">
        <w:rPr>
          <w:lang w:val="en-GB"/>
        </w:rPr>
        <w:t>waits for her number and</w:t>
      </w:r>
      <w:r w:rsidR="00017821" w:rsidRPr="008162A6">
        <w:rPr>
          <w:lang w:val="en-GB"/>
        </w:rPr>
        <w:t xml:space="preserve"> goes through the entrance control once her number appear</w:t>
      </w:r>
      <w:r w:rsidR="00E716A7">
        <w:rPr>
          <w:lang w:val="en-GB"/>
        </w:rPr>
        <w:t>s</w:t>
      </w:r>
      <w:r w:rsidR="00017821" w:rsidRPr="008162A6">
        <w:rPr>
          <w:lang w:val="en-GB"/>
        </w:rPr>
        <w:t>.</w:t>
      </w:r>
      <w:r w:rsidR="008162A6" w:rsidRPr="008162A6">
        <w:rPr>
          <w:lang w:val="en-GB"/>
        </w:rPr>
        <w:t xml:space="preserve"> She is allowed in and proceeds shopping.</w:t>
      </w:r>
    </w:p>
    <w:p w14:paraId="7BB186B5" w14:textId="5C6DAEB7" w:rsidR="002D420F" w:rsidRPr="008162A6" w:rsidRDefault="00777BB8" w:rsidP="004E5CBA">
      <w:pPr>
        <w:rPr>
          <w:lang w:val="en-GB"/>
        </w:rPr>
      </w:pPr>
      <w:r w:rsidRPr="004E5CBA">
        <w:rPr>
          <w:b/>
          <w:bCs/>
          <w:sz w:val="28"/>
          <w:szCs w:val="28"/>
          <w:lang w:val="en-GB"/>
        </w:rPr>
        <w:t>Booking</w:t>
      </w:r>
    </w:p>
    <w:p w14:paraId="60D7B29E" w14:textId="573F499B" w:rsidR="008342BA" w:rsidRPr="008162A6" w:rsidRDefault="005D742F" w:rsidP="004E5CBA">
      <w:pPr>
        <w:rPr>
          <w:lang w:val="en-GB"/>
        </w:rPr>
      </w:pPr>
      <w:r w:rsidRPr="008162A6">
        <w:rPr>
          <w:lang w:val="en-GB"/>
        </w:rPr>
        <w:t xml:space="preserve">A </w:t>
      </w:r>
      <w:r w:rsidR="007F71D5" w:rsidRPr="008162A6">
        <w:rPr>
          <w:lang w:val="en-GB"/>
        </w:rPr>
        <w:t xml:space="preserve">family of three composed </w:t>
      </w:r>
      <w:r w:rsidR="00C06974" w:rsidRPr="008162A6">
        <w:rPr>
          <w:lang w:val="en-GB"/>
        </w:rPr>
        <w:t>of</w:t>
      </w:r>
      <w:r w:rsidR="007F71D5" w:rsidRPr="008162A6">
        <w:rPr>
          <w:lang w:val="en-GB"/>
        </w:rPr>
        <w:t xml:space="preserve"> </w:t>
      </w:r>
      <w:r w:rsidR="00993033" w:rsidRPr="008162A6">
        <w:rPr>
          <w:lang w:val="en-GB"/>
        </w:rPr>
        <w:t xml:space="preserve">a </w:t>
      </w:r>
      <w:r w:rsidR="007F71D5" w:rsidRPr="008162A6">
        <w:rPr>
          <w:lang w:val="en-GB"/>
        </w:rPr>
        <w:t xml:space="preserve">father, </w:t>
      </w:r>
      <w:r w:rsidR="00993033" w:rsidRPr="008162A6">
        <w:rPr>
          <w:lang w:val="en-GB"/>
        </w:rPr>
        <w:t xml:space="preserve">a </w:t>
      </w:r>
      <w:r w:rsidR="007F71D5" w:rsidRPr="008162A6">
        <w:rPr>
          <w:lang w:val="en-GB"/>
        </w:rPr>
        <w:t>mother</w:t>
      </w:r>
      <w:r w:rsidR="00E2338F" w:rsidRPr="008162A6">
        <w:rPr>
          <w:lang w:val="en-GB"/>
        </w:rPr>
        <w:t>,</w:t>
      </w:r>
      <w:r w:rsidR="007F71D5" w:rsidRPr="008162A6">
        <w:rPr>
          <w:lang w:val="en-GB"/>
        </w:rPr>
        <w:t xml:space="preserve"> and a </w:t>
      </w:r>
      <w:r w:rsidR="00987781" w:rsidRPr="008162A6">
        <w:rPr>
          <w:lang w:val="en-GB"/>
        </w:rPr>
        <w:t>4 years old child</w:t>
      </w:r>
      <w:r w:rsidR="00D414B9" w:rsidRPr="008162A6">
        <w:rPr>
          <w:lang w:val="en-GB"/>
        </w:rPr>
        <w:t>,</w:t>
      </w:r>
      <w:r w:rsidR="00694038" w:rsidRPr="008162A6">
        <w:rPr>
          <w:lang w:val="en-GB"/>
        </w:rPr>
        <w:t xml:space="preserve"> </w:t>
      </w:r>
      <w:r w:rsidR="0099162E" w:rsidRPr="008162A6">
        <w:rPr>
          <w:lang w:val="en-GB"/>
        </w:rPr>
        <w:t>need</w:t>
      </w:r>
      <w:r w:rsidR="0074082D" w:rsidRPr="008162A6">
        <w:rPr>
          <w:lang w:val="en-GB"/>
        </w:rPr>
        <w:t>s</w:t>
      </w:r>
      <w:r w:rsidR="0099162E" w:rsidRPr="008162A6">
        <w:rPr>
          <w:lang w:val="en-GB"/>
        </w:rPr>
        <w:t xml:space="preserve"> to </w:t>
      </w:r>
      <w:r w:rsidR="007B59DC" w:rsidRPr="008162A6">
        <w:rPr>
          <w:lang w:val="en-GB"/>
        </w:rPr>
        <w:t>buy</w:t>
      </w:r>
      <w:r w:rsidR="0099162E" w:rsidRPr="008162A6">
        <w:rPr>
          <w:lang w:val="en-GB"/>
        </w:rPr>
        <w:t xml:space="preserve"> supplies for the whole family. The</w:t>
      </w:r>
      <w:r w:rsidR="007B59DC" w:rsidRPr="008162A6">
        <w:rPr>
          <w:lang w:val="en-GB"/>
        </w:rPr>
        <w:t xml:space="preserve"> father</w:t>
      </w:r>
      <w:r w:rsidR="0099162E" w:rsidRPr="008162A6">
        <w:rPr>
          <w:lang w:val="en-GB"/>
        </w:rPr>
        <w:t xml:space="preserve"> log</w:t>
      </w:r>
      <w:r w:rsidR="007B59DC" w:rsidRPr="008162A6">
        <w:rPr>
          <w:lang w:val="en-GB"/>
        </w:rPr>
        <w:t xml:space="preserve">s </w:t>
      </w:r>
      <w:r w:rsidR="0099162E" w:rsidRPr="008162A6">
        <w:rPr>
          <w:lang w:val="en-GB"/>
        </w:rPr>
        <w:t xml:space="preserve">in </w:t>
      </w:r>
      <w:r w:rsidR="007B59DC" w:rsidRPr="008162A6">
        <w:rPr>
          <w:lang w:val="en-GB"/>
        </w:rPr>
        <w:t xml:space="preserve">the </w:t>
      </w:r>
      <w:r w:rsidR="00DD7C64" w:rsidRPr="008162A6">
        <w:rPr>
          <w:lang w:val="en-GB"/>
        </w:rPr>
        <w:t>system’s application</w:t>
      </w:r>
      <w:r w:rsidR="0005536F" w:rsidRPr="008162A6">
        <w:rPr>
          <w:lang w:val="en-GB"/>
        </w:rPr>
        <w:t xml:space="preserve"> </w:t>
      </w:r>
      <w:r w:rsidR="00F72599" w:rsidRPr="008162A6">
        <w:rPr>
          <w:lang w:val="en-GB"/>
        </w:rPr>
        <w:t>from his phone</w:t>
      </w:r>
      <w:r w:rsidR="007B59DC" w:rsidRPr="008162A6">
        <w:rPr>
          <w:lang w:val="en-GB"/>
        </w:rPr>
        <w:t xml:space="preserve"> and</w:t>
      </w:r>
      <w:r w:rsidR="00CB5938" w:rsidRPr="008162A6">
        <w:rPr>
          <w:lang w:val="en-GB"/>
        </w:rPr>
        <w:t xml:space="preserve"> starts</w:t>
      </w:r>
      <w:r w:rsidR="00987781" w:rsidRPr="008162A6">
        <w:rPr>
          <w:lang w:val="en-GB"/>
        </w:rPr>
        <w:t xml:space="preserve"> </w:t>
      </w:r>
      <w:r w:rsidR="00A42797" w:rsidRPr="008162A6">
        <w:rPr>
          <w:lang w:val="en-GB"/>
        </w:rPr>
        <w:t>book</w:t>
      </w:r>
      <w:r w:rsidR="00CB5938" w:rsidRPr="008162A6">
        <w:rPr>
          <w:lang w:val="en-GB"/>
        </w:rPr>
        <w:t>ing</w:t>
      </w:r>
      <w:r w:rsidR="00A42797" w:rsidRPr="008162A6">
        <w:rPr>
          <w:lang w:val="en-GB"/>
        </w:rPr>
        <w:t xml:space="preserve"> a ticket </w:t>
      </w:r>
      <w:r w:rsidR="00CB5938" w:rsidRPr="008162A6">
        <w:rPr>
          <w:lang w:val="en-GB"/>
        </w:rPr>
        <w:t>for</w:t>
      </w:r>
      <w:r w:rsidR="00A42797" w:rsidRPr="008162A6">
        <w:rPr>
          <w:lang w:val="en-GB"/>
        </w:rPr>
        <w:t xml:space="preserve"> their favourite </w:t>
      </w:r>
      <w:r w:rsidR="00993033" w:rsidRPr="008162A6">
        <w:rPr>
          <w:lang w:val="en-GB"/>
        </w:rPr>
        <w:t>store.</w:t>
      </w:r>
      <w:r w:rsidR="00C90E3E" w:rsidRPr="008162A6">
        <w:rPr>
          <w:lang w:val="en-GB"/>
        </w:rPr>
        <w:t xml:space="preserve"> </w:t>
      </w:r>
      <w:r w:rsidR="004A3EB6" w:rsidRPr="008162A6">
        <w:rPr>
          <w:lang w:val="en-GB"/>
        </w:rPr>
        <w:t xml:space="preserve">Since they will go </w:t>
      </w:r>
      <w:r w:rsidR="00184528" w:rsidRPr="008162A6">
        <w:rPr>
          <w:lang w:val="en-GB"/>
        </w:rPr>
        <w:t>al</w:t>
      </w:r>
      <w:r w:rsidR="004A3EB6" w:rsidRPr="008162A6">
        <w:rPr>
          <w:lang w:val="en-GB"/>
        </w:rPr>
        <w:t>toget</w:t>
      </w:r>
      <w:r w:rsidR="00225618" w:rsidRPr="008162A6">
        <w:rPr>
          <w:lang w:val="en-GB"/>
        </w:rPr>
        <w:t>h</w:t>
      </w:r>
      <w:r w:rsidR="004A3EB6" w:rsidRPr="008162A6">
        <w:rPr>
          <w:lang w:val="en-GB"/>
        </w:rPr>
        <w:t>er</w:t>
      </w:r>
      <w:r w:rsidR="0074082D" w:rsidRPr="008162A6">
        <w:rPr>
          <w:lang w:val="en-GB"/>
        </w:rPr>
        <w:t>,</w:t>
      </w:r>
      <w:r w:rsidR="004A3EB6" w:rsidRPr="008162A6">
        <w:rPr>
          <w:lang w:val="en-GB"/>
        </w:rPr>
        <w:t xml:space="preserve"> he specifies </w:t>
      </w:r>
      <w:r w:rsidR="00E00DD4" w:rsidRPr="008162A6">
        <w:rPr>
          <w:lang w:val="en-GB"/>
        </w:rPr>
        <w:t>that the ticket is for a group of three people.</w:t>
      </w:r>
      <w:r w:rsidR="00CB5938" w:rsidRPr="008162A6">
        <w:rPr>
          <w:lang w:val="en-GB"/>
        </w:rPr>
        <w:t xml:space="preserve"> He </w:t>
      </w:r>
      <w:r w:rsidR="00E00DD4" w:rsidRPr="008162A6">
        <w:rPr>
          <w:lang w:val="en-GB"/>
        </w:rPr>
        <w:t xml:space="preserve">then </w:t>
      </w:r>
      <w:r w:rsidR="00CB5938" w:rsidRPr="008162A6">
        <w:rPr>
          <w:lang w:val="en-GB"/>
        </w:rPr>
        <w:t>selects the store, the date</w:t>
      </w:r>
      <w:r w:rsidR="00D512F4" w:rsidRPr="008162A6">
        <w:rPr>
          <w:lang w:val="en-GB"/>
        </w:rPr>
        <w:t>,</w:t>
      </w:r>
      <w:r w:rsidR="00074BD7" w:rsidRPr="008162A6">
        <w:rPr>
          <w:lang w:val="en-GB"/>
        </w:rPr>
        <w:t xml:space="preserve"> and</w:t>
      </w:r>
      <w:r w:rsidR="00C90E3E" w:rsidRPr="008162A6">
        <w:rPr>
          <w:lang w:val="en-GB"/>
        </w:rPr>
        <w:t xml:space="preserve"> the </w:t>
      </w:r>
      <w:r w:rsidR="00CB5938" w:rsidRPr="008162A6">
        <w:rPr>
          <w:lang w:val="en-GB"/>
        </w:rPr>
        <w:t>time</w:t>
      </w:r>
      <w:r w:rsidR="00074BD7" w:rsidRPr="008162A6">
        <w:rPr>
          <w:lang w:val="en-GB"/>
        </w:rPr>
        <w:t xml:space="preserve"> as it is suggested by the application.</w:t>
      </w:r>
      <w:r w:rsidR="00CB5938" w:rsidRPr="008162A6">
        <w:rPr>
          <w:lang w:val="en-GB"/>
        </w:rPr>
        <w:t xml:space="preserve"> </w:t>
      </w:r>
      <w:r w:rsidR="00B27950" w:rsidRPr="008162A6">
        <w:rPr>
          <w:lang w:val="en-GB"/>
        </w:rPr>
        <w:t>Since they already know what to buy</w:t>
      </w:r>
      <w:r w:rsidR="00074BD7" w:rsidRPr="008162A6">
        <w:rPr>
          <w:lang w:val="en-GB"/>
        </w:rPr>
        <w:t xml:space="preserve">, he inserts the categories </w:t>
      </w:r>
      <w:r w:rsidR="00E17A4C" w:rsidRPr="008162A6">
        <w:rPr>
          <w:lang w:val="en-GB"/>
        </w:rPr>
        <w:t>of the items to buy.</w:t>
      </w:r>
      <w:r w:rsidR="00993033" w:rsidRPr="008162A6">
        <w:rPr>
          <w:lang w:val="en-GB"/>
        </w:rPr>
        <w:t xml:space="preserve"> </w:t>
      </w:r>
      <w:r w:rsidR="00C93B84" w:rsidRPr="008162A6">
        <w:rPr>
          <w:lang w:val="en-GB"/>
        </w:rPr>
        <w:t xml:space="preserve">Finally, the father inserts the chosen way to </w:t>
      </w:r>
      <w:r w:rsidR="00A40601" w:rsidRPr="008162A6">
        <w:rPr>
          <w:lang w:val="en-GB"/>
        </w:rPr>
        <w:t xml:space="preserve">reach the grocery </w:t>
      </w:r>
      <w:r w:rsidR="00A40601" w:rsidRPr="008162A6">
        <w:rPr>
          <w:lang w:val="en-GB"/>
        </w:rPr>
        <w:lastRenderedPageBreak/>
        <w:t xml:space="preserve">store. </w:t>
      </w:r>
      <w:r w:rsidR="00340FC0" w:rsidRPr="008162A6">
        <w:rPr>
          <w:lang w:val="en-GB"/>
        </w:rPr>
        <w:t xml:space="preserve">They </w:t>
      </w:r>
      <w:r w:rsidR="00DD2513" w:rsidRPr="008162A6">
        <w:rPr>
          <w:lang w:val="en-GB"/>
        </w:rPr>
        <w:t xml:space="preserve">arrive </w:t>
      </w:r>
      <w:r w:rsidR="001B6453" w:rsidRPr="008162A6">
        <w:rPr>
          <w:lang w:val="en-GB"/>
        </w:rPr>
        <w:t>at</w:t>
      </w:r>
      <w:r w:rsidR="00284A70" w:rsidRPr="008162A6">
        <w:rPr>
          <w:lang w:val="en-GB"/>
        </w:rPr>
        <w:t xml:space="preserve"> the store </w:t>
      </w:r>
      <w:r w:rsidR="00DD2513" w:rsidRPr="008162A6">
        <w:rPr>
          <w:lang w:val="en-GB"/>
        </w:rPr>
        <w:t>on time</w:t>
      </w:r>
      <w:r w:rsidR="00284A70" w:rsidRPr="008162A6">
        <w:rPr>
          <w:lang w:val="en-GB"/>
        </w:rPr>
        <w:t xml:space="preserve"> and proceed </w:t>
      </w:r>
      <w:r w:rsidR="00E0097B" w:rsidRPr="008162A6">
        <w:rPr>
          <w:lang w:val="en-GB"/>
        </w:rPr>
        <w:t>to</w:t>
      </w:r>
      <w:r w:rsidR="00284A70" w:rsidRPr="008162A6">
        <w:rPr>
          <w:lang w:val="en-GB"/>
        </w:rPr>
        <w:t xml:space="preserve"> the checkpoint. </w:t>
      </w:r>
      <w:r w:rsidR="003811C8" w:rsidRPr="008162A6">
        <w:rPr>
          <w:lang w:val="en-GB"/>
        </w:rPr>
        <w:t xml:space="preserve">The </w:t>
      </w:r>
      <w:r w:rsidR="00273303" w:rsidRPr="008162A6">
        <w:rPr>
          <w:lang w:val="en-GB"/>
        </w:rPr>
        <w:t>checkpoint controller</w:t>
      </w:r>
      <w:r w:rsidR="00763B3E" w:rsidRPr="008162A6">
        <w:rPr>
          <w:lang w:val="en-GB"/>
        </w:rPr>
        <w:t xml:space="preserve"> performs the usual controls and</w:t>
      </w:r>
      <w:r w:rsidR="00273303" w:rsidRPr="008162A6">
        <w:rPr>
          <w:lang w:val="en-GB"/>
        </w:rPr>
        <w:t xml:space="preserve"> </w:t>
      </w:r>
      <w:r w:rsidR="00763B3E" w:rsidRPr="008162A6">
        <w:rPr>
          <w:lang w:val="en-GB"/>
        </w:rPr>
        <w:t xml:space="preserve">lets them all in together since their ticket is for three people. They </w:t>
      </w:r>
      <w:r w:rsidR="001D50A0" w:rsidRPr="008162A6">
        <w:rPr>
          <w:lang w:val="en-GB"/>
        </w:rPr>
        <w:t>complete their purchases</w:t>
      </w:r>
      <w:r w:rsidR="008342BA" w:rsidRPr="008162A6">
        <w:rPr>
          <w:lang w:val="en-GB"/>
        </w:rPr>
        <w:t xml:space="preserve"> and head home.</w:t>
      </w:r>
    </w:p>
    <w:p w14:paraId="0A307B8B" w14:textId="6C0983C7" w:rsidR="00D97705" w:rsidRPr="004E5CBA" w:rsidRDefault="00D97705" w:rsidP="004E5CBA">
      <w:pPr>
        <w:rPr>
          <w:b/>
          <w:bCs/>
          <w:sz w:val="28"/>
          <w:szCs w:val="28"/>
          <w:lang w:val="en-GB"/>
        </w:rPr>
      </w:pPr>
      <w:r w:rsidRPr="004E5CBA">
        <w:rPr>
          <w:b/>
          <w:bCs/>
          <w:sz w:val="28"/>
          <w:szCs w:val="28"/>
          <w:lang w:val="en-GB"/>
        </w:rPr>
        <w:t xml:space="preserve">Store </w:t>
      </w:r>
      <w:r w:rsidR="002D420F" w:rsidRPr="004E5CBA">
        <w:rPr>
          <w:b/>
          <w:bCs/>
          <w:sz w:val="28"/>
          <w:szCs w:val="28"/>
          <w:lang w:val="en-GB"/>
        </w:rPr>
        <w:t>Manager sets store’s parameters</w:t>
      </w:r>
    </w:p>
    <w:p w14:paraId="1FE12750" w14:textId="7E35ADAB" w:rsidR="00411F4A" w:rsidRPr="008162A6" w:rsidRDefault="00772D86" w:rsidP="004E5CBA">
      <w:pPr>
        <w:rPr>
          <w:lang w:val="en-GB"/>
        </w:rPr>
      </w:pPr>
      <w:r w:rsidRPr="008162A6">
        <w:rPr>
          <w:lang w:val="en-GB"/>
        </w:rPr>
        <w:t>The</w:t>
      </w:r>
      <w:r w:rsidR="008342BA" w:rsidRPr="008162A6">
        <w:rPr>
          <w:lang w:val="en-GB"/>
        </w:rPr>
        <w:t xml:space="preserve"> manager </w:t>
      </w:r>
      <w:r w:rsidRPr="008162A6">
        <w:rPr>
          <w:lang w:val="en-GB"/>
        </w:rPr>
        <w:t xml:space="preserve">of a </w:t>
      </w:r>
      <w:r w:rsidR="006C573B" w:rsidRPr="008162A6">
        <w:rPr>
          <w:lang w:val="en-GB"/>
        </w:rPr>
        <w:t>small grocery</w:t>
      </w:r>
      <w:r w:rsidR="00892BF9" w:rsidRPr="008162A6">
        <w:rPr>
          <w:lang w:val="en-GB"/>
        </w:rPr>
        <w:t xml:space="preserve"> </w:t>
      </w:r>
      <w:r w:rsidR="006C573B" w:rsidRPr="008162A6">
        <w:rPr>
          <w:lang w:val="en-GB"/>
        </w:rPr>
        <w:t xml:space="preserve">shop </w:t>
      </w:r>
      <w:r w:rsidR="000C4CDE" w:rsidRPr="008162A6">
        <w:rPr>
          <w:lang w:val="en-GB"/>
        </w:rPr>
        <w:t xml:space="preserve">wants to change the opening hours </w:t>
      </w:r>
      <w:r w:rsidR="00694038" w:rsidRPr="008162A6">
        <w:rPr>
          <w:lang w:val="en-GB"/>
        </w:rPr>
        <w:t>of his shop. He logs in</w:t>
      </w:r>
      <w:r w:rsidR="00023B09" w:rsidRPr="008162A6">
        <w:rPr>
          <w:lang w:val="en-GB"/>
        </w:rPr>
        <w:t xml:space="preserve"> his store’s account </w:t>
      </w:r>
      <w:r w:rsidR="00F72599" w:rsidRPr="008162A6">
        <w:rPr>
          <w:lang w:val="en-GB"/>
        </w:rPr>
        <w:t>on his pc</w:t>
      </w:r>
      <w:r w:rsidR="00F76D3B" w:rsidRPr="008162A6">
        <w:rPr>
          <w:lang w:val="en-GB"/>
        </w:rPr>
        <w:t xml:space="preserve">, and </w:t>
      </w:r>
      <w:r w:rsidR="008E3CAE" w:rsidRPr="008162A6">
        <w:rPr>
          <w:lang w:val="en-GB"/>
        </w:rPr>
        <w:t>he</w:t>
      </w:r>
      <w:r w:rsidR="00023B09" w:rsidRPr="008162A6">
        <w:rPr>
          <w:lang w:val="en-GB"/>
        </w:rPr>
        <w:t xml:space="preserve"> sets the new hours from </w:t>
      </w:r>
      <w:r w:rsidR="00014499" w:rsidRPr="008162A6">
        <w:rPr>
          <w:lang w:val="en-GB"/>
        </w:rPr>
        <w:t>the console</w:t>
      </w:r>
      <w:r w:rsidR="00F72599" w:rsidRPr="008162A6">
        <w:rPr>
          <w:lang w:val="en-GB"/>
        </w:rPr>
        <w:t xml:space="preserve">. He then realizes </w:t>
      </w:r>
      <w:r w:rsidR="008A65C8" w:rsidRPr="008162A6">
        <w:rPr>
          <w:lang w:val="en-GB"/>
        </w:rPr>
        <w:t xml:space="preserve">that since </w:t>
      </w:r>
      <w:r w:rsidR="00362657" w:rsidRPr="008162A6">
        <w:rPr>
          <w:lang w:val="en-GB"/>
        </w:rPr>
        <w:t>he</w:t>
      </w:r>
      <w:r w:rsidR="008A65C8" w:rsidRPr="008162A6">
        <w:rPr>
          <w:lang w:val="en-GB"/>
        </w:rPr>
        <w:t xml:space="preserve"> </w:t>
      </w:r>
      <w:r w:rsidR="00F76D3B" w:rsidRPr="008162A6">
        <w:rPr>
          <w:lang w:val="en-GB"/>
        </w:rPr>
        <w:t>has</w:t>
      </w:r>
      <w:r w:rsidR="00DD53A8" w:rsidRPr="008162A6">
        <w:rPr>
          <w:lang w:val="en-GB"/>
        </w:rPr>
        <w:t xml:space="preserve"> </w:t>
      </w:r>
      <w:r w:rsidR="008A65C8" w:rsidRPr="008162A6">
        <w:rPr>
          <w:lang w:val="en-GB"/>
        </w:rPr>
        <w:t xml:space="preserve">recently </w:t>
      </w:r>
      <w:r w:rsidR="003B6995" w:rsidRPr="008162A6">
        <w:rPr>
          <w:lang w:val="en-GB"/>
        </w:rPr>
        <w:t xml:space="preserve">reorganized </w:t>
      </w:r>
      <w:r w:rsidR="0054133D" w:rsidRPr="008162A6">
        <w:rPr>
          <w:lang w:val="en-GB"/>
        </w:rPr>
        <w:t xml:space="preserve">the </w:t>
      </w:r>
      <w:r w:rsidR="003B6995" w:rsidRPr="008162A6">
        <w:rPr>
          <w:lang w:val="en-GB"/>
        </w:rPr>
        <w:t>dairy</w:t>
      </w:r>
      <w:r w:rsidR="00362657" w:rsidRPr="008162A6">
        <w:rPr>
          <w:lang w:val="en-GB"/>
        </w:rPr>
        <w:t xml:space="preserve"> section, more people can safely be in there. He therefore also increases the</w:t>
      </w:r>
      <w:r w:rsidR="00014499" w:rsidRPr="008162A6">
        <w:rPr>
          <w:lang w:val="en-GB"/>
        </w:rPr>
        <w:t xml:space="preserve"> maximum number of people in that section. He saves the changes and keeps on with his day.</w:t>
      </w:r>
    </w:p>
    <w:p w14:paraId="6C547C51" w14:textId="40172B75" w:rsidR="00D046AB" w:rsidRPr="004E5CBA" w:rsidRDefault="00D046AB" w:rsidP="004E5CBA">
      <w:pPr>
        <w:rPr>
          <w:b/>
          <w:bCs/>
          <w:sz w:val="28"/>
          <w:szCs w:val="28"/>
          <w:lang w:val="en-GB"/>
        </w:rPr>
      </w:pPr>
      <w:r w:rsidRPr="004E5CBA">
        <w:rPr>
          <w:b/>
          <w:bCs/>
          <w:sz w:val="28"/>
          <w:szCs w:val="28"/>
          <w:lang w:val="en-GB"/>
        </w:rPr>
        <w:t>Checkpoint controller at entrance</w:t>
      </w:r>
    </w:p>
    <w:p w14:paraId="1FC6B3EF" w14:textId="1C31B5D0" w:rsidR="00A9271A" w:rsidRPr="008162A6" w:rsidRDefault="008E4EB1" w:rsidP="004E5CBA">
      <w:pPr>
        <w:rPr>
          <w:lang w:val="en-GB"/>
        </w:rPr>
      </w:pPr>
      <w:r w:rsidRPr="008162A6">
        <w:rPr>
          <w:lang w:val="en-GB"/>
        </w:rPr>
        <w:t xml:space="preserve">A </w:t>
      </w:r>
      <w:r w:rsidR="00F34440" w:rsidRPr="008162A6">
        <w:rPr>
          <w:lang w:val="en-GB"/>
        </w:rPr>
        <w:t xml:space="preserve">worker </w:t>
      </w:r>
      <w:r w:rsidR="00C17001" w:rsidRPr="008162A6">
        <w:rPr>
          <w:lang w:val="en-GB"/>
        </w:rPr>
        <w:t xml:space="preserve">of a </w:t>
      </w:r>
      <w:r w:rsidR="00186AC7" w:rsidRPr="008162A6">
        <w:rPr>
          <w:lang w:val="en-GB"/>
        </w:rPr>
        <w:t>bakery</w:t>
      </w:r>
      <w:r w:rsidR="00C17001" w:rsidRPr="008162A6">
        <w:rPr>
          <w:lang w:val="en-GB"/>
        </w:rPr>
        <w:t xml:space="preserve"> </w:t>
      </w:r>
      <w:r w:rsidR="00186AC7" w:rsidRPr="008162A6">
        <w:rPr>
          <w:lang w:val="en-GB"/>
        </w:rPr>
        <w:t xml:space="preserve">is tasked to be the checkpoint controller of his store. </w:t>
      </w:r>
      <w:r w:rsidR="00B95115" w:rsidRPr="008162A6">
        <w:rPr>
          <w:lang w:val="en-GB"/>
        </w:rPr>
        <w:t>He needs to</w:t>
      </w:r>
      <w:r w:rsidR="00A622A4" w:rsidRPr="008162A6">
        <w:rPr>
          <w:lang w:val="en-GB"/>
        </w:rPr>
        <w:t xml:space="preserve"> </w:t>
      </w:r>
      <w:r w:rsidR="007D2579" w:rsidRPr="008162A6">
        <w:rPr>
          <w:lang w:val="en-GB"/>
        </w:rPr>
        <w:t>make sure that the customers respect the queue</w:t>
      </w:r>
      <w:r w:rsidR="005142F2" w:rsidRPr="008162A6">
        <w:rPr>
          <w:lang w:val="en-GB"/>
        </w:rPr>
        <w:t xml:space="preserve">. </w:t>
      </w:r>
      <w:r w:rsidR="00DB1D4F" w:rsidRPr="008162A6">
        <w:rPr>
          <w:lang w:val="en-GB"/>
        </w:rPr>
        <w:t>To</w:t>
      </w:r>
      <w:r w:rsidR="005142F2" w:rsidRPr="008162A6">
        <w:rPr>
          <w:lang w:val="en-GB"/>
        </w:rPr>
        <w:t xml:space="preserve"> do so, he </w:t>
      </w:r>
      <w:r w:rsidR="00947F07" w:rsidRPr="008162A6">
        <w:rPr>
          <w:lang w:val="en-GB"/>
        </w:rPr>
        <w:t>scans</w:t>
      </w:r>
      <w:r w:rsidR="00F635D6" w:rsidRPr="008162A6">
        <w:rPr>
          <w:lang w:val="en-GB"/>
        </w:rPr>
        <w:t xml:space="preserve"> the</w:t>
      </w:r>
      <w:r w:rsidR="00947F07" w:rsidRPr="008162A6">
        <w:rPr>
          <w:lang w:val="en-GB"/>
        </w:rPr>
        <w:t xml:space="preserve"> </w:t>
      </w:r>
      <w:r w:rsidR="00F635D6" w:rsidRPr="008162A6">
        <w:rPr>
          <w:lang w:val="en-GB"/>
        </w:rPr>
        <w:t>QR code on every customer’s ticket</w:t>
      </w:r>
      <w:r w:rsidR="00F529BA" w:rsidRPr="008162A6">
        <w:rPr>
          <w:lang w:val="en-GB"/>
        </w:rPr>
        <w:t xml:space="preserve"> with his phone</w:t>
      </w:r>
      <w:r w:rsidR="00F635D6" w:rsidRPr="008162A6">
        <w:rPr>
          <w:lang w:val="en-GB"/>
        </w:rPr>
        <w:t>.</w:t>
      </w:r>
      <w:r w:rsidR="00F529BA" w:rsidRPr="008162A6">
        <w:rPr>
          <w:lang w:val="en-GB"/>
        </w:rPr>
        <w:t xml:space="preserve"> </w:t>
      </w:r>
      <w:r w:rsidR="00E80C2E" w:rsidRPr="008162A6">
        <w:rPr>
          <w:lang w:val="en-GB"/>
        </w:rPr>
        <w:t xml:space="preserve">A </w:t>
      </w:r>
      <w:r w:rsidR="00057093" w:rsidRPr="008162A6">
        <w:rPr>
          <w:lang w:val="en-GB"/>
        </w:rPr>
        <w:t xml:space="preserve">girl approaches and </w:t>
      </w:r>
      <w:r w:rsidR="00011631" w:rsidRPr="008162A6">
        <w:rPr>
          <w:lang w:val="en-GB"/>
        </w:rPr>
        <w:t>hands him her phone display</w:t>
      </w:r>
      <w:r w:rsidR="002734FB" w:rsidRPr="008162A6">
        <w:rPr>
          <w:lang w:val="en-GB"/>
        </w:rPr>
        <w:t>ing</w:t>
      </w:r>
      <w:r w:rsidR="00011631" w:rsidRPr="008162A6">
        <w:rPr>
          <w:lang w:val="en-GB"/>
        </w:rPr>
        <w:t xml:space="preserve"> the QR code</w:t>
      </w:r>
      <w:r w:rsidR="002734FB" w:rsidRPr="008162A6">
        <w:rPr>
          <w:lang w:val="en-GB"/>
        </w:rPr>
        <w:t xml:space="preserve">. He scans it, his app </w:t>
      </w:r>
      <w:r w:rsidR="00936277" w:rsidRPr="008162A6">
        <w:rPr>
          <w:lang w:val="en-GB"/>
        </w:rPr>
        <w:t>confirms the code validity</w:t>
      </w:r>
      <w:r w:rsidR="00DB1D4F" w:rsidRPr="008162A6">
        <w:rPr>
          <w:lang w:val="en-GB"/>
        </w:rPr>
        <w:t>,</w:t>
      </w:r>
      <w:r w:rsidR="00936277" w:rsidRPr="008162A6">
        <w:rPr>
          <w:lang w:val="en-GB"/>
        </w:rPr>
        <w:t xml:space="preserve"> and he lets the girl in. Then a woman </w:t>
      </w:r>
      <w:r w:rsidR="006017A4" w:rsidRPr="008162A6">
        <w:rPr>
          <w:lang w:val="en-GB"/>
        </w:rPr>
        <w:t xml:space="preserve">approaches him with a paper ticket from the ticket machine. He scans it but this time the </w:t>
      </w:r>
      <w:r w:rsidR="004A15C0" w:rsidRPr="008162A6">
        <w:rPr>
          <w:lang w:val="en-GB"/>
        </w:rPr>
        <w:t xml:space="preserve">code is not valid, as </w:t>
      </w:r>
      <w:r w:rsidR="006E2876" w:rsidRPr="008162A6">
        <w:rPr>
          <w:lang w:val="en-GB"/>
        </w:rPr>
        <w:t>th</w:t>
      </w:r>
      <w:r w:rsidR="009732DF" w:rsidRPr="008162A6">
        <w:rPr>
          <w:lang w:val="en-GB"/>
        </w:rPr>
        <w:t xml:space="preserve">at number is yet to be </w:t>
      </w:r>
      <w:r w:rsidR="00A24671" w:rsidRPr="008162A6">
        <w:rPr>
          <w:lang w:val="en-GB"/>
        </w:rPr>
        <w:t>called</w:t>
      </w:r>
      <w:r w:rsidR="009732DF" w:rsidRPr="008162A6">
        <w:rPr>
          <w:lang w:val="en-GB"/>
        </w:rPr>
        <w:t xml:space="preserve">. He tells the woman to wait </w:t>
      </w:r>
      <w:r w:rsidR="00A24671" w:rsidRPr="008162A6">
        <w:rPr>
          <w:lang w:val="en-GB"/>
        </w:rPr>
        <w:t>for her number to be displayed on the queue display and keeps on working.</w:t>
      </w:r>
    </w:p>
    <w:p w14:paraId="3A18AF40" w14:textId="585846CF" w:rsidR="00D97705" w:rsidRPr="004E5CBA" w:rsidRDefault="00D97705" w:rsidP="004E5CBA">
      <w:pPr>
        <w:rPr>
          <w:b/>
          <w:bCs/>
          <w:sz w:val="28"/>
          <w:szCs w:val="28"/>
          <w:lang w:val="en-GB"/>
        </w:rPr>
      </w:pPr>
      <w:r w:rsidRPr="004E5CBA">
        <w:rPr>
          <w:b/>
          <w:bCs/>
          <w:sz w:val="28"/>
          <w:szCs w:val="28"/>
          <w:lang w:val="en-GB"/>
        </w:rPr>
        <w:t>Checkpoint controller at exit</w:t>
      </w:r>
    </w:p>
    <w:p w14:paraId="7477BDBC" w14:textId="2B3DB0F2" w:rsidR="00D046AB" w:rsidRPr="008162A6" w:rsidRDefault="00D046AB" w:rsidP="004E5CBA">
      <w:pPr>
        <w:rPr>
          <w:lang w:val="en-GB"/>
        </w:rPr>
      </w:pPr>
      <w:r w:rsidRPr="008162A6">
        <w:rPr>
          <w:lang w:val="en-GB"/>
        </w:rPr>
        <w:t xml:space="preserve">A cashier </w:t>
      </w:r>
      <w:r w:rsidR="0079129E" w:rsidRPr="008162A6">
        <w:rPr>
          <w:lang w:val="en-GB"/>
        </w:rPr>
        <w:t xml:space="preserve">is tasked to scan the ticket of the </w:t>
      </w:r>
      <w:r w:rsidR="00AF63CC" w:rsidRPr="008162A6">
        <w:rPr>
          <w:lang w:val="en-GB"/>
        </w:rPr>
        <w:t xml:space="preserve">paying </w:t>
      </w:r>
      <w:r w:rsidR="0079129E" w:rsidRPr="008162A6">
        <w:rPr>
          <w:lang w:val="en-GB"/>
        </w:rPr>
        <w:t>customers</w:t>
      </w:r>
      <w:r w:rsidR="00AF63CC" w:rsidRPr="008162A6">
        <w:rPr>
          <w:lang w:val="en-GB"/>
        </w:rPr>
        <w:t xml:space="preserve">. Every time a customer pays she </w:t>
      </w:r>
      <w:r w:rsidR="003923CA" w:rsidRPr="008162A6">
        <w:rPr>
          <w:lang w:val="en-GB"/>
        </w:rPr>
        <w:t xml:space="preserve">asks them for the ticket and scans </w:t>
      </w:r>
      <w:r w:rsidR="00B7513E" w:rsidRPr="008162A6">
        <w:rPr>
          <w:lang w:val="en-GB"/>
        </w:rPr>
        <w:t>the QR code with her phone</w:t>
      </w:r>
      <w:r w:rsidR="003923CA" w:rsidRPr="008162A6">
        <w:rPr>
          <w:lang w:val="en-GB"/>
        </w:rPr>
        <w:t xml:space="preserve">. </w:t>
      </w:r>
      <w:r w:rsidR="00976F44" w:rsidRPr="008162A6">
        <w:rPr>
          <w:lang w:val="en-GB"/>
        </w:rPr>
        <w:t xml:space="preserve">She diligently handle her task for all her </w:t>
      </w:r>
      <w:r w:rsidR="00D97705" w:rsidRPr="008162A6">
        <w:rPr>
          <w:lang w:val="en-GB"/>
        </w:rPr>
        <w:t>work hours.</w:t>
      </w:r>
    </w:p>
    <w:p w14:paraId="1F113B7A" w14:textId="7298DE3B" w:rsidR="002F5D73" w:rsidRPr="004E5CBA" w:rsidRDefault="002F5D73" w:rsidP="004E5CBA">
      <w:pPr>
        <w:rPr>
          <w:b/>
          <w:bCs/>
          <w:sz w:val="28"/>
          <w:szCs w:val="28"/>
          <w:lang w:val="en-GB"/>
        </w:rPr>
      </w:pPr>
      <w:r w:rsidRPr="004E5CBA">
        <w:rPr>
          <w:b/>
          <w:bCs/>
          <w:sz w:val="28"/>
          <w:szCs w:val="28"/>
          <w:lang w:val="en-GB"/>
        </w:rPr>
        <w:t>Customer’s registration</w:t>
      </w:r>
    </w:p>
    <w:p w14:paraId="355A670C" w14:textId="7D11B992" w:rsidR="00DB278B" w:rsidRPr="008162A6" w:rsidRDefault="00CE32FF" w:rsidP="004E5CBA">
      <w:pPr>
        <w:rPr>
          <w:lang w:val="en-GB"/>
        </w:rPr>
      </w:pPr>
      <w:r w:rsidRPr="008162A6">
        <w:rPr>
          <w:lang w:val="en-GB"/>
        </w:rPr>
        <w:t xml:space="preserve">An elderly man </w:t>
      </w:r>
      <w:r w:rsidR="00400882" w:rsidRPr="008162A6">
        <w:rPr>
          <w:lang w:val="en-GB"/>
        </w:rPr>
        <w:t xml:space="preserve">has been shopping </w:t>
      </w:r>
      <w:r w:rsidR="003A0ACD" w:rsidRPr="008162A6">
        <w:rPr>
          <w:lang w:val="en-GB"/>
        </w:rPr>
        <w:t xml:space="preserve">using the ticket machine </w:t>
      </w:r>
      <w:r w:rsidR="00C94CF3" w:rsidRPr="008162A6">
        <w:rPr>
          <w:lang w:val="en-GB"/>
        </w:rPr>
        <w:t>to get his tickets</w:t>
      </w:r>
      <w:r w:rsidR="00193B53" w:rsidRPr="008162A6">
        <w:rPr>
          <w:lang w:val="en-GB"/>
        </w:rPr>
        <w:t>. He realizes that it wou</w:t>
      </w:r>
      <w:r w:rsidR="00CE59B0" w:rsidRPr="008162A6">
        <w:rPr>
          <w:lang w:val="en-GB"/>
        </w:rPr>
        <w:t xml:space="preserve">ld be </w:t>
      </w:r>
      <w:r w:rsidR="00BF46CC" w:rsidRPr="008162A6">
        <w:rPr>
          <w:lang w:val="en-GB"/>
        </w:rPr>
        <w:t>both</w:t>
      </w:r>
      <w:r w:rsidR="00CE59B0" w:rsidRPr="008162A6">
        <w:rPr>
          <w:lang w:val="en-GB"/>
        </w:rPr>
        <w:t xml:space="preserve"> more convenient</w:t>
      </w:r>
      <w:r w:rsidR="00BF46CC" w:rsidRPr="008162A6">
        <w:rPr>
          <w:lang w:val="en-GB"/>
        </w:rPr>
        <w:t xml:space="preserve"> and safer</w:t>
      </w:r>
      <w:r w:rsidR="00CE59B0" w:rsidRPr="008162A6">
        <w:rPr>
          <w:lang w:val="en-GB"/>
        </w:rPr>
        <w:t xml:space="preserve"> for him to</w:t>
      </w:r>
      <w:r w:rsidR="00BF46CC" w:rsidRPr="008162A6">
        <w:rPr>
          <w:lang w:val="en-GB"/>
        </w:rPr>
        <w:t xml:space="preserve"> use </w:t>
      </w:r>
      <w:r w:rsidR="004835AA" w:rsidRPr="008162A6">
        <w:rPr>
          <w:lang w:val="en-GB"/>
        </w:rPr>
        <w:t>the</w:t>
      </w:r>
      <w:r w:rsidR="00CE59B0" w:rsidRPr="008162A6">
        <w:rPr>
          <w:lang w:val="en-GB"/>
        </w:rPr>
        <w:t xml:space="preserve"> </w:t>
      </w:r>
      <w:r w:rsidR="00627DE7" w:rsidRPr="008162A6">
        <w:rPr>
          <w:lang w:val="en-GB"/>
        </w:rPr>
        <w:t>web app</w:t>
      </w:r>
      <w:r w:rsidR="001255E4" w:rsidRPr="008162A6">
        <w:rPr>
          <w:lang w:val="en-GB"/>
        </w:rPr>
        <w:t xml:space="preserve"> from home.</w:t>
      </w:r>
      <w:r w:rsidR="00CE59B0" w:rsidRPr="008162A6">
        <w:rPr>
          <w:lang w:val="en-GB"/>
        </w:rPr>
        <w:t xml:space="preserve"> </w:t>
      </w:r>
      <w:r w:rsidR="00FF46FE" w:rsidRPr="008162A6">
        <w:rPr>
          <w:lang w:val="en-GB"/>
        </w:rPr>
        <w:t>He would avoid</w:t>
      </w:r>
      <w:r w:rsidR="00373828" w:rsidRPr="008162A6">
        <w:rPr>
          <w:lang w:val="en-GB"/>
        </w:rPr>
        <w:t xml:space="preserve"> </w:t>
      </w:r>
      <w:r w:rsidR="00EB0ACC" w:rsidRPr="008162A6">
        <w:rPr>
          <w:lang w:val="en-GB"/>
        </w:rPr>
        <w:t>unnecessary</w:t>
      </w:r>
      <w:r w:rsidR="00FF46FE" w:rsidRPr="008162A6">
        <w:rPr>
          <w:lang w:val="en-GB"/>
        </w:rPr>
        <w:t xml:space="preserve"> </w:t>
      </w:r>
      <w:r w:rsidR="00373828" w:rsidRPr="008162A6">
        <w:rPr>
          <w:lang w:val="en-GB"/>
        </w:rPr>
        <w:t>waiting</w:t>
      </w:r>
      <w:r w:rsidR="00CE59B0" w:rsidRPr="008162A6">
        <w:rPr>
          <w:lang w:val="en-GB"/>
        </w:rPr>
        <w:t xml:space="preserve"> </w:t>
      </w:r>
      <w:r w:rsidR="001B1A9F" w:rsidRPr="008162A6">
        <w:rPr>
          <w:lang w:val="en-GB"/>
        </w:rPr>
        <w:t>time in the supermarket</w:t>
      </w:r>
      <w:r w:rsidR="00385993" w:rsidRPr="008162A6">
        <w:rPr>
          <w:lang w:val="en-GB"/>
        </w:rPr>
        <w:t xml:space="preserve">. </w:t>
      </w:r>
      <w:r w:rsidR="006653F2" w:rsidRPr="008162A6">
        <w:rPr>
          <w:lang w:val="en-GB"/>
        </w:rPr>
        <w:t xml:space="preserve">This leads him to buy a new smartphone </w:t>
      </w:r>
      <w:r w:rsidR="00753FE9" w:rsidRPr="008162A6">
        <w:rPr>
          <w:lang w:val="en-GB"/>
        </w:rPr>
        <w:t xml:space="preserve">with a </w:t>
      </w:r>
      <w:r w:rsidR="004359FC" w:rsidRPr="008162A6">
        <w:rPr>
          <w:lang w:val="en-GB"/>
        </w:rPr>
        <w:t xml:space="preserve">data plan included. </w:t>
      </w:r>
      <w:r w:rsidR="00CA028A" w:rsidRPr="008162A6">
        <w:rPr>
          <w:lang w:val="en-GB"/>
        </w:rPr>
        <w:t>He</w:t>
      </w:r>
      <w:r w:rsidR="005C10EB" w:rsidRPr="008162A6">
        <w:rPr>
          <w:lang w:val="en-GB"/>
        </w:rPr>
        <w:t xml:space="preserve"> rapidly</w:t>
      </w:r>
      <w:r w:rsidR="00CA028A" w:rsidRPr="008162A6">
        <w:rPr>
          <w:lang w:val="en-GB"/>
        </w:rPr>
        <w:t xml:space="preserve"> </w:t>
      </w:r>
      <w:r w:rsidR="0006605F" w:rsidRPr="008162A6">
        <w:rPr>
          <w:lang w:val="en-GB"/>
        </w:rPr>
        <w:t xml:space="preserve">makes </w:t>
      </w:r>
      <w:r w:rsidR="00A211FB" w:rsidRPr="008162A6">
        <w:rPr>
          <w:lang w:val="en-GB"/>
        </w:rPr>
        <w:t xml:space="preserve">it to </w:t>
      </w:r>
      <w:r w:rsidR="00C21BBB" w:rsidRPr="008162A6">
        <w:rPr>
          <w:lang w:val="en-GB"/>
        </w:rPr>
        <w:t xml:space="preserve">the </w:t>
      </w:r>
      <w:r w:rsidR="00CA082B" w:rsidRPr="008162A6">
        <w:rPr>
          <w:lang w:val="en-GB"/>
        </w:rPr>
        <w:t>application</w:t>
      </w:r>
      <w:r w:rsidR="00D857D4" w:rsidRPr="008162A6">
        <w:rPr>
          <w:lang w:val="en-GB"/>
        </w:rPr>
        <w:t xml:space="preserve">. Once </w:t>
      </w:r>
      <w:r w:rsidR="00DF0616" w:rsidRPr="008162A6">
        <w:rPr>
          <w:lang w:val="en-GB"/>
        </w:rPr>
        <w:t xml:space="preserve">there, he is guided </w:t>
      </w:r>
      <w:r w:rsidR="00AC1036" w:rsidRPr="008162A6">
        <w:rPr>
          <w:lang w:val="en-GB"/>
        </w:rPr>
        <w:t xml:space="preserve">to register </w:t>
      </w:r>
      <w:r w:rsidR="00DF0616" w:rsidRPr="008162A6">
        <w:rPr>
          <w:lang w:val="en-GB"/>
        </w:rPr>
        <w:t>by a very simple and clear UI</w:t>
      </w:r>
      <w:r w:rsidR="00AC1036" w:rsidRPr="008162A6">
        <w:rPr>
          <w:lang w:val="en-GB"/>
        </w:rPr>
        <w:t>. During the registra</w:t>
      </w:r>
      <w:r w:rsidR="009A7D60" w:rsidRPr="008162A6">
        <w:rPr>
          <w:lang w:val="en-GB"/>
        </w:rPr>
        <w:t>tion</w:t>
      </w:r>
      <w:r w:rsidR="00B93E32" w:rsidRPr="008162A6">
        <w:rPr>
          <w:lang w:val="en-GB"/>
        </w:rPr>
        <w:t>,</w:t>
      </w:r>
      <w:r w:rsidR="009A7D60" w:rsidRPr="008162A6">
        <w:rPr>
          <w:lang w:val="en-GB"/>
        </w:rPr>
        <w:t xml:space="preserve"> he inserts </w:t>
      </w:r>
      <w:r w:rsidR="00C02849" w:rsidRPr="008162A6">
        <w:rPr>
          <w:lang w:val="en-GB"/>
        </w:rPr>
        <w:t>personal information</w:t>
      </w:r>
      <w:r w:rsidR="00EF6C3B" w:rsidRPr="008162A6">
        <w:rPr>
          <w:lang w:val="en-GB"/>
        </w:rPr>
        <w:t xml:space="preserve">. </w:t>
      </w:r>
      <w:r w:rsidR="008F6282" w:rsidRPr="008162A6">
        <w:rPr>
          <w:lang w:val="en-GB"/>
        </w:rPr>
        <w:t xml:space="preserve">Finished the registration he </w:t>
      </w:r>
      <w:r w:rsidR="00B32F63" w:rsidRPr="008162A6">
        <w:rPr>
          <w:lang w:val="en-GB"/>
        </w:rPr>
        <w:t xml:space="preserve">starts using the app by </w:t>
      </w:r>
      <w:r w:rsidR="008F6282" w:rsidRPr="008162A6">
        <w:rPr>
          <w:lang w:val="en-GB"/>
        </w:rPr>
        <w:t>book</w:t>
      </w:r>
      <w:r w:rsidR="00B32F63" w:rsidRPr="008162A6">
        <w:rPr>
          <w:lang w:val="en-GB"/>
        </w:rPr>
        <w:t>ing</w:t>
      </w:r>
      <w:r w:rsidR="008F6282" w:rsidRPr="008162A6">
        <w:rPr>
          <w:lang w:val="en-GB"/>
        </w:rPr>
        <w:t xml:space="preserve"> a </w:t>
      </w:r>
      <w:r w:rsidR="00BC71FD" w:rsidRPr="008162A6">
        <w:rPr>
          <w:lang w:val="en-GB"/>
        </w:rPr>
        <w:t>visit to his favourite store</w:t>
      </w:r>
      <w:r w:rsidR="00B32F63" w:rsidRPr="008162A6">
        <w:rPr>
          <w:lang w:val="en-GB"/>
        </w:rPr>
        <w:t>.</w:t>
      </w:r>
    </w:p>
    <w:p w14:paraId="2C091964" w14:textId="1DFCF56C" w:rsidR="00F823EB" w:rsidRPr="004E5CBA" w:rsidRDefault="00F823EB" w:rsidP="004E5CBA">
      <w:pPr>
        <w:rPr>
          <w:b/>
          <w:bCs/>
          <w:sz w:val="28"/>
          <w:szCs w:val="28"/>
          <w:lang w:val="en-GB"/>
        </w:rPr>
      </w:pPr>
      <w:r w:rsidRPr="004E5CBA">
        <w:rPr>
          <w:b/>
          <w:bCs/>
          <w:sz w:val="28"/>
          <w:szCs w:val="28"/>
          <w:lang w:val="en-GB"/>
        </w:rPr>
        <w:t>Booking deletion</w:t>
      </w:r>
    </w:p>
    <w:p w14:paraId="108552B6" w14:textId="77777777" w:rsidR="00F41E2D" w:rsidRPr="008162A6" w:rsidRDefault="00E64A64" w:rsidP="004E5CBA">
      <w:pPr>
        <w:rPr>
          <w:lang w:val="en-GB"/>
        </w:rPr>
      </w:pPr>
      <w:r w:rsidRPr="008162A6">
        <w:rPr>
          <w:lang w:val="en-GB"/>
        </w:rPr>
        <w:t xml:space="preserve">A nurse </w:t>
      </w:r>
      <w:r w:rsidR="00B33336" w:rsidRPr="008162A6">
        <w:rPr>
          <w:lang w:val="en-GB"/>
        </w:rPr>
        <w:t>has been infected by a virus at work. S</w:t>
      </w:r>
      <w:r w:rsidR="002A7CF3" w:rsidRPr="008162A6">
        <w:rPr>
          <w:lang w:val="en-GB"/>
        </w:rPr>
        <w:t>h</w:t>
      </w:r>
      <w:r w:rsidR="00B33336" w:rsidRPr="008162A6">
        <w:rPr>
          <w:lang w:val="en-GB"/>
        </w:rPr>
        <w:t xml:space="preserve">e </w:t>
      </w:r>
      <w:r w:rsidR="002A7CF3" w:rsidRPr="008162A6">
        <w:rPr>
          <w:lang w:val="en-GB"/>
        </w:rPr>
        <w:t>had previously booked a visit to a store</w:t>
      </w:r>
      <w:r w:rsidR="00B70781" w:rsidRPr="008162A6">
        <w:rPr>
          <w:lang w:val="en-GB"/>
        </w:rPr>
        <w:t>, and since she is sick, she decides</w:t>
      </w:r>
      <w:r w:rsidR="008F0811" w:rsidRPr="008162A6">
        <w:rPr>
          <w:lang w:val="en-GB"/>
        </w:rPr>
        <w:t xml:space="preserve"> not to go</w:t>
      </w:r>
      <w:r w:rsidR="004A1B9D" w:rsidRPr="008162A6">
        <w:rPr>
          <w:lang w:val="en-GB"/>
        </w:rPr>
        <w:t>.</w:t>
      </w:r>
      <w:r w:rsidR="00B70781" w:rsidRPr="008162A6">
        <w:rPr>
          <w:lang w:val="en-GB"/>
        </w:rPr>
        <w:t xml:space="preserve"> </w:t>
      </w:r>
      <w:r w:rsidR="004A1B9D" w:rsidRPr="008162A6">
        <w:rPr>
          <w:lang w:val="en-GB"/>
        </w:rPr>
        <w:t xml:space="preserve">She logs </w:t>
      </w:r>
      <w:r w:rsidR="006D137B" w:rsidRPr="008162A6">
        <w:rPr>
          <w:lang w:val="en-GB"/>
        </w:rPr>
        <w:t xml:space="preserve">in into </w:t>
      </w:r>
      <w:r w:rsidR="00DA4F50" w:rsidRPr="008162A6">
        <w:rPr>
          <w:lang w:val="en-GB"/>
        </w:rPr>
        <w:t>her account</w:t>
      </w:r>
      <w:r w:rsidR="006D137B" w:rsidRPr="008162A6">
        <w:rPr>
          <w:lang w:val="en-GB"/>
        </w:rPr>
        <w:t xml:space="preserve"> and delete</w:t>
      </w:r>
      <w:r w:rsidR="004A1B9D" w:rsidRPr="008162A6">
        <w:rPr>
          <w:lang w:val="en-GB"/>
        </w:rPr>
        <w:t>s</w:t>
      </w:r>
      <w:r w:rsidR="006D137B" w:rsidRPr="008162A6">
        <w:rPr>
          <w:lang w:val="en-GB"/>
        </w:rPr>
        <w:t xml:space="preserve"> her booking. In this way someone else can book </w:t>
      </w:r>
      <w:r w:rsidR="008F0811" w:rsidRPr="008162A6">
        <w:rPr>
          <w:lang w:val="en-GB"/>
        </w:rPr>
        <w:t>ins</w:t>
      </w:r>
      <w:r w:rsidR="004A1B9D" w:rsidRPr="008162A6">
        <w:rPr>
          <w:lang w:val="en-GB"/>
        </w:rPr>
        <w:t>t</w:t>
      </w:r>
      <w:r w:rsidR="008F0811" w:rsidRPr="008162A6">
        <w:rPr>
          <w:lang w:val="en-GB"/>
        </w:rPr>
        <w:t>e</w:t>
      </w:r>
      <w:r w:rsidR="004A1B9D" w:rsidRPr="008162A6">
        <w:rPr>
          <w:lang w:val="en-GB"/>
        </w:rPr>
        <w:t>a</w:t>
      </w:r>
      <w:r w:rsidR="008F0811" w:rsidRPr="008162A6">
        <w:rPr>
          <w:lang w:val="en-GB"/>
        </w:rPr>
        <w:t>d of he</w:t>
      </w:r>
      <w:r w:rsidR="00F41E2D" w:rsidRPr="008162A6">
        <w:rPr>
          <w:lang w:val="en-GB"/>
        </w:rPr>
        <w:t>r.</w:t>
      </w:r>
    </w:p>
    <w:p w14:paraId="0F7026F1" w14:textId="7887E5BC" w:rsidR="00777BB8" w:rsidRPr="004E5CBA" w:rsidRDefault="00777BB8" w:rsidP="004E5CBA">
      <w:pPr>
        <w:rPr>
          <w:b/>
          <w:bCs/>
          <w:sz w:val="28"/>
          <w:szCs w:val="28"/>
          <w:lang w:val="en-GB"/>
        </w:rPr>
      </w:pPr>
      <w:r w:rsidRPr="004E5CBA">
        <w:rPr>
          <w:b/>
          <w:bCs/>
          <w:sz w:val="28"/>
          <w:szCs w:val="28"/>
          <w:lang w:val="en-GB"/>
        </w:rPr>
        <w:t>Queue exit</w:t>
      </w:r>
    </w:p>
    <w:p w14:paraId="0B511213" w14:textId="5F3BB325" w:rsidR="004A1B9D" w:rsidRPr="008162A6" w:rsidRDefault="00D92F35" w:rsidP="004E5CBA">
      <w:pPr>
        <w:rPr>
          <w:lang w:val="en-GB"/>
        </w:rPr>
      </w:pPr>
      <w:r w:rsidRPr="008162A6">
        <w:rPr>
          <w:lang w:val="en-GB"/>
        </w:rPr>
        <w:t xml:space="preserve">A man </w:t>
      </w:r>
      <w:r w:rsidR="00ED677B" w:rsidRPr="008162A6">
        <w:rPr>
          <w:lang w:val="en-GB"/>
        </w:rPr>
        <w:t xml:space="preserve">who </w:t>
      </w:r>
      <w:r w:rsidR="00E716A7">
        <w:rPr>
          <w:lang w:val="en-GB"/>
        </w:rPr>
        <w:t xml:space="preserve">online </w:t>
      </w:r>
      <w:r w:rsidR="00ED677B" w:rsidRPr="008162A6">
        <w:rPr>
          <w:lang w:val="en-GB"/>
        </w:rPr>
        <w:t xml:space="preserve">queued to shop at a bakery </w:t>
      </w:r>
      <w:r w:rsidR="00DA4F50" w:rsidRPr="008162A6">
        <w:rPr>
          <w:lang w:val="en-GB"/>
        </w:rPr>
        <w:t>decides that he would rather shop at a supermarke</w:t>
      </w:r>
      <w:r w:rsidR="001C11DB" w:rsidRPr="008162A6">
        <w:rPr>
          <w:lang w:val="en-GB"/>
        </w:rPr>
        <w:t>t</w:t>
      </w:r>
      <w:r w:rsidR="00DA4F50" w:rsidRPr="008162A6">
        <w:rPr>
          <w:lang w:val="en-GB"/>
        </w:rPr>
        <w:t>. He therefore logs into his account and exits from his queue</w:t>
      </w:r>
      <w:r w:rsidR="001C11DB" w:rsidRPr="008162A6">
        <w:rPr>
          <w:lang w:val="en-GB"/>
        </w:rPr>
        <w:t>, shortening the queue for those behind him. He then queues for the supermarket.</w:t>
      </w:r>
    </w:p>
    <w:p w14:paraId="3E9305CB" w14:textId="42317DB0" w:rsidR="00761BB1" w:rsidRPr="00862894" w:rsidRDefault="00761BB1" w:rsidP="004168B5">
      <w:pPr>
        <w:keepNext/>
        <w:rPr>
          <w:lang w:val="en-GB"/>
        </w:rPr>
      </w:pPr>
    </w:p>
    <w:p w14:paraId="21D3BA03" w14:textId="0C4BA30E" w:rsidR="00174D5C" w:rsidRDefault="00054C04" w:rsidP="00174D5C">
      <w:pPr>
        <w:ind w:left="-1276" w:right="-1276"/>
        <w:rPr>
          <w:lang w:val="en-GB"/>
        </w:rPr>
      </w:pPr>
      <w:r>
        <w:rPr>
          <w:noProof/>
          <w:lang w:eastAsia="it-IT"/>
        </w:rPr>
        <w:drawing>
          <wp:inline distT="0" distB="0" distL="0" distR="0" wp14:anchorId="45747046" wp14:editId="565BEAAD">
            <wp:extent cx="7019925" cy="4329985"/>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7043021" cy="4344231"/>
                    </a:xfrm>
                    <a:prstGeom prst="rect">
                      <a:avLst/>
                    </a:prstGeom>
                  </pic:spPr>
                </pic:pic>
              </a:graphicData>
            </a:graphic>
          </wp:inline>
        </w:drawing>
      </w:r>
    </w:p>
    <w:p w14:paraId="39A39F87" w14:textId="444972E9" w:rsidR="00FB2FDC" w:rsidRPr="008B3CD8" w:rsidRDefault="008B3CD8" w:rsidP="00C57090">
      <w:pPr>
        <w:rPr>
          <w:lang w:val="en-GB"/>
        </w:rPr>
      </w:pPr>
      <w:r w:rsidRPr="00C57090">
        <w:rPr>
          <w:lang w:val="en-GB"/>
        </w:rPr>
        <w:t>The app</w:t>
      </w:r>
      <w:r>
        <w:rPr>
          <w:lang w:val="en-GB"/>
        </w:rPr>
        <w:t>lication</w:t>
      </w:r>
      <w:r w:rsidR="00376025">
        <w:rPr>
          <w:lang w:val="en-GB"/>
        </w:rPr>
        <w:t xml:space="preserve"> </w:t>
      </w:r>
      <w:r w:rsidR="007E525D">
        <w:rPr>
          <w:lang w:val="en-GB"/>
        </w:rPr>
        <w:t xml:space="preserve">domain model is composed of different actors, the main actors </w:t>
      </w:r>
      <w:r w:rsidR="00302694">
        <w:rPr>
          <w:lang w:val="en-GB"/>
        </w:rPr>
        <w:t>are the cus</w:t>
      </w:r>
      <w:r w:rsidR="00302694" w:rsidRPr="00010CDA">
        <w:rPr>
          <w:lang w:val="en-GB"/>
        </w:rPr>
        <w:t>tomer</w:t>
      </w:r>
      <w:r w:rsidR="00E36244">
        <w:rPr>
          <w:lang w:val="en-GB"/>
        </w:rPr>
        <w:t>s</w:t>
      </w:r>
      <w:r w:rsidR="00302694" w:rsidRPr="00010CDA">
        <w:rPr>
          <w:lang w:val="en-GB"/>
        </w:rPr>
        <w:t xml:space="preserve">, the </w:t>
      </w:r>
      <w:r w:rsidR="002C163C">
        <w:rPr>
          <w:lang w:val="en-GB"/>
        </w:rPr>
        <w:t>checkpoint controllers</w:t>
      </w:r>
      <w:r w:rsidR="00302694" w:rsidRPr="00010CDA">
        <w:rPr>
          <w:lang w:val="en-GB"/>
        </w:rPr>
        <w:t xml:space="preserve"> and the store</w:t>
      </w:r>
      <w:r w:rsidR="005F575F">
        <w:rPr>
          <w:lang w:val="en-GB"/>
        </w:rPr>
        <w:t xml:space="preserve"> manager</w:t>
      </w:r>
      <w:r w:rsidR="00895659">
        <w:rPr>
          <w:lang w:val="en-GB"/>
        </w:rPr>
        <w:t>s</w:t>
      </w:r>
      <w:r w:rsidR="00302694" w:rsidRPr="00010CDA">
        <w:rPr>
          <w:lang w:val="en-GB"/>
        </w:rPr>
        <w:t>. The first can visit store</w:t>
      </w:r>
      <w:r w:rsidR="00CF79D4">
        <w:rPr>
          <w:lang w:val="en-GB"/>
        </w:rPr>
        <w:t>s</w:t>
      </w:r>
      <w:r w:rsidR="00302694" w:rsidRPr="00010CDA">
        <w:rPr>
          <w:lang w:val="en-GB"/>
        </w:rPr>
        <w:t xml:space="preserve"> multiple times both</w:t>
      </w:r>
      <w:r w:rsidR="00302694">
        <w:rPr>
          <w:lang w:val="en-GB"/>
        </w:rPr>
        <w:t xml:space="preserve"> visiting it </w:t>
      </w:r>
      <w:r w:rsidR="00BB682D">
        <w:rPr>
          <w:lang w:val="en-GB"/>
        </w:rPr>
        <w:t xml:space="preserve">by </w:t>
      </w:r>
      <w:r w:rsidR="00302694">
        <w:rPr>
          <w:lang w:val="en-GB"/>
        </w:rPr>
        <w:t xml:space="preserve">booking a visit </w:t>
      </w:r>
      <w:r w:rsidR="008E22F9">
        <w:rPr>
          <w:lang w:val="en-GB"/>
        </w:rPr>
        <w:t xml:space="preserve">and by </w:t>
      </w:r>
      <w:r w:rsidR="002D0069">
        <w:rPr>
          <w:lang w:val="en-GB"/>
        </w:rPr>
        <w:t>either</w:t>
      </w:r>
      <w:r w:rsidR="00302694">
        <w:rPr>
          <w:lang w:val="en-GB"/>
        </w:rPr>
        <w:t xml:space="preserve"> queuing </w:t>
      </w:r>
      <w:r w:rsidR="002D0069">
        <w:rPr>
          <w:lang w:val="en-GB"/>
        </w:rPr>
        <w:t xml:space="preserve">online or physically. After </w:t>
      </w:r>
      <w:r w:rsidR="008E284A">
        <w:rPr>
          <w:lang w:val="en-GB"/>
        </w:rPr>
        <w:t xml:space="preserve">the turn of the customer has been called it can enter the supermarket, however in order to be allowed to access it, it </w:t>
      </w:r>
      <w:r w:rsidR="00B25DAB">
        <w:rPr>
          <w:lang w:val="en-GB"/>
        </w:rPr>
        <w:t>must</w:t>
      </w:r>
      <w:r w:rsidR="008E284A">
        <w:rPr>
          <w:lang w:val="en-GB"/>
        </w:rPr>
        <w:t xml:space="preserve"> show its QR code to the </w:t>
      </w:r>
      <w:r w:rsidR="008E22F9">
        <w:rPr>
          <w:lang w:val="en-GB"/>
        </w:rPr>
        <w:t>checkpoint controller</w:t>
      </w:r>
      <w:r w:rsidR="008E284A">
        <w:rPr>
          <w:lang w:val="en-GB"/>
        </w:rPr>
        <w:t xml:space="preserve">. The </w:t>
      </w:r>
      <w:r w:rsidR="008E22F9">
        <w:rPr>
          <w:lang w:val="en-GB"/>
        </w:rPr>
        <w:t>checkpoint controller</w:t>
      </w:r>
      <w:r w:rsidR="00372EC7">
        <w:rPr>
          <w:lang w:val="en-GB"/>
        </w:rPr>
        <w:t xml:space="preserve"> uses a QR Reader </w:t>
      </w:r>
      <w:r w:rsidR="00EF6BE0">
        <w:rPr>
          <w:lang w:val="en-GB"/>
        </w:rPr>
        <w:t>on a mobile device which gives it the information about the possibility of the customer to enter the supermarket.</w:t>
      </w:r>
      <w:r w:rsidR="00CF57B5">
        <w:rPr>
          <w:lang w:val="en-GB"/>
        </w:rPr>
        <w:t xml:space="preserve"> Every QR code is related to a visit of a customer to a supermarket and its code is unique and composed of a number </w:t>
      </w:r>
      <w:r w:rsidR="002B53D6">
        <w:rPr>
          <w:lang w:val="en-GB"/>
        </w:rPr>
        <w:t>and a QR Code</w:t>
      </w:r>
      <w:r w:rsidR="00A3464A">
        <w:rPr>
          <w:lang w:val="en-GB"/>
        </w:rPr>
        <w:t>.</w:t>
      </w:r>
      <w:r w:rsidR="00B25DAB">
        <w:rPr>
          <w:lang w:val="en-GB"/>
        </w:rPr>
        <w:t xml:space="preserve"> Here we show a top-level class diagram of the application involving all actors which are recorded by the system.</w:t>
      </w:r>
    </w:p>
    <w:p w14:paraId="69B0EFF3" w14:textId="77777777" w:rsidR="00493518" w:rsidRDefault="005C7C88" w:rsidP="00493518">
      <w:pPr>
        <w:rPr>
          <w:lang w:val="en-GB"/>
        </w:rPr>
      </w:pPr>
      <w:r>
        <w:rPr>
          <w:lang w:val="en-GB"/>
        </w:rPr>
        <w:t>The system is composed of different actors as we can see</w:t>
      </w:r>
      <w:r w:rsidR="00483F7A">
        <w:rPr>
          <w:lang w:val="en-GB"/>
        </w:rPr>
        <w:t xml:space="preserve"> in the class diagram. The behaviour of the system and its actors</w:t>
      </w:r>
      <w:r w:rsidR="00B22AC9">
        <w:rPr>
          <w:lang w:val="en-GB"/>
        </w:rPr>
        <w:t xml:space="preserve"> is expressed using UML State Diagrams as </w:t>
      </w:r>
      <w:r w:rsidR="00FC5829">
        <w:rPr>
          <w:lang w:val="en-GB"/>
        </w:rPr>
        <w:t>formalism to represent machines’ states.</w:t>
      </w:r>
    </w:p>
    <w:p w14:paraId="38F4406C" w14:textId="77777777" w:rsidR="00CC5F69" w:rsidRDefault="00CC5F69" w:rsidP="00CC5F69">
      <w:pPr>
        <w:rPr>
          <w:lang w:val="en-GB"/>
        </w:rPr>
      </w:pPr>
    </w:p>
    <w:p w14:paraId="18D56B9C" w14:textId="77777777" w:rsidR="00033A47" w:rsidRDefault="00CC5F69" w:rsidP="0031648E">
      <w:pPr>
        <w:keepNext/>
      </w:pPr>
      <w:r>
        <w:rPr>
          <w:noProof/>
          <w:lang w:eastAsia="it-IT"/>
        </w:rPr>
        <w:drawing>
          <wp:inline distT="0" distB="0" distL="0" distR="0" wp14:anchorId="3FA927F6" wp14:editId="576ED29F">
            <wp:extent cx="5398770" cy="787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770" cy="787400"/>
                    </a:xfrm>
                    <a:prstGeom prst="rect">
                      <a:avLst/>
                    </a:prstGeom>
                    <a:noFill/>
                    <a:ln>
                      <a:noFill/>
                    </a:ln>
                  </pic:spPr>
                </pic:pic>
              </a:graphicData>
            </a:graphic>
          </wp:inline>
        </w:drawing>
      </w:r>
    </w:p>
    <w:p w14:paraId="0D7B50C0" w14:textId="35CFAC57" w:rsidR="00CC5F69" w:rsidRDefault="00033A47" w:rsidP="0031648E">
      <w:pPr>
        <w:pStyle w:val="Caption"/>
        <w:rPr>
          <w:lang w:val="en-GB"/>
        </w:rPr>
      </w:pPr>
      <w:r w:rsidRPr="0085289B">
        <w:rPr>
          <w:lang w:val="en-GB"/>
        </w:rPr>
        <w:t xml:space="preserve">Figure </w:t>
      </w:r>
      <w:r>
        <w:fldChar w:fldCharType="begin"/>
      </w:r>
      <w:r w:rsidRPr="00C061C8">
        <w:rPr>
          <w:lang w:val="en-GB"/>
        </w:rPr>
        <w:instrText xml:space="preserve"> STYLEREF 1 \s </w:instrText>
      </w:r>
      <w:r>
        <w:fldChar w:fldCharType="separate"/>
      </w:r>
      <w:r w:rsidR="004E5CBA">
        <w:rPr>
          <w:noProof/>
          <w:lang w:val="en-GB"/>
        </w:rPr>
        <w:t>2</w:t>
      </w:r>
      <w:r>
        <w:fldChar w:fldCharType="end"/>
      </w:r>
      <w:r w:rsidRPr="0085289B">
        <w:rPr>
          <w:lang w:val="en-GB"/>
        </w:rPr>
        <w:t>.</w:t>
      </w:r>
      <w:r>
        <w:fldChar w:fldCharType="begin"/>
      </w:r>
      <w:r>
        <w:rPr>
          <w:lang w:val="en-GB"/>
        </w:rPr>
        <w:instrText xml:space="preserve"> SEQ Figure \* ARABIC \s 1 </w:instrText>
      </w:r>
      <w:r>
        <w:fldChar w:fldCharType="separate"/>
      </w:r>
      <w:r w:rsidR="004E5CBA">
        <w:rPr>
          <w:noProof/>
          <w:lang w:val="en-GB"/>
        </w:rPr>
        <w:t>1</w:t>
      </w:r>
      <w:r>
        <w:fldChar w:fldCharType="end"/>
      </w:r>
    </w:p>
    <w:p w14:paraId="4ED59537" w14:textId="44E9CB69" w:rsidR="00CC5F69" w:rsidRDefault="00CC5F69" w:rsidP="00CC5F69">
      <w:pPr>
        <w:rPr>
          <w:lang w:val="en-GB"/>
        </w:rPr>
      </w:pPr>
      <w:r>
        <w:rPr>
          <w:lang w:val="en-GB"/>
        </w:rPr>
        <w:lastRenderedPageBreak/>
        <w:t xml:space="preserve">When customers are unable use the </w:t>
      </w:r>
      <w:r w:rsidR="000753B6">
        <w:rPr>
          <w:lang w:val="en-GB"/>
        </w:rPr>
        <w:t>online application</w:t>
      </w:r>
      <w:r>
        <w:rPr>
          <w:lang w:val="en-GB"/>
        </w:rPr>
        <w:t>, they can use the ticket machine instead, but for queueing only. The diagram (figure 2.</w:t>
      </w:r>
      <w:r w:rsidR="00033A47">
        <w:rPr>
          <w:lang w:val="en-GB"/>
        </w:rPr>
        <w:t>1</w:t>
      </w:r>
      <w:r>
        <w:rPr>
          <w:lang w:val="en-GB"/>
        </w:rPr>
        <w:t xml:space="preserve">) describes the </w:t>
      </w:r>
      <w:r w:rsidR="00420C0C">
        <w:rPr>
          <w:lang w:val="en-GB"/>
        </w:rPr>
        <w:t>evolution of the ticket machine actor during its execution</w:t>
      </w:r>
      <w:r>
        <w:rPr>
          <w:lang w:val="en-GB"/>
        </w:rPr>
        <w:t>.</w:t>
      </w:r>
    </w:p>
    <w:p w14:paraId="05C42E90" w14:textId="77777777" w:rsidR="00033A47" w:rsidRDefault="00CC5F69" w:rsidP="0031648E">
      <w:pPr>
        <w:keepNext/>
      </w:pPr>
      <w:r>
        <w:rPr>
          <w:noProof/>
          <w:lang w:eastAsia="it-IT"/>
        </w:rPr>
        <w:drawing>
          <wp:inline distT="0" distB="0" distL="0" distR="0" wp14:anchorId="5192F7D3" wp14:editId="0E3A403C">
            <wp:extent cx="5400675" cy="3639820"/>
            <wp:effectExtent l="0" t="0" r="9525"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400675" cy="3639820"/>
                    </a:xfrm>
                    <a:prstGeom prst="rect">
                      <a:avLst/>
                    </a:prstGeom>
                  </pic:spPr>
                </pic:pic>
              </a:graphicData>
            </a:graphic>
          </wp:inline>
        </w:drawing>
      </w:r>
    </w:p>
    <w:p w14:paraId="52154BEB" w14:textId="1AB11B1A" w:rsidR="00CC5F69" w:rsidRDefault="00033A47" w:rsidP="009D6FA3">
      <w:pPr>
        <w:pStyle w:val="Caption"/>
        <w:rPr>
          <w:lang w:val="en-GB"/>
        </w:rPr>
      </w:pPr>
      <w:r w:rsidRPr="0085289B">
        <w:rPr>
          <w:lang w:val="en-GB"/>
        </w:rPr>
        <w:t xml:space="preserve">Figure </w:t>
      </w:r>
      <w:r>
        <w:fldChar w:fldCharType="begin"/>
      </w:r>
      <w:r w:rsidRPr="00C061C8">
        <w:rPr>
          <w:lang w:val="en-GB"/>
        </w:rPr>
        <w:instrText xml:space="preserve"> STYLEREF 1 \s </w:instrText>
      </w:r>
      <w:r>
        <w:fldChar w:fldCharType="separate"/>
      </w:r>
      <w:r w:rsidR="004E5CBA">
        <w:rPr>
          <w:noProof/>
          <w:lang w:val="en-GB"/>
        </w:rPr>
        <w:t>2</w:t>
      </w:r>
      <w:r>
        <w:fldChar w:fldCharType="end"/>
      </w:r>
      <w:r w:rsidRPr="0085289B">
        <w:rPr>
          <w:lang w:val="en-GB"/>
        </w:rPr>
        <w:t>.</w:t>
      </w:r>
      <w:r>
        <w:fldChar w:fldCharType="begin"/>
      </w:r>
      <w:r>
        <w:rPr>
          <w:lang w:val="en-GB"/>
        </w:rPr>
        <w:instrText xml:space="preserve"> SEQ Figure \* ARABIC \s 1 </w:instrText>
      </w:r>
      <w:r>
        <w:fldChar w:fldCharType="separate"/>
      </w:r>
      <w:r w:rsidR="004E5CBA">
        <w:rPr>
          <w:noProof/>
          <w:lang w:val="en-GB"/>
        </w:rPr>
        <w:t>2</w:t>
      </w:r>
      <w:r>
        <w:fldChar w:fldCharType="end"/>
      </w:r>
    </w:p>
    <w:p w14:paraId="60B3E2FA" w14:textId="73CCAC6A" w:rsidR="00CC5F69" w:rsidRDefault="00CC5F69" w:rsidP="00493518">
      <w:pPr>
        <w:rPr>
          <w:lang w:val="en-GB"/>
        </w:rPr>
      </w:pPr>
      <w:r>
        <w:rPr>
          <w:lang w:val="en-GB"/>
        </w:rPr>
        <w:t>Checkpoint controllers have the role of controlling every ticket of the customers which reach the supermarket and want to enter. Their state machine diagram (figure 2.</w:t>
      </w:r>
      <w:r w:rsidR="00033A47">
        <w:rPr>
          <w:lang w:val="en-GB"/>
        </w:rPr>
        <w:t>2</w:t>
      </w:r>
      <w:r>
        <w:rPr>
          <w:lang w:val="en-GB"/>
        </w:rPr>
        <w:t>) expresses how they evolve while doing this specific activity. They control ticket until they must do that.</w:t>
      </w:r>
    </w:p>
    <w:p w14:paraId="7C6C0A6F" w14:textId="15F5CAC8" w:rsidR="00033A47" w:rsidRDefault="00374862" w:rsidP="0031648E">
      <w:pPr>
        <w:keepNext/>
      </w:pPr>
      <w:r>
        <w:rPr>
          <w:noProof/>
          <w:lang w:eastAsia="it-IT"/>
        </w:rPr>
        <w:lastRenderedPageBreak/>
        <w:drawing>
          <wp:inline distT="0" distB="0" distL="0" distR="0" wp14:anchorId="11711AB9" wp14:editId="3F7A5150">
            <wp:extent cx="5400675" cy="8229600"/>
            <wp:effectExtent l="0" t="0" r="9525" b="0"/>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0675" cy="8229600"/>
                    </a:xfrm>
                    <a:prstGeom prst="rect">
                      <a:avLst/>
                    </a:prstGeom>
                  </pic:spPr>
                </pic:pic>
              </a:graphicData>
            </a:graphic>
          </wp:inline>
        </w:drawing>
      </w:r>
    </w:p>
    <w:p w14:paraId="327FE826" w14:textId="671A2472" w:rsidR="00763D69" w:rsidRPr="000C4C46" w:rsidRDefault="00033A47" w:rsidP="00C061C8">
      <w:pPr>
        <w:pStyle w:val="Caption"/>
        <w:rPr>
          <w:lang w:val="en-GB"/>
        </w:rPr>
      </w:pPr>
      <w:r w:rsidRPr="004E5CBA">
        <w:rPr>
          <w:lang w:val="en-GB"/>
        </w:rPr>
        <w:t xml:space="preserve">Figure </w:t>
      </w:r>
      <w:r>
        <w:fldChar w:fldCharType="begin"/>
      </w:r>
      <w:r w:rsidRPr="004E5CBA">
        <w:rPr>
          <w:lang w:val="en-GB"/>
        </w:rPr>
        <w:instrText xml:space="preserve"> STYLEREF 1 \s </w:instrText>
      </w:r>
      <w:r>
        <w:fldChar w:fldCharType="separate"/>
      </w:r>
      <w:r w:rsidR="004E5CBA">
        <w:rPr>
          <w:noProof/>
          <w:lang w:val="en-GB"/>
        </w:rPr>
        <w:t>2</w:t>
      </w:r>
      <w:r>
        <w:fldChar w:fldCharType="end"/>
      </w:r>
      <w:r w:rsidRPr="004E5CBA">
        <w:rPr>
          <w:lang w:val="en-GB"/>
        </w:rPr>
        <w:t>.</w:t>
      </w:r>
      <w:r>
        <w:fldChar w:fldCharType="begin"/>
      </w:r>
      <w:r w:rsidRPr="004E5CBA">
        <w:rPr>
          <w:lang w:val="en-GB"/>
        </w:rPr>
        <w:instrText xml:space="preserve"> SEQ Figure \* ARABIC \s 1 </w:instrText>
      </w:r>
      <w:r>
        <w:fldChar w:fldCharType="separate"/>
      </w:r>
      <w:r w:rsidR="004E5CBA">
        <w:rPr>
          <w:noProof/>
          <w:lang w:val="en-GB"/>
        </w:rPr>
        <w:t>3</w:t>
      </w:r>
      <w:r>
        <w:fldChar w:fldCharType="end"/>
      </w:r>
    </w:p>
    <w:p w14:paraId="67FA18D3" w14:textId="0A1AF0C3" w:rsidR="002612DD" w:rsidRDefault="008A7F9E" w:rsidP="002450F9">
      <w:pPr>
        <w:rPr>
          <w:lang w:val="en-GB"/>
        </w:rPr>
      </w:pPr>
      <w:bookmarkStart w:id="33" w:name="_Toc53691896"/>
      <w:r>
        <w:rPr>
          <w:lang w:val="en-GB"/>
        </w:rPr>
        <w:t>C</w:t>
      </w:r>
      <w:r w:rsidR="007C61CA">
        <w:rPr>
          <w:lang w:val="en-GB"/>
        </w:rPr>
        <w:t xml:space="preserve">ustomers can arrive to the supermarket </w:t>
      </w:r>
      <w:r w:rsidR="00692C5D">
        <w:rPr>
          <w:lang w:val="en-GB"/>
        </w:rPr>
        <w:t xml:space="preserve">because of </w:t>
      </w:r>
      <w:r w:rsidR="007C61CA">
        <w:rPr>
          <w:lang w:val="en-GB"/>
        </w:rPr>
        <w:t>three reasons</w:t>
      </w:r>
      <w:r w:rsidR="0051188C">
        <w:rPr>
          <w:lang w:val="en-GB"/>
        </w:rPr>
        <w:t>: taking a ticket, arriving because of a booking or arriving because its digital turn is going to be called or has called</w:t>
      </w:r>
      <w:r w:rsidR="00262C91">
        <w:rPr>
          <w:lang w:val="en-GB"/>
        </w:rPr>
        <w:t>.</w:t>
      </w:r>
      <w:r w:rsidR="0051188C">
        <w:rPr>
          <w:lang w:val="en-GB"/>
        </w:rPr>
        <w:t xml:space="preserve"> In </w:t>
      </w:r>
      <w:r w:rsidR="0051188C">
        <w:rPr>
          <w:lang w:val="en-GB"/>
        </w:rPr>
        <w:lastRenderedPageBreak/>
        <w:t xml:space="preserve">this diagram is described customer’s state diagram </w:t>
      </w:r>
      <w:r w:rsidR="00364C8C">
        <w:rPr>
          <w:lang w:val="en-GB"/>
        </w:rPr>
        <w:t>with each possible state for a user interested by the point of view of the system. A user start its flow deciding when and where to buy products and end until it buys the products in the supermarket</w:t>
      </w:r>
      <w:r>
        <w:rPr>
          <w:lang w:val="en-GB"/>
        </w:rPr>
        <w:t>.</w:t>
      </w:r>
    </w:p>
    <w:p w14:paraId="0650CBA5" w14:textId="77777777" w:rsidR="00033A47" w:rsidRDefault="00D008E6" w:rsidP="0031648E">
      <w:pPr>
        <w:keepNext/>
      </w:pPr>
      <w:r>
        <w:rPr>
          <w:noProof/>
          <w:lang w:eastAsia="it-IT"/>
        </w:rPr>
        <w:drawing>
          <wp:inline distT="0" distB="0" distL="0" distR="0" wp14:anchorId="36DBAA62" wp14:editId="15490F7E">
            <wp:extent cx="5400675" cy="842010"/>
            <wp:effectExtent l="0" t="0" r="9525"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400675" cy="842010"/>
                    </a:xfrm>
                    <a:prstGeom prst="rect">
                      <a:avLst/>
                    </a:prstGeom>
                  </pic:spPr>
                </pic:pic>
              </a:graphicData>
            </a:graphic>
          </wp:inline>
        </w:drawing>
      </w:r>
    </w:p>
    <w:p w14:paraId="5ADFBC2B" w14:textId="596DF9C3" w:rsidR="00D008E6" w:rsidRPr="009E362A" w:rsidRDefault="00033A47" w:rsidP="0031648E">
      <w:pPr>
        <w:pStyle w:val="Caption"/>
        <w:rPr>
          <w:lang w:val="en-GB"/>
        </w:rPr>
      </w:pPr>
      <w:r w:rsidRPr="00C061C8">
        <w:rPr>
          <w:lang w:val="en-GB"/>
        </w:rPr>
        <w:t xml:space="preserve">Figure </w:t>
      </w:r>
      <w:r>
        <w:fldChar w:fldCharType="begin"/>
      </w:r>
      <w:r w:rsidRPr="00C061C8">
        <w:rPr>
          <w:lang w:val="en-GB"/>
        </w:rPr>
        <w:instrText xml:space="preserve"> STYLEREF 1 \s </w:instrText>
      </w:r>
      <w:r>
        <w:fldChar w:fldCharType="separate"/>
      </w:r>
      <w:r w:rsidR="004E5CBA">
        <w:rPr>
          <w:noProof/>
          <w:lang w:val="en-GB"/>
        </w:rPr>
        <w:t>2</w:t>
      </w:r>
      <w:r>
        <w:fldChar w:fldCharType="end"/>
      </w:r>
      <w:r w:rsidRPr="00C061C8">
        <w:rPr>
          <w:lang w:val="en-GB"/>
        </w:rPr>
        <w:t>.</w:t>
      </w:r>
      <w:r>
        <w:fldChar w:fldCharType="begin"/>
      </w:r>
      <w:r w:rsidRPr="00C061C8">
        <w:rPr>
          <w:lang w:val="en-GB"/>
        </w:rPr>
        <w:instrText xml:space="preserve"> SEQ Figure \* ARABIC \s 1 </w:instrText>
      </w:r>
      <w:r>
        <w:fldChar w:fldCharType="separate"/>
      </w:r>
      <w:r w:rsidR="004E5CBA">
        <w:rPr>
          <w:noProof/>
          <w:lang w:val="en-GB"/>
        </w:rPr>
        <w:t>4</w:t>
      </w:r>
      <w:r>
        <w:fldChar w:fldCharType="end"/>
      </w:r>
    </w:p>
    <w:p w14:paraId="55D3F2E6" w14:textId="0F20A9B1" w:rsidR="0065484B" w:rsidRPr="009D2C23" w:rsidRDefault="006D2958" w:rsidP="00C57090">
      <w:pPr>
        <w:spacing w:after="160" w:line="259" w:lineRule="auto"/>
        <w:jc w:val="left"/>
        <w:rPr>
          <w:lang w:val="en-GB"/>
        </w:rPr>
      </w:pPr>
      <w:r>
        <w:rPr>
          <w:lang w:val="en-GB"/>
        </w:rPr>
        <w:t>Store</w:t>
      </w:r>
      <w:r w:rsidR="001A269A">
        <w:rPr>
          <w:lang w:val="en-GB"/>
        </w:rPr>
        <w:t xml:space="preserve"> managers </w:t>
      </w:r>
      <w:r>
        <w:rPr>
          <w:lang w:val="en-GB"/>
        </w:rPr>
        <w:t>can</w:t>
      </w:r>
      <w:r w:rsidR="00DA6F55">
        <w:rPr>
          <w:lang w:val="en-GB"/>
        </w:rPr>
        <w:t xml:space="preserve"> </w:t>
      </w:r>
      <w:r>
        <w:rPr>
          <w:lang w:val="en-GB"/>
        </w:rPr>
        <w:t>modify parameters</w:t>
      </w:r>
      <w:r w:rsidR="0052663F">
        <w:rPr>
          <w:lang w:val="en-GB"/>
        </w:rPr>
        <w:t xml:space="preserve"> </w:t>
      </w:r>
      <w:r w:rsidR="00FD67B8">
        <w:rPr>
          <w:lang w:val="en-GB"/>
        </w:rPr>
        <w:t xml:space="preserve">regarding their store </w:t>
      </w:r>
      <w:r>
        <w:rPr>
          <w:lang w:val="en-GB"/>
        </w:rPr>
        <w:t>from the web app</w:t>
      </w:r>
      <w:r w:rsidR="004412D5">
        <w:rPr>
          <w:lang w:val="en-GB"/>
        </w:rPr>
        <w:t>. The diagram (figure 2.</w:t>
      </w:r>
      <w:r w:rsidR="00CC5F69">
        <w:rPr>
          <w:lang w:val="en-GB"/>
        </w:rPr>
        <w:t>4</w:t>
      </w:r>
      <w:r w:rsidR="004412D5">
        <w:rPr>
          <w:lang w:val="en-GB"/>
        </w:rPr>
        <w:t>) shows how they can do it.</w:t>
      </w:r>
      <w:r w:rsidR="00982714" w:rsidRPr="00806D62">
        <w:rPr>
          <w:lang w:val="en-GB"/>
        </w:rPr>
        <w:br w:type="page"/>
      </w:r>
    </w:p>
    <w:p w14:paraId="2DAE0549" w14:textId="3452CFC9" w:rsidR="00FB2FDC" w:rsidRPr="009D2C23" w:rsidRDefault="00FB2FDC" w:rsidP="00C57090">
      <w:pPr>
        <w:rPr>
          <w:rFonts w:eastAsiaTheme="majorEastAsia" w:cstheme="majorBidi"/>
          <w:sz w:val="32"/>
          <w:szCs w:val="26"/>
          <w:lang w:val="en-GB"/>
        </w:rPr>
      </w:pPr>
      <w:r w:rsidRPr="009D2C23">
        <w:rPr>
          <w:lang w:val="en-GB"/>
        </w:rPr>
        <w:lastRenderedPageBreak/>
        <w:br w:type="page"/>
      </w:r>
    </w:p>
    <w:p w14:paraId="25B9CE48" w14:textId="6952EF2A" w:rsidR="008A57BF" w:rsidRDefault="008A57BF" w:rsidP="008A57BF">
      <w:pPr>
        <w:pStyle w:val="Heading2"/>
        <w:rPr>
          <w:lang w:val="en-GB"/>
        </w:rPr>
      </w:pPr>
      <w:bookmarkStart w:id="34" w:name="_Toc56547540"/>
      <w:bookmarkStart w:id="35" w:name="_Toc58319879"/>
      <w:r>
        <w:rPr>
          <w:lang w:val="en-GB"/>
        </w:rPr>
        <w:lastRenderedPageBreak/>
        <w:t>Product functions</w:t>
      </w:r>
      <w:bookmarkEnd w:id="33"/>
      <w:bookmarkEnd w:id="34"/>
      <w:bookmarkEnd w:id="35"/>
    </w:p>
    <w:p w14:paraId="25F53256" w14:textId="5F1E3081" w:rsidR="0075275C" w:rsidRDefault="0075275C" w:rsidP="000C4C46">
      <w:pPr>
        <w:rPr>
          <w:lang w:val="en-GB"/>
        </w:rPr>
      </w:pPr>
      <w:r>
        <w:rPr>
          <w:lang w:val="en-GB"/>
        </w:rPr>
        <w:t>The system will provide useful functionalities to both customers and store managers</w:t>
      </w:r>
      <w:r w:rsidR="00D65564">
        <w:rPr>
          <w:lang w:val="en-GB"/>
        </w:rPr>
        <w:t>/</w:t>
      </w:r>
      <w:r w:rsidR="005C0755">
        <w:rPr>
          <w:lang w:val="en-GB"/>
        </w:rPr>
        <w:t>checkpoint controllers.</w:t>
      </w:r>
    </w:p>
    <w:p w14:paraId="76584280" w14:textId="77777777" w:rsidR="003B7CFF" w:rsidRDefault="0075275C" w:rsidP="006B0D39">
      <w:pPr>
        <w:rPr>
          <w:b/>
          <w:lang w:val="en-GB"/>
        </w:rPr>
      </w:pPr>
      <w:r>
        <w:rPr>
          <w:lang w:val="en-GB"/>
        </w:rPr>
        <w:t xml:space="preserve">The </w:t>
      </w:r>
      <w:r w:rsidR="003B7CFF">
        <w:rPr>
          <w:lang w:val="en-GB"/>
        </w:rPr>
        <w:t>main</w:t>
      </w:r>
      <w:r>
        <w:rPr>
          <w:lang w:val="en-GB"/>
        </w:rPr>
        <w:t xml:space="preserve"> customer-oriented functions are </w:t>
      </w:r>
      <w:r w:rsidR="003B7CFF">
        <w:rPr>
          <w:b/>
          <w:lang w:val="en-GB"/>
        </w:rPr>
        <w:t xml:space="preserve">remote queuing </w:t>
      </w:r>
      <w:r w:rsidR="003B7CFF">
        <w:rPr>
          <w:lang w:val="en-GB"/>
        </w:rPr>
        <w:t>and</w:t>
      </w:r>
      <w:r w:rsidR="003B7CFF">
        <w:rPr>
          <w:b/>
          <w:lang w:val="en-GB"/>
        </w:rPr>
        <w:t xml:space="preserve"> </w:t>
      </w:r>
      <w:r>
        <w:rPr>
          <w:b/>
          <w:lang w:val="en-GB"/>
        </w:rPr>
        <w:t>booking a visit</w:t>
      </w:r>
      <w:r w:rsidR="003B7CFF">
        <w:rPr>
          <w:b/>
          <w:lang w:val="en-GB"/>
        </w:rPr>
        <w:t xml:space="preserve">. </w:t>
      </w:r>
    </w:p>
    <w:p w14:paraId="2851D46D" w14:textId="038A51E4" w:rsidR="00A63B9A" w:rsidRDefault="003B7CFF" w:rsidP="00C57090">
      <w:pPr>
        <w:rPr>
          <w:lang w:val="en-GB"/>
        </w:rPr>
      </w:pPr>
      <w:r>
        <w:rPr>
          <w:lang w:val="en-GB"/>
        </w:rPr>
        <w:t xml:space="preserve">The first functionality consists in </w:t>
      </w:r>
      <w:r w:rsidR="00A63B9A" w:rsidRPr="000C4C46">
        <w:rPr>
          <w:i/>
          <w:lang w:val="en-GB"/>
        </w:rPr>
        <w:t>letting the customer join a digital queue</w:t>
      </w:r>
      <w:r w:rsidR="00A63B9A">
        <w:rPr>
          <w:lang w:val="en-GB"/>
        </w:rPr>
        <w:t xml:space="preserve"> for a given store by </w:t>
      </w:r>
      <w:r>
        <w:rPr>
          <w:lang w:val="en-GB"/>
        </w:rPr>
        <w:t xml:space="preserve">providing the customer (upon request via their device) a valid </w:t>
      </w:r>
      <w:r w:rsidR="00A36B5F">
        <w:rPr>
          <w:lang w:val="en-GB"/>
        </w:rPr>
        <w:t xml:space="preserve">digital </w:t>
      </w:r>
      <w:r>
        <w:rPr>
          <w:lang w:val="en-GB"/>
        </w:rPr>
        <w:t xml:space="preserve">ticket. Such ticket is the union of a waiting number plus a QR code aimed at proving the validity of the ticket itself. </w:t>
      </w:r>
      <w:r w:rsidR="00A63B9A">
        <w:rPr>
          <w:lang w:val="en-GB"/>
        </w:rPr>
        <w:t>In order</w:t>
      </w:r>
      <w:r>
        <w:rPr>
          <w:lang w:val="en-GB"/>
        </w:rPr>
        <w:t xml:space="preserve"> to obtain their ticket, customers will have to select a store </w:t>
      </w:r>
      <w:r w:rsidRPr="000C4C46">
        <w:rPr>
          <w:i/>
          <w:lang w:val="en-GB"/>
        </w:rPr>
        <w:t>from a digital map that displays all available stores</w:t>
      </w:r>
      <w:r>
        <w:rPr>
          <w:lang w:val="en-GB"/>
        </w:rPr>
        <w:t xml:space="preserve"> within their surroundings. Before the number associated with their ticket is called by the store, customers will also be able to see </w:t>
      </w:r>
      <w:r w:rsidRPr="000C4C46">
        <w:rPr>
          <w:i/>
          <w:lang w:val="en-GB"/>
        </w:rPr>
        <w:t>an estimate of their waiting time</w:t>
      </w:r>
      <w:r>
        <w:rPr>
          <w:lang w:val="en-GB"/>
        </w:rPr>
        <w:t xml:space="preserve">, dynamically calculated by the system and displayed on their device. The system will also </w:t>
      </w:r>
      <w:r w:rsidRPr="000C4C46">
        <w:rPr>
          <w:i/>
          <w:lang w:val="en-GB"/>
        </w:rPr>
        <w:t>notify customers when they should leav</w:t>
      </w:r>
      <w:r w:rsidRPr="000C4C46">
        <w:rPr>
          <w:i/>
          <w:iCs/>
          <w:lang w:val="en-GB"/>
        </w:rPr>
        <w:t>e</w:t>
      </w:r>
      <w:r>
        <w:rPr>
          <w:lang w:val="en-GB"/>
        </w:rPr>
        <w:t xml:space="preserve"> from home to get to the store: such notification will be planned by the system </w:t>
      </w:r>
      <w:r w:rsidR="00A63B9A">
        <w:rPr>
          <w:lang w:val="en-GB"/>
        </w:rPr>
        <w:t>based on an estimation of the time that a customer might take to arrive at the store.</w:t>
      </w:r>
      <w:r w:rsidR="009F7507">
        <w:rPr>
          <w:lang w:val="en-GB"/>
        </w:rPr>
        <w:t xml:space="preserve"> In addition to that, the backend will be in charge of avoiding an excessive number of people in the store. In order to do so </w:t>
      </w:r>
      <w:r w:rsidR="009F7507" w:rsidRPr="000C4C46">
        <w:rPr>
          <w:i/>
          <w:lang w:val="en-GB"/>
        </w:rPr>
        <w:t>the system will not call a new number unless there is a free spot</w:t>
      </w:r>
      <w:r w:rsidR="009F7507">
        <w:rPr>
          <w:lang w:val="en-GB"/>
        </w:rPr>
        <w:t xml:space="preserve"> in the store.</w:t>
      </w:r>
    </w:p>
    <w:p w14:paraId="0AD5C604" w14:textId="03167D82" w:rsidR="00A63B9A" w:rsidRDefault="00A63B9A" w:rsidP="00C57090">
      <w:pPr>
        <w:rPr>
          <w:lang w:val="en-GB"/>
        </w:rPr>
      </w:pPr>
      <w:r>
        <w:rPr>
          <w:lang w:val="en-GB"/>
        </w:rPr>
        <w:t xml:space="preserve">The latter function permits a customer to plan and </w:t>
      </w:r>
      <w:r w:rsidRPr="000C4C46">
        <w:rPr>
          <w:i/>
          <w:lang w:val="en-GB"/>
        </w:rPr>
        <w:t>book a visit in advance</w:t>
      </w:r>
      <w:r>
        <w:rPr>
          <w:lang w:val="en-GB"/>
        </w:rPr>
        <w:t xml:space="preserve">, opposed to the remote queuing function whose role is the management of short-time queues. Customers who select this option will have to specify a store for their purchases among the ones displayed in the same map as before. Then the system will </w:t>
      </w:r>
      <w:r w:rsidRPr="000C4C46">
        <w:rPr>
          <w:i/>
          <w:lang w:val="en-GB"/>
        </w:rPr>
        <w:t>display a time-table with all the available and occupied time slots</w:t>
      </w:r>
      <w:r>
        <w:rPr>
          <w:lang w:val="en-GB"/>
        </w:rPr>
        <w:t xml:space="preserve"> in the store, for the user to choose the most suitable one. The system will also send the user a </w:t>
      </w:r>
      <w:r w:rsidRPr="000C4C46">
        <w:rPr>
          <w:i/>
          <w:lang w:val="en-GB"/>
        </w:rPr>
        <w:t>list of alternative solutions</w:t>
      </w:r>
      <w:r>
        <w:rPr>
          <w:lang w:val="en-GB"/>
        </w:rPr>
        <w:t>, both possible pre-defined time slots or alternative stores for their purchases. Regardless of the option that they choose, the system will send customers a QR code that shall be shown upon entering the store.</w:t>
      </w:r>
      <w:r w:rsidR="009F7507">
        <w:rPr>
          <w:lang w:val="en-GB"/>
        </w:rPr>
        <w:t xml:space="preserve"> Customers also have the option</w:t>
      </w:r>
      <w:r w:rsidR="00FA5AFA">
        <w:rPr>
          <w:lang w:val="en-GB"/>
        </w:rPr>
        <w:t>al</w:t>
      </w:r>
      <w:r w:rsidR="009F7507">
        <w:rPr>
          <w:lang w:val="en-GB"/>
        </w:rPr>
        <w:t xml:space="preserve"> functionality of </w:t>
      </w:r>
      <w:r w:rsidR="009F7507" w:rsidRPr="000C4C46">
        <w:rPr>
          <w:i/>
          <w:lang w:val="en-GB"/>
        </w:rPr>
        <w:t>providing a list of items that they intend to buy</w:t>
      </w:r>
      <w:r w:rsidR="009F7507">
        <w:rPr>
          <w:lang w:val="en-GB"/>
        </w:rPr>
        <w:t>, for more accurate estimations.</w:t>
      </w:r>
      <w:r w:rsidR="002E6C0E">
        <w:rPr>
          <w:lang w:val="en-GB"/>
        </w:rPr>
        <w:t xml:space="preserve"> If the customer is not able to provide a list of items if can optionally </w:t>
      </w:r>
      <w:r w:rsidR="002E6C0E" w:rsidRPr="000C4C46">
        <w:rPr>
          <w:i/>
          <w:iCs/>
          <w:lang w:val="en-GB"/>
        </w:rPr>
        <w:t xml:space="preserve">provide a list of categories of items </w:t>
      </w:r>
      <w:r w:rsidR="00D840C6" w:rsidRPr="000C4C46">
        <w:rPr>
          <w:i/>
          <w:iCs/>
          <w:lang w:val="en-GB"/>
        </w:rPr>
        <w:t>the</w:t>
      </w:r>
      <w:r w:rsidR="00D840C6">
        <w:rPr>
          <w:i/>
          <w:iCs/>
          <w:lang w:val="en-GB"/>
        </w:rPr>
        <w:t>y</w:t>
      </w:r>
      <w:r w:rsidR="00D840C6" w:rsidRPr="000C4C46">
        <w:rPr>
          <w:i/>
          <w:iCs/>
          <w:lang w:val="en-GB"/>
        </w:rPr>
        <w:t xml:space="preserve"> intend to buy</w:t>
      </w:r>
      <w:r w:rsidR="00D840C6">
        <w:rPr>
          <w:lang w:val="en-GB"/>
        </w:rPr>
        <w:t>.</w:t>
      </w:r>
    </w:p>
    <w:p w14:paraId="7652DF33" w14:textId="5A60690D" w:rsidR="00A704A0" w:rsidRDefault="00A36B5F" w:rsidP="00010716">
      <w:pPr>
        <w:rPr>
          <w:lang w:val="en-GB"/>
        </w:rPr>
      </w:pPr>
      <w:r>
        <w:rPr>
          <w:lang w:val="en-GB"/>
        </w:rPr>
        <w:t>In any case, the system will not accept a QR code that has already been used for a valid entrance: once the customer has entered he or she will need a new ticket or booking in order to re-enter.</w:t>
      </w:r>
    </w:p>
    <w:p w14:paraId="00FEF05C" w14:textId="658647D5" w:rsidR="00A63B9A" w:rsidRDefault="00A704A0" w:rsidP="006378C6">
      <w:pPr>
        <w:rPr>
          <w:lang w:val="en-GB"/>
        </w:rPr>
      </w:pPr>
      <w:r>
        <w:rPr>
          <w:lang w:val="en-GB"/>
        </w:rPr>
        <w:t>Once a customer has purchased all the desired items and paid, he or she will have to show their QR code to a checkpoint controller once again. This step does not check for the validity of the token, it just registers that a customer has left the store and thus a new available spot can be occupied by a customer in the store.</w:t>
      </w:r>
    </w:p>
    <w:p w14:paraId="117B1256" w14:textId="07DC0AA7" w:rsidR="00D65564" w:rsidRDefault="00A63B9A" w:rsidP="00C46B60">
      <w:pPr>
        <w:spacing w:before="360"/>
        <w:rPr>
          <w:lang w:val="en-GB"/>
        </w:rPr>
      </w:pPr>
      <w:r>
        <w:rPr>
          <w:lang w:val="en-GB"/>
        </w:rPr>
        <w:t xml:space="preserve">On the other hand, the system will also provide some key </w:t>
      </w:r>
      <w:r w:rsidR="00D65564">
        <w:rPr>
          <w:b/>
          <w:lang w:val="en-GB"/>
        </w:rPr>
        <w:t xml:space="preserve">configuration functionalities </w:t>
      </w:r>
      <w:r w:rsidR="00D65564">
        <w:rPr>
          <w:lang w:val="en-GB"/>
        </w:rPr>
        <w:t xml:space="preserve">to store managers. They will in fact be able to </w:t>
      </w:r>
      <w:r w:rsidR="00D65564" w:rsidRPr="00C46B60">
        <w:rPr>
          <w:i/>
          <w:lang w:val="en-GB"/>
        </w:rPr>
        <w:t>set some core parameters</w:t>
      </w:r>
      <w:r w:rsidR="00D65564">
        <w:rPr>
          <w:lang w:val="en-GB"/>
        </w:rPr>
        <w:t xml:space="preserve"> in order to regulate fluxes and clusters of people within their store: e.g. they will decide how many people are permitted to stay within one group, how many customers are allowed to stay in a given store section, the duration of time slots and so on. Furthermore, one or more </w:t>
      </w:r>
      <w:r w:rsidR="005C0755">
        <w:rPr>
          <w:lang w:val="en-GB"/>
        </w:rPr>
        <w:t>checkpoint controllers</w:t>
      </w:r>
      <w:r w:rsidR="00D65564">
        <w:rPr>
          <w:lang w:val="en-GB"/>
        </w:rPr>
        <w:t xml:space="preserve"> will have access to a </w:t>
      </w:r>
      <w:r w:rsidR="00D65564" w:rsidRPr="00C57090">
        <w:rPr>
          <w:b/>
          <w:lang w:val="en-GB"/>
        </w:rPr>
        <w:t>QR scanning functionality</w:t>
      </w:r>
      <w:r w:rsidR="00D65564">
        <w:rPr>
          <w:lang w:val="en-GB"/>
        </w:rPr>
        <w:t>, in order to scan the QR codes of employees</w:t>
      </w:r>
      <w:r w:rsidR="005A4C95">
        <w:rPr>
          <w:lang w:val="en-GB"/>
        </w:rPr>
        <w:t xml:space="preserve"> </w:t>
      </w:r>
      <w:r w:rsidR="005A4C95">
        <w:rPr>
          <w:lang w:val="en-GB"/>
        </w:rPr>
        <w:lastRenderedPageBreak/>
        <w:t>and customers</w:t>
      </w:r>
      <w:r w:rsidR="00D65564">
        <w:rPr>
          <w:lang w:val="en-GB"/>
        </w:rPr>
        <w:t xml:space="preserve"> to monitor their access.</w:t>
      </w:r>
      <w:r w:rsidR="009F7507">
        <w:rPr>
          <w:lang w:val="en-GB"/>
        </w:rPr>
        <w:t xml:space="preserve"> Scanning a QR code will </w:t>
      </w:r>
      <w:r w:rsidR="009F7507" w:rsidRPr="00C46B60">
        <w:rPr>
          <w:i/>
          <w:lang w:val="en-GB"/>
        </w:rPr>
        <w:t>establish whether it is valid or not</w:t>
      </w:r>
      <w:r w:rsidR="009F7507">
        <w:rPr>
          <w:lang w:val="en-GB"/>
        </w:rPr>
        <w:t xml:space="preserve"> and will automatically make it non-reusable.</w:t>
      </w:r>
    </w:p>
    <w:p w14:paraId="282DD583" w14:textId="032A70CB" w:rsidR="008A57BF" w:rsidRDefault="00D65564" w:rsidP="00C46B60">
      <w:pPr>
        <w:spacing w:before="360"/>
        <w:rPr>
          <w:lang w:val="en-GB"/>
        </w:rPr>
      </w:pPr>
      <w:r>
        <w:rPr>
          <w:lang w:val="en-GB"/>
        </w:rPr>
        <w:t xml:space="preserve">Finally, the system will provide general purpose functionalities to all of its users, such as </w:t>
      </w:r>
      <w:r>
        <w:rPr>
          <w:b/>
          <w:lang w:val="en-GB"/>
        </w:rPr>
        <w:t>registering, login, account management</w:t>
      </w:r>
      <w:r w:rsidR="003339E6">
        <w:rPr>
          <w:b/>
          <w:lang w:val="en-GB"/>
        </w:rPr>
        <w:t>…</w:t>
      </w:r>
      <w:r w:rsidR="009F7507">
        <w:rPr>
          <w:b/>
          <w:lang w:val="en-GB"/>
        </w:rPr>
        <w:t xml:space="preserve"> </w:t>
      </w:r>
      <w:r w:rsidR="009F7507">
        <w:rPr>
          <w:lang w:val="en-GB"/>
        </w:rPr>
        <w:t xml:space="preserve">Distinction will be made between regular customer accounts, </w:t>
      </w:r>
      <w:r w:rsidR="005C0755">
        <w:rPr>
          <w:lang w:val="en-GB"/>
        </w:rPr>
        <w:t xml:space="preserve">checkpoint controller </w:t>
      </w:r>
      <w:r w:rsidR="009F7507">
        <w:rPr>
          <w:lang w:val="en-GB"/>
        </w:rPr>
        <w:t xml:space="preserve">accounts and store manager accounts. Each user will obviously have </w:t>
      </w:r>
      <w:r w:rsidR="009F7507" w:rsidRPr="003B5F74">
        <w:rPr>
          <w:i/>
          <w:lang w:val="en-GB"/>
        </w:rPr>
        <w:t xml:space="preserve">access to the functionalities of their role </w:t>
      </w:r>
      <w:r w:rsidR="005C0755" w:rsidRPr="003B5F74">
        <w:rPr>
          <w:i/>
          <w:lang w:val="en-GB"/>
        </w:rPr>
        <w:t>only</w:t>
      </w:r>
      <w:r w:rsidR="009F7507">
        <w:rPr>
          <w:lang w:val="en-GB"/>
        </w:rPr>
        <w:t xml:space="preserve"> e.</w:t>
      </w:r>
      <w:r w:rsidR="005C0755">
        <w:rPr>
          <w:lang w:val="en-GB"/>
        </w:rPr>
        <w:t>g.</w:t>
      </w:r>
      <w:r w:rsidR="009F7507">
        <w:rPr>
          <w:lang w:val="en-GB"/>
        </w:rPr>
        <w:t>. customer will only have access to customer-oriented functionalities.</w:t>
      </w:r>
      <w:r w:rsidR="008A57BF">
        <w:rPr>
          <w:lang w:val="en-GB"/>
        </w:rPr>
        <w:br w:type="page"/>
      </w:r>
    </w:p>
    <w:p w14:paraId="53CF2913" w14:textId="08CBEAB7" w:rsidR="008A57BF" w:rsidRDefault="008A57BF" w:rsidP="008A57BF">
      <w:pPr>
        <w:pStyle w:val="Heading2"/>
        <w:rPr>
          <w:lang w:val="en-GB"/>
        </w:rPr>
      </w:pPr>
      <w:bookmarkStart w:id="36" w:name="_Toc53691897"/>
      <w:bookmarkStart w:id="37" w:name="_Toc56547541"/>
      <w:bookmarkStart w:id="38" w:name="_Toc58319880"/>
      <w:r>
        <w:rPr>
          <w:lang w:val="en-GB"/>
        </w:rPr>
        <w:lastRenderedPageBreak/>
        <w:t>User characteristics</w:t>
      </w:r>
      <w:bookmarkEnd w:id="36"/>
      <w:bookmarkEnd w:id="37"/>
      <w:bookmarkEnd w:id="38"/>
    </w:p>
    <w:p w14:paraId="0BA42056" w14:textId="77777777" w:rsidR="00AA41BE" w:rsidRDefault="00AA41BE" w:rsidP="00EB4837">
      <w:pPr>
        <w:rPr>
          <w:lang w:val="en-GB"/>
        </w:rPr>
      </w:pPr>
      <w:r>
        <w:rPr>
          <w:lang w:val="en-GB"/>
        </w:rPr>
        <w:t>This section presents the users and their characteristics:</w:t>
      </w:r>
    </w:p>
    <w:p w14:paraId="24698CEF" w14:textId="5F9A71E5" w:rsidR="008214E6" w:rsidRDefault="00AA41BE" w:rsidP="006378C6">
      <w:pPr>
        <w:pStyle w:val="ListParagraph"/>
        <w:numPr>
          <w:ilvl w:val="0"/>
          <w:numId w:val="19"/>
        </w:numPr>
        <w:spacing w:after="160" w:line="256" w:lineRule="auto"/>
        <w:jc w:val="left"/>
        <w:rPr>
          <w:b/>
          <w:bCs/>
          <w:lang w:val="en-GB"/>
        </w:rPr>
      </w:pPr>
      <w:r>
        <w:rPr>
          <w:b/>
          <w:bCs/>
          <w:lang w:val="en-GB"/>
        </w:rPr>
        <w:t>Store</w:t>
      </w:r>
      <w:r w:rsidR="00374456">
        <w:rPr>
          <w:b/>
          <w:bCs/>
          <w:lang w:val="en-GB"/>
        </w:rPr>
        <w:t xml:space="preserve"> Managers</w:t>
      </w:r>
    </w:p>
    <w:p w14:paraId="703A96BF" w14:textId="75BC747B" w:rsidR="00AA41BE" w:rsidRPr="008534C7" w:rsidRDefault="00AA41BE" w:rsidP="005B7A5B">
      <w:pPr>
        <w:pStyle w:val="ListParagraph"/>
        <w:numPr>
          <w:ilvl w:val="1"/>
          <w:numId w:val="19"/>
        </w:numPr>
        <w:spacing w:after="160" w:line="256" w:lineRule="auto"/>
        <w:jc w:val="left"/>
        <w:rPr>
          <w:lang w:val="en-GB"/>
        </w:rPr>
      </w:pPr>
      <w:r w:rsidRPr="008534C7">
        <w:rPr>
          <w:lang w:val="en-GB"/>
        </w:rPr>
        <w:t xml:space="preserve">They are in charge </w:t>
      </w:r>
      <w:r w:rsidR="00A9227D" w:rsidRPr="008534C7">
        <w:rPr>
          <w:lang w:val="en-GB"/>
        </w:rPr>
        <w:t xml:space="preserve">of </w:t>
      </w:r>
      <w:r w:rsidRPr="008534C7">
        <w:rPr>
          <w:lang w:val="en-GB"/>
        </w:rPr>
        <w:t>their store’s organization.</w:t>
      </w:r>
      <w:r w:rsidR="008F5D17">
        <w:rPr>
          <w:lang w:val="en-GB"/>
        </w:rPr>
        <w:t xml:space="preserve"> </w:t>
      </w:r>
      <w:r w:rsidR="006D78BE">
        <w:rPr>
          <w:lang w:val="en-GB"/>
        </w:rPr>
        <w:t>P</w:t>
      </w:r>
      <w:r w:rsidR="008F5D17">
        <w:rPr>
          <w:lang w:val="en-GB"/>
        </w:rPr>
        <w:t>articular</w:t>
      </w:r>
      <w:r w:rsidR="006D78BE">
        <w:rPr>
          <w:lang w:val="en-GB"/>
        </w:rPr>
        <w:t>ly</w:t>
      </w:r>
      <w:r w:rsidR="00DF36C5">
        <w:rPr>
          <w:lang w:val="en-GB"/>
        </w:rPr>
        <w:t>,</w:t>
      </w:r>
      <w:r w:rsidR="008F5D17">
        <w:rPr>
          <w:lang w:val="en-GB"/>
        </w:rPr>
        <w:t xml:space="preserve"> they </w:t>
      </w:r>
      <w:r w:rsidR="00B70AEC">
        <w:rPr>
          <w:lang w:val="en-GB"/>
        </w:rPr>
        <w:t>decide the opening hours</w:t>
      </w:r>
      <w:r w:rsidR="003C197C">
        <w:rPr>
          <w:lang w:val="en-GB"/>
        </w:rPr>
        <w:t xml:space="preserve"> and</w:t>
      </w:r>
      <w:r w:rsidR="00B70AEC">
        <w:rPr>
          <w:lang w:val="en-GB"/>
        </w:rPr>
        <w:t xml:space="preserve"> </w:t>
      </w:r>
      <w:r w:rsidR="00CC4D5E">
        <w:rPr>
          <w:lang w:val="en-GB"/>
        </w:rPr>
        <w:t>the</w:t>
      </w:r>
      <w:r w:rsidR="00B63B2F">
        <w:rPr>
          <w:lang w:val="en-GB"/>
        </w:rPr>
        <w:t xml:space="preserve"> </w:t>
      </w:r>
      <w:r w:rsidR="00CC4D5E">
        <w:rPr>
          <w:lang w:val="en-GB"/>
        </w:rPr>
        <w:t xml:space="preserve">logistics </w:t>
      </w:r>
      <w:r w:rsidR="00B63B2F">
        <w:rPr>
          <w:lang w:val="en-GB"/>
        </w:rPr>
        <w:t>regarding the customers</w:t>
      </w:r>
      <w:r w:rsidR="003C197C">
        <w:rPr>
          <w:lang w:val="en-GB"/>
        </w:rPr>
        <w:t>.</w:t>
      </w:r>
    </w:p>
    <w:p w14:paraId="12B5FF65" w14:textId="77777777" w:rsidR="00AA41BE" w:rsidRDefault="00AA41BE" w:rsidP="00AA41BE">
      <w:pPr>
        <w:pStyle w:val="ListParagraph"/>
        <w:numPr>
          <w:ilvl w:val="0"/>
          <w:numId w:val="19"/>
        </w:numPr>
        <w:spacing w:after="160" w:line="256" w:lineRule="auto"/>
        <w:jc w:val="left"/>
        <w:rPr>
          <w:b/>
          <w:bCs/>
          <w:lang w:val="en-GB"/>
        </w:rPr>
      </w:pPr>
      <w:r>
        <w:rPr>
          <w:b/>
          <w:bCs/>
          <w:lang w:val="en-GB"/>
        </w:rPr>
        <w:t>Customers</w:t>
      </w:r>
    </w:p>
    <w:p w14:paraId="6B138FA5" w14:textId="25B0CFB8" w:rsidR="00AA41BE" w:rsidRDefault="00AA41BE" w:rsidP="00AA41BE">
      <w:pPr>
        <w:pStyle w:val="ListParagraph"/>
        <w:numPr>
          <w:ilvl w:val="1"/>
          <w:numId w:val="19"/>
        </w:numPr>
        <w:spacing w:after="160" w:line="256" w:lineRule="auto"/>
        <w:jc w:val="left"/>
        <w:rPr>
          <w:lang w:val="en-GB"/>
        </w:rPr>
      </w:pPr>
      <w:r>
        <w:rPr>
          <w:lang w:val="en-GB"/>
        </w:rPr>
        <w:t>They can be of any demographics. Shopping for groceries is a need that everybody has</w:t>
      </w:r>
      <w:r w:rsidR="00266CC1">
        <w:rPr>
          <w:lang w:val="en-GB"/>
        </w:rPr>
        <w:t>;</w:t>
      </w:r>
    </w:p>
    <w:p w14:paraId="687A917E" w14:textId="07D05E94" w:rsidR="00AA41BE" w:rsidRDefault="00AA41BE" w:rsidP="00AA41BE">
      <w:pPr>
        <w:pStyle w:val="ListParagraph"/>
        <w:numPr>
          <w:ilvl w:val="1"/>
          <w:numId w:val="19"/>
        </w:numPr>
        <w:spacing w:after="160" w:line="256" w:lineRule="auto"/>
        <w:jc w:val="left"/>
        <w:rPr>
          <w:lang w:val="en-GB"/>
        </w:rPr>
      </w:pPr>
      <w:r>
        <w:rPr>
          <w:lang w:val="en-GB"/>
        </w:rPr>
        <w:t>Their ability to interact with technology varies greatly. While younger generations are accustomed to technology the elderly might struggle to use complex applications</w:t>
      </w:r>
      <w:r w:rsidR="00266CC1">
        <w:rPr>
          <w:lang w:val="en-GB"/>
        </w:rPr>
        <w:t>;</w:t>
      </w:r>
    </w:p>
    <w:p w14:paraId="412C85FC" w14:textId="6275C45E" w:rsidR="00AA41BE" w:rsidRDefault="001316E8" w:rsidP="00AA41BE">
      <w:pPr>
        <w:pStyle w:val="ListParagraph"/>
        <w:numPr>
          <w:ilvl w:val="1"/>
          <w:numId w:val="19"/>
        </w:numPr>
        <w:spacing w:after="160" w:line="256" w:lineRule="auto"/>
        <w:jc w:val="left"/>
        <w:rPr>
          <w:lang w:val="en-GB"/>
        </w:rPr>
      </w:pPr>
      <w:r>
        <w:rPr>
          <w:lang w:val="en-GB"/>
        </w:rPr>
        <w:t xml:space="preserve">They may have internet at home as well as they may not. </w:t>
      </w:r>
      <w:r w:rsidR="00AA41BE">
        <w:rPr>
          <w:lang w:val="en-GB"/>
        </w:rPr>
        <w:t xml:space="preserve">Even though in developed countries the vast majority of customers </w:t>
      </w:r>
      <w:r w:rsidR="00E80E3E">
        <w:rPr>
          <w:lang w:val="en-GB"/>
        </w:rPr>
        <w:t>are</w:t>
      </w:r>
      <w:r w:rsidR="002C2F6F">
        <w:rPr>
          <w:lang w:val="en-GB"/>
        </w:rPr>
        <w:t xml:space="preserve"> </w:t>
      </w:r>
      <w:r w:rsidR="00AA41BE">
        <w:rPr>
          <w:lang w:val="en-GB"/>
        </w:rPr>
        <w:t>expected to have internet access</w:t>
      </w:r>
      <w:r w:rsidR="00626B61">
        <w:rPr>
          <w:lang w:val="en-GB"/>
        </w:rPr>
        <w:t xml:space="preserve"> at home</w:t>
      </w:r>
      <w:r w:rsidR="00AA41BE">
        <w:rPr>
          <w:lang w:val="en-GB"/>
        </w:rPr>
        <w:t>, a sizable portion still doesn’t. According to a 20</w:t>
      </w:r>
      <w:r w:rsidR="007C2C1B">
        <w:rPr>
          <w:lang w:val="en-GB"/>
        </w:rPr>
        <w:t>20</w:t>
      </w:r>
      <w:r w:rsidR="00AA41BE">
        <w:rPr>
          <w:lang w:val="en-GB"/>
        </w:rPr>
        <w:t xml:space="preserve"> statistic, in Italy </w:t>
      </w:r>
      <w:r w:rsidR="007C2C1B">
        <w:rPr>
          <w:lang w:val="en-GB"/>
        </w:rPr>
        <w:t>76</w:t>
      </w:r>
      <w:r w:rsidR="00AA41BE">
        <w:rPr>
          <w:lang w:val="en-GB"/>
        </w:rPr>
        <w:t>% of households ha</w:t>
      </w:r>
      <w:r w:rsidR="00012AAB">
        <w:rPr>
          <w:lang w:val="en-GB"/>
        </w:rPr>
        <w:t>ve</w:t>
      </w:r>
      <w:r w:rsidR="00AA41BE">
        <w:rPr>
          <w:lang w:val="en-GB"/>
        </w:rPr>
        <w:t xml:space="preserve"> i</w:t>
      </w:r>
      <w:r w:rsidR="00626B61">
        <w:rPr>
          <w:lang w:val="en-GB"/>
        </w:rPr>
        <w:t>t</w:t>
      </w:r>
      <w:r>
        <w:rPr>
          <w:lang w:val="en-GB"/>
        </w:rPr>
        <w:t>;</w:t>
      </w:r>
      <w:r w:rsidR="006753AC" w:rsidRPr="00C57090">
        <w:rPr>
          <w:vertAlign w:val="superscript"/>
          <w:lang w:val="en-GB"/>
        </w:rPr>
        <w:t>[1]</w:t>
      </w:r>
    </w:p>
    <w:p w14:paraId="641CEE02" w14:textId="5FECC7C7" w:rsidR="00AA41BE" w:rsidRDefault="00AA41BE" w:rsidP="00AA41BE">
      <w:pPr>
        <w:pStyle w:val="ListParagraph"/>
        <w:numPr>
          <w:ilvl w:val="1"/>
          <w:numId w:val="19"/>
        </w:numPr>
        <w:spacing w:after="160" w:line="256" w:lineRule="auto"/>
        <w:jc w:val="left"/>
        <w:rPr>
          <w:lang w:val="en-GB"/>
        </w:rPr>
      </w:pPr>
      <w:r>
        <w:rPr>
          <w:lang w:val="en-GB"/>
        </w:rPr>
        <w:t>Normally customers go grocery shopping with a least a vague idea of the items to buy</w:t>
      </w:r>
      <w:r w:rsidR="00321D49">
        <w:rPr>
          <w:lang w:val="en-GB"/>
        </w:rPr>
        <w:t>;</w:t>
      </w:r>
    </w:p>
    <w:p w14:paraId="44E3BE49" w14:textId="7598B550" w:rsidR="00AA41BE" w:rsidRDefault="00AA41BE" w:rsidP="00AA41BE">
      <w:pPr>
        <w:pStyle w:val="ListParagraph"/>
        <w:numPr>
          <w:ilvl w:val="1"/>
          <w:numId w:val="19"/>
        </w:numPr>
        <w:spacing w:after="160" w:line="256" w:lineRule="auto"/>
        <w:jc w:val="left"/>
        <w:rPr>
          <w:lang w:val="en-GB"/>
        </w:rPr>
      </w:pPr>
      <w:r>
        <w:rPr>
          <w:lang w:val="en-GB"/>
        </w:rPr>
        <w:t>The time spent in the store by c</w:t>
      </w:r>
      <w:r w:rsidR="00FB2C61">
        <w:rPr>
          <w:lang w:val="en-GB"/>
        </w:rPr>
        <w:t>u</w:t>
      </w:r>
      <w:r>
        <w:rPr>
          <w:lang w:val="en-GB"/>
        </w:rPr>
        <w:t>st</w:t>
      </w:r>
      <w:r w:rsidR="00FB2C61">
        <w:rPr>
          <w:lang w:val="en-GB"/>
        </w:rPr>
        <w:t>o</w:t>
      </w:r>
      <w:r>
        <w:rPr>
          <w:lang w:val="en-GB"/>
        </w:rPr>
        <w:t>mers varies greatly. It can usually be loosely predicted by the c</w:t>
      </w:r>
      <w:r w:rsidR="00FB2C61">
        <w:rPr>
          <w:lang w:val="en-GB"/>
        </w:rPr>
        <w:t>u</w:t>
      </w:r>
      <w:r>
        <w:rPr>
          <w:lang w:val="en-GB"/>
        </w:rPr>
        <w:t>st</w:t>
      </w:r>
      <w:r w:rsidR="00FB2C61">
        <w:rPr>
          <w:lang w:val="en-GB"/>
        </w:rPr>
        <w:t>o</w:t>
      </w:r>
      <w:r>
        <w:rPr>
          <w:lang w:val="en-GB"/>
        </w:rPr>
        <w:t>mers</w:t>
      </w:r>
      <w:r w:rsidR="00321D49">
        <w:rPr>
          <w:lang w:val="en-GB"/>
        </w:rPr>
        <w:t>;</w:t>
      </w:r>
    </w:p>
    <w:p w14:paraId="7007BE26" w14:textId="1EBE9049" w:rsidR="00AA41BE" w:rsidRDefault="00D1706C" w:rsidP="00AA41BE">
      <w:pPr>
        <w:pStyle w:val="ListParagraph"/>
        <w:numPr>
          <w:ilvl w:val="0"/>
          <w:numId w:val="19"/>
        </w:numPr>
        <w:spacing w:after="160" w:line="256" w:lineRule="auto"/>
        <w:jc w:val="left"/>
        <w:rPr>
          <w:b/>
          <w:bCs/>
          <w:lang w:val="en-GB"/>
        </w:rPr>
      </w:pPr>
      <w:r>
        <w:rPr>
          <w:b/>
          <w:bCs/>
          <w:lang w:val="en-GB"/>
        </w:rPr>
        <w:t>Checkpoint controllers</w:t>
      </w:r>
    </w:p>
    <w:p w14:paraId="0FB20861" w14:textId="5E274332" w:rsidR="00321D49" w:rsidRPr="0049164F" w:rsidRDefault="00321D49" w:rsidP="0049164F">
      <w:pPr>
        <w:pStyle w:val="ListParagraph"/>
        <w:numPr>
          <w:ilvl w:val="1"/>
          <w:numId w:val="19"/>
        </w:numPr>
        <w:spacing w:after="160" w:line="256" w:lineRule="auto"/>
        <w:jc w:val="left"/>
        <w:rPr>
          <w:lang w:val="en-GB"/>
        </w:rPr>
      </w:pPr>
      <w:r w:rsidRPr="0049164F">
        <w:rPr>
          <w:lang w:val="en-GB"/>
        </w:rPr>
        <w:t>They</w:t>
      </w:r>
      <w:r>
        <w:rPr>
          <w:lang w:val="en-GB"/>
        </w:rPr>
        <w:t xml:space="preserve"> have a mobile devices used to scan QR codes;</w:t>
      </w:r>
    </w:p>
    <w:p w14:paraId="19E9ACA5" w14:textId="46F0C0BD" w:rsidR="006C79DB" w:rsidRDefault="00AA41BE" w:rsidP="008E3D59">
      <w:pPr>
        <w:pStyle w:val="ListParagraph"/>
        <w:numPr>
          <w:ilvl w:val="1"/>
          <w:numId w:val="19"/>
        </w:numPr>
        <w:spacing w:after="160" w:line="259" w:lineRule="auto"/>
        <w:jc w:val="left"/>
        <w:rPr>
          <w:lang w:val="en-GB"/>
        </w:rPr>
      </w:pPr>
      <w:r w:rsidRPr="00DF2B50">
        <w:rPr>
          <w:lang w:val="en-GB"/>
        </w:rPr>
        <w:t xml:space="preserve">They </w:t>
      </w:r>
      <w:r w:rsidR="00A9227D" w:rsidRPr="00DF2B50">
        <w:rPr>
          <w:lang w:val="en-GB"/>
        </w:rPr>
        <w:t xml:space="preserve">are workers </w:t>
      </w:r>
      <w:r w:rsidR="00DF2B50" w:rsidRPr="00DF2B50">
        <w:rPr>
          <w:lang w:val="en-GB"/>
        </w:rPr>
        <w:t>who</w:t>
      </w:r>
      <w:r w:rsidRPr="00DF2B50">
        <w:rPr>
          <w:lang w:val="en-GB"/>
        </w:rPr>
        <w:t xml:space="preserve"> </w:t>
      </w:r>
      <w:r w:rsidR="00DF2B50" w:rsidRPr="00DF2B50">
        <w:rPr>
          <w:lang w:val="en-GB"/>
        </w:rPr>
        <w:t>control the flow of customers</w:t>
      </w:r>
      <w:r w:rsidR="00DF2B50">
        <w:rPr>
          <w:lang w:val="en-GB"/>
        </w:rPr>
        <w:t xml:space="preserve"> </w:t>
      </w:r>
      <w:r w:rsidRPr="00DF2B50">
        <w:rPr>
          <w:lang w:val="en-GB"/>
        </w:rPr>
        <w:t>at the entrance of the store</w:t>
      </w:r>
      <w:r w:rsidR="006C79DB">
        <w:rPr>
          <w:lang w:val="en-GB"/>
        </w:rPr>
        <w:t>;</w:t>
      </w:r>
    </w:p>
    <w:p w14:paraId="11F832AB" w14:textId="0A9A1482" w:rsidR="008A57BF" w:rsidRPr="00010716" w:rsidRDefault="006C79DB" w:rsidP="00C061C8">
      <w:pPr>
        <w:pStyle w:val="ListParagraph"/>
        <w:numPr>
          <w:ilvl w:val="1"/>
          <w:numId w:val="19"/>
        </w:numPr>
        <w:spacing w:after="160" w:line="259" w:lineRule="auto"/>
        <w:jc w:val="left"/>
        <w:rPr>
          <w:lang w:val="en-GB"/>
        </w:rPr>
      </w:pPr>
      <w:r>
        <w:rPr>
          <w:lang w:val="en-GB"/>
        </w:rPr>
        <w:t>They may grant access to customers as well as they may disallow customers to enter the grocery store.</w:t>
      </w:r>
      <w:r w:rsidR="008A57BF" w:rsidRPr="00010716">
        <w:rPr>
          <w:lang w:val="en-GB"/>
        </w:rPr>
        <w:br w:type="page"/>
      </w:r>
    </w:p>
    <w:p w14:paraId="56ED40BC" w14:textId="79EA2EC2" w:rsidR="008A57BF" w:rsidRPr="008A57BF" w:rsidRDefault="00102237" w:rsidP="00102237">
      <w:pPr>
        <w:pStyle w:val="Heading2"/>
        <w:rPr>
          <w:lang w:val="en-GB"/>
        </w:rPr>
      </w:pPr>
      <w:bookmarkStart w:id="39" w:name="_Toc53691898"/>
      <w:bookmarkStart w:id="40" w:name="_Toc56547542"/>
      <w:bookmarkStart w:id="41" w:name="_Toc58319881"/>
      <w:r>
        <w:rPr>
          <w:lang w:val="en-GB"/>
        </w:rPr>
        <w:lastRenderedPageBreak/>
        <w:t>Assumptions, dependencies and constraints</w:t>
      </w:r>
      <w:bookmarkEnd w:id="39"/>
      <w:bookmarkEnd w:id="40"/>
      <w:bookmarkEnd w:id="41"/>
    </w:p>
    <w:p w14:paraId="2810B234" w14:textId="7B98E4AB" w:rsidR="00A36B5F" w:rsidRPr="00A36B5F" w:rsidRDefault="00A36B5F" w:rsidP="00D70243">
      <w:pPr>
        <w:rPr>
          <w:lang w:val="en-GB"/>
        </w:rPr>
      </w:pPr>
      <w:r>
        <w:rPr>
          <w:lang w:val="en-GB"/>
        </w:rPr>
        <w:t>The following statements are assumed to be true:</w:t>
      </w:r>
    </w:p>
    <w:p w14:paraId="5B52A1A2" w14:textId="45EA7CB3" w:rsidR="004B1EF7" w:rsidRPr="006378C6" w:rsidRDefault="004B1EF7" w:rsidP="00EB4837">
      <w:pPr>
        <w:pStyle w:val="ListParagraph"/>
        <w:numPr>
          <w:ilvl w:val="0"/>
          <w:numId w:val="47"/>
        </w:numPr>
        <w:rPr>
          <w:lang w:val="en-GB"/>
        </w:rPr>
      </w:pPr>
      <w:r w:rsidRPr="00A235BD">
        <w:rPr>
          <w:lang w:val="en-GB"/>
        </w:rPr>
        <w:t xml:space="preserve">Customers are not allowed to enter unless they have received a ticket or </w:t>
      </w:r>
      <w:r w:rsidRPr="006378C6">
        <w:rPr>
          <w:lang w:val="en-GB"/>
        </w:rPr>
        <w:t>booked a visit.</w:t>
      </w:r>
    </w:p>
    <w:p w14:paraId="64021B05" w14:textId="77777777" w:rsidR="004B1EF7" w:rsidRPr="006378C6" w:rsidRDefault="004B1EF7" w:rsidP="00EB4837">
      <w:pPr>
        <w:pStyle w:val="ListParagraph"/>
        <w:numPr>
          <w:ilvl w:val="0"/>
          <w:numId w:val="47"/>
        </w:numPr>
        <w:rPr>
          <w:lang w:val="en-GB"/>
        </w:rPr>
      </w:pPr>
      <w:r w:rsidRPr="006378C6">
        <w:rPr>
          <w:lang w:val="en-GB"/>
        </w:rPr>
        <w:t>Customers can get their ticket by either using their app or physical machines at the store, and in no other way. Visits can be booked by using the app, and in no other way.</w:t>
      </w:r>
    </w:p>
    <w:p w14:paraId="7D9E3261" w14:textId="77777777" w:rsidR="004B1EF7" w:rsidRPr="006378C6" w:rsidRDefault="004B1EF7" w:rsidP="00EB4837">
      <w:pPr>
        <w:pStyle w:val="ListParagraph"/>
        <w:numPr>
          <w:ilvl w:val="0"/>
          <w:numId w:val="47"/>
        </w:numPr>
        <w:rPr>
          <w:lang w:val="en-GB"/>
        </w:rPr>
      </w:pPr>
      <w:r w:rsidRPr="006378C6">
        <w:rPr>
          <w:lang w:val="en-GB"/>
        </w:rPr>
        <w:t>The maximum number of people allowed to be in a store sector at the same time N is known.</w:t>
      </w:r>
    </w:p>
    <w:p w14:paraId="45794B38" w14:textId="626B4F99" w:rsidR="004B1EF7" w:rsidRPr="006378C6" w:rsidRDefault="004B1EF7" w:rsidP="00EB4837">
      <w:pPr>
        <w:pStyle w:val="ListParagraph"/>
        <w:numPr>
          <w:ilvl w:val="0"/>
          <w:numId w:val="47"/>
        </w:numPr>
        <w:rPr>
          <w:lang w:val="en-GB"/>
        </w:rPr>
      </w:pPr>
      <w:r w:rsidRPr="006378C6">
        <w:rPr>
          <w:lang w:val="en-GB"/>
        </w:rPr>
        <w:t>Customers who book a visit and declare in advance their intended actions will respect their declarations</w:t>
      </w:r>
      <w:r w:rsidR="00A36B5F" w:rsidRPr="006378C6">
        <w:rPr>
          <w:lang w:val="en-GB"/>
        </w:rPr>
        <w:t>,</w:t>
      </w:r>
      <w:r w:rsidRPr="006378C6">
        <w:rPr>
          <w:lang w:val="en-GB"/>
        </w:rPr>
        <w:t xml:space="preserve"> i.e. they will not visit sectors other than the declared ones</w:t>
      </w:r>
      <w:r w:rsidR="00A36B5F" w:rsidRPr="006378C6">
        <w:rPr>
          <w:lang w:val="en-GB"/>
        </w:rPr>
        <w:t xml:space="preserve">. Customers who do not explicitly declare their </w:t>
      </w:r>
      <w:r w:rsidR="00DD693F" w:rsidRPr="006378C6">
        <w:rPr>
          <w:lang w:val="en-GB"/>
        </w:rPr>
        <w:t>inten</w:t>
      </w:r>
      <w:r w:rsidR="00DD693F">
        <w:rPr>
          <w:lang w:val="en-GB"/>
        </w:rPr>
        <w:t>t</w:t>
      </w:r>
      <w:r w:rsidR="00DD693F" w:rsidRPr="006378C6">
        <w:rPr>
          <w:lang w:val="en-GB"/>
        </w:rPr>
        <w:t xml:space="preserve">ion </w:t>
      </w:r>
      <w:r w:rsidR="00A36B5F" w:rsidRPr="006378C6">
        <w:rPr>
          <w:lang w:val="en-GB"/>
        </w:rPr>
        <w:t>might instead visit any store sector</w:t>
      </w:r>
      <w:r w:rsidRPr="006378C6">
        <w:rPr>
          <w:lang w:val="en-GB"/>
        </w:rPr>
        <w:t>.</w:t>
      </w:r>
    </w:p>
    <w:p w14:paraId="17BF9348" w14:textId="16AE5B34" w:rsidR="004B1EF7" w:rsidRPr="006378C6" w:rsidRDefault="004B1EF7" w:rsidP="00EB4837">
      <w:pPr>
        <w:pStyle w:val="ListParagraph"/>
        <w:numPr>
          <w:ilvl w:val="0"/>
          <w:numId w:val="47"/>
        </w:numPr>
        <w:rPr>
          <w:lang w:val="en-GB"/>
        </w:rPr>
      </w:pPr>
      <w:r w:rsidRPr="006378C6">
        <w:rPr>
          <w:lang w:val="en-GB"/>
        </w:rPr>
        <w:t>Customers who book separate visits/ get different tickets will not get in direct contact inside the store, thanks to some employees in charge of controlling their behaviour.</w:t>
      </w:r>
    </w:p>
    <w:p w14:paraId="47AE8EF3" w14:textId="7275CB11" w:rsidR="004B1EF7" w:rsidRPr="006378C6" w:rsidRDefault="006757F0" w:rsidP="00EB4837">
      <w:pPr>
        <w:pStyle w:val="ListParagraph"/>
        <w:numPr>
          <w:ilvl w:val="0"/>
          <w:numId w:val="47"/>
        </w:numPr>
        <w:rPr>
          <w:lang w:val="en-GB"/>
        </w:rPr>
      </w:pPr>
      <w:r>
        <w:rPr>
          <w:lang w:val="en-GB"/>
        </w:rPr>
        <w:t xml:space="preserve">Checkpoint controllers shall make sure that customers can enter only after proving that their ticket is valid and, in case they booked a visit, that the real size of their group does not exceed the declared size. </w:t>
      </w:r>
    </w:p>
    <w:p w14:paraId="09D0B59A" w14:textId="0A0CACBE" w:rsidR="004B1EF7" w:rsidRPr="006378C6" w:rsidRDefault="002A7C6D" w:rsidP="00EB4837">
      <w:pPr>
        <w:pStyle w:val="ListParagraph"/>
        <w:numPr>
          <w:ilvl w:val="0"/>
          <w:numId w:val="47"/>
        </w:numPr>
        <w:rPr>
          <w:lang w:val="en-GB"/>
        </w:rPr>
      </w:pPr>
      <w:r w:rsidRPr="006378C6">
        <w:rPr>
          <w:lang w:val="en-GB"/>
        </w:rPr>
        <w:t xml:space="preserve">Every access point to the store or exit is monitored by one or more checkpoint controller who is in charge of preventing irregularities. </w:t>
      </w:r>
      <w:r w:rsidR="006757F0">
        <w:rPr>
          <w:lang w:val="en-GB"/>
        </w:rPr>
        <w:t xml:space="preserve">There is no hidden way in which a customer can enter/exit the store. </w:t>
      </w:r>
    </w:p>
    <w:p w14:paraId="00D6153F" w14:textId="689D93E8" w:rsidR="005C05D9" w:rsidRPr="00E00AA1" w:rsidRDefault="004B1EF7">
      <w:pPr>
        <w:pStyle w:val="ListParagraph"/>
        <w:numPr>
          <w:ilvl w:val="0"/>
          <w:numId w:val="47"/>
        </w:numPr>
        <w:rPr>
          <w:lang w:val="en-GB"/>
        </w:rPr>
      </w:pPr>
      <w:r w:rsidRPr="00E00AA1">
        <w:rPr>
          <w:lang w:val="en-GB"/>
        </w:rPr>
        <w:t>Customers enter one group at a time</w:t>
      </w:r>
      <w:r w:rsidR="00104A1F" w:rsidRPr="00E00AA1">
        <w:rPr>
          <w:lang w:val="en-GB"/>
        </w:rPr>
        <w:t xml:space="preserve"> if they have booked a visit</w:t>
      </w:r>
      <w:r w:rsidRPr="00E00AA1">
        <w:rPr>
          <w:lang w:val="en-GB"/>
        </w:rPr>
        <w:t>.</w:t>
      </w:r>
      <w:r w:rsidR="00104A1F" w:rsidRPr="00E00AA1">
        <w:rPr>
          <w:lang w:val="en-GB"/>
        </w:rPr>
        <w:t xml:space="preserve"> Queuing customers cannot form groups, they can only be single cli</w:t>
      </w:r>
      <w:r w:rsidR="003E3E15" w:rsidRPr="00E00AA1">
        <w:rPr>
          <w:lang w:val="en-GB"/>
        </w:rPr>
        <w:t>e</w:t>
      </w:r>
      <w:r w:rsidR="00104A1F" w:rsidRPr="00E00AA1">
        <w:rPr>
          <w:lang w:val="en-GB"/>
        </w:rPr>
        <w:t>nts.</w:t>
      </w:r>
    </w:p>
    <w:p w14:paraId="7DE0448D" w14:textId="3CCF3D58" w:rsidR="00D31BB2" w:rsidRDefault="006757F0" w:rsidP="008214E6">
      <w:pPr>
        <w:pStyle w:val="ListParagraph"/>
        <w:numPr>
          <w:ilvl w:val="0"/>
          <w:numId w:val="47"/>
        </w:numPr>
        <w:rPr>
          <w:lang w:val="en-GB"/>
        </w:rPr>
      </w:pPr>
      <w:r>
        <w:rPr>
          <w:lang w:val="en-GB"/>
        </w:rPr>
        <w:t xml:space="preserve">Customers respect </w:t>
      </w:r>
      <w:r w:rsidR="00A05B9A">
        <w:rPr>
          <w:lang w:val="en-GB"/>
        </w:rPr>
        <w:t>all safety norms while waiting outside, and all checkpoint controllers will make sure to monitor that. E.g. in case a customer is not respecting social distance or is not wearing a mask, a checkpoint controller will take care of the matter.</w:t>
      </w:r>
    </w:p>
    <w:p w14:paraId="053F21AE" w14:textId="2CDE6EFC" w:rsidR="00A91ECF" w:rsidRDefault="00A91ECF" w:rsidP="00EB4837">
      <w:pPr>
        <w:pStyle w:val="ListParagraph"/>
        <w:numPr>
          <w:ilvl w:val="0"/>
          <w:numId w:val="47"/>
        </w:numPr>
        <w:rPr>
          <w:lang w:val="en-GB"/>
        </w:rPr>
      </w:pPr>
      <w:r>
        <w:rPr>
          <w:lang w:val="en-GB"/>
        </w:rPr>
        <w:t>A customer can reach the store by foot, car or public transport. No other ways of getting to the store are considered.</w:t>
      </w:r>
    </w:p>
    <w:p w14:paraId="6C54866C" w14:textId="116C6FBF" w:rsidR="001C7A92" w:rsidRPr="006378C6" w:rsidRDefault="001C7A92" w:rsidP="00EB4837">
      <w:pPr>
        <w:pStyle w:val="ListParagraph"/>
        <w:numPr>
          <w:ilvl w:val="0"/>
          <w:numId w:val="47"/>
        </w:numPr>
        <w:rPr>
          <w:lang w:val="en-GB"/>
        </w:rPr>
      </w:pPr>
      <w:r>
        <w:rPr>
          <w:lang w:val="en-GB"/>
        </w:rPr>
        <w:t xml:space="preserve">At the exit of the store, some employee will scan the QR code once again to register that a customer has left the store. </w:t>
      </w:r>
      <w:r w:rsidR="006757F0">
        <w:rPr>
          <w:lang w:val="en-GB"/>
        </w:rPr>
        <w:t>Customers are not permitted to exit unless such event is registered.</w:t>
      </w:r>
    </w:p>
    <w:p w14:paraId="37B7C884" w14:textId="59F0713E" w:rsidR="00521414" w:rsidRPr="006378C6" w:rsidRDefault="00521414" w:rsidP="00C061C8">
      <w:pPr>
        <w:pStyle w:val="ListParagraph"/>
        <w:numPr>
          <w:ilvl w:val="0"/>
          <w:numId w:val="47"/>
        </w:numPr>
        <w:rPr>
          <w:lang w:val="en-GB"/>
        </w:rPr>
      </w:pPr>
      <w:r>
        <w:rPr>
          <w:lang w:val="en-GB"/>
        </w:rPr>
        <w:t>We assume that customers who retrieve a paper ticket at the machine will not take multiple tickets at a time (this could be enforced by adding an employee who is in charge of checking customers who use the machine).</w:t>
      </w:r>
    </w:p>
    <w:p w14:paraId="3C92E5A8" w14:textId="0495B227" w:rsidR="008610E7" w:rsidRDefault="008610E7">
      <w:pPr>
        <w:spacing w:after="160" w:line="259" w:lineRule="auto"/>
        <w:jc w:val="left"/>
        <w:rPr>
          <w:lang w:val="en-GB"/>
        </w:rPr>
      </w:pPr>
      <w:r>
        <w:rPr>
          <w:lang w:val="en-GB"/>
        </w:rPr>
        <w:br w:type="page"/>
      </w:r>
    </w:p>
    <w:p w14:paraId="613413B3" w14:textId="0D683760"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0" behindDoc="0" locked="0" layoutInCell="1" allowOverlap="1" wp14:anchorId="4F34445C" wp14:editId="232F6114">
                <wp:simplePos x="0" y="0"/>
                <wp:positionH relativeFrom="column">
                  <wp:posOffset>-661035</wp:posOffset>
                </wp:positionH>
                <wp:positionV relativeFrom="page">
                  <wp:posOffset>2667000</wp:posOffset>
                </wp:positionV>
                <wp:extent cx="1066800" cy="1038225"/>
                <wp:effectExtent l="0" t="0" r="19050" b="28575"/>
                <wp:wrapSquare wrapText="bothSides"/>
                <wp:docPr id="16" name="Rectangle 16"/>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338A75" w14:textId="2E045617" w:rsidR="00C361D0" w:rsidRPr="00EF33DD" w:rsidRDefault="00C361D0" w:rsidP="008610E7">
                            <w:pPr>
                              <w:jc w:val="center"/>
                              <w:rPr>
                                <w:color w:val="000000" w:themeColor="text1"/>
                                <w:sz w:val="144"/>
                                <w:szCs w:val="96"/>
                              </w:rPr>
                            </w:pPr>
                            <w:r>
                              <w:rPr>
                                <w:color w:val="000000" w:themeColor="text1"/>
                                <w:sz w:val="144"/>
                                <w:szCs w:val="9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4445C" id="Rectangle 16" o:spid="_x0000_s1028" style="position:absolute;left:0;text-align:left;margin-left:-52.05pt;margin-top:210pt;width:84pt;height:81.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MxPT++cAgAAwQUAAA4AAAAAAAAAAAAAAAAALgIAAGRy&#10;cy9lMm9Eb2MueG1sUEsBAi0AFAAGAAgAAAAhAEeg2wThAAAACwEAAA8AAAAAAAAAAAAAAAAA9gQA&#10;AGRycy9kb3ducmV2LnhtbFBLBQYAAAAABAAEAPMAAAAEBgAAAAA=&#10;" fillcolor="white [3212]" strokecolor="white [3212]" strokeweight="1pt">
                <v:textbox>
                  <w:txbxContent>
                    <w:p w14:paraId="4E338A75" w14:textId="2E045617" w:rsidR="00C361D0" w:rsidRPr="00EF33DD" w:rsidRDefault="00C361D0" w:rsidP="008610E7">
                      <w:pPr>
                        <w:jc w:val="center"/>
                        <w:rPr>
                          <w:color w:val="000000" w:themeColor="text1"/>
                          <w:sz w:val="144"/>
                          <w:szCs w:val="96"/>
                        </w:rPr>
                      </w:pPr>
                      <w:r>
                        <w:rPr>
                          <w:color w:val="000000" w:themeColor="text1"/>
                          <w:sz w:val="144"/>
                          <w:szCs w:val="96"/>
                        </w:rPr>
                        <w:t>3</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1" behindDoc="0" locked="0" layoutInCell="1" allowOverlap="1" wp14:anchorId="6BAC0611" wp14:editId="4171B728">
                <wp:simplePos x="0" y="0"/>
                <wp:positionH relativeFrom="column">
                  <wp:posOffset>-1070610</wp:posOffset>
                </wp:positionH>
                <wp:positionV relativeFrom="page">
                  <wp:posOffset>1800225</wp:posOffset>
                </wp:positionV>
                <wp:extent cx="7581900" cy="247650"/>
                <wp:effectExtent l="0" t="0" r="0" b="0"/>
                <wp:wrapSquare wrapText="bothSides"/>
                <wp:docPr id="17" name="Rectangle 17"/>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4E2E12E" id="Rectangle 17" o:spid="_x0000_s1026" style="position:absolute;margin-left:-84.3pt;margin-top:141.75pt;width:597pt;height:19.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DaO1PI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2" behindDoc="0" locked="0" layoutInCell="1" allowOverlap="1" wp14:anchorId="428C5279" wp14:editId="1C44B6BD">
                <wp:simplePos x="0" y="0"/>
                <wp:positionH relativeFrom="column">
                  <wp:posOffset>-1070610</wp:posOffset>
                </wp:positionH>
                <wp:positionV relativeFrom="page">
                  <wp:posOffset>2543175</wp:posOffset>
                </wp:positionV>
                <wp:extent cx="7534275" cy="295275"/>
                <wp:effectExtent l="0" t="0" r="28575" b="28575"/>
                <wp:wrapSquare wrapText="bothSides"/>
                <wp:docPr id="18" name="Rectangle 18"/>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9A77FB2" id="Rectangle 18" o:spid="_x0000_s1026" style="position:absolute;margin-left:-84.3pt;margin-top:200.25pt;width:593.25pt;height:23.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OkDhZ+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42" w:name="_Toc53691899"/>
      <w:bookmarkStart w:id="43" w:name="_Toc56547543"/>
      <w:bookmarkStart w:id="44" w:name="_Toc58319882"/>
      <w:r>
        <w:rPr>
          <w:lang w:val="en-GB"/>
        </w:rPr>
        <w:instrText>Part</w:instrText>
      </w:r>
      <w:r w:rsidRPr="00B206BC">
        <w:rPr>
          <w:lang w:val="en-GB"/>
        </w:rPr>
        <w:instrText xml:space="preserve"> </w:instrText>
      </w:r>
      <w:r w:rsidR="00B04329">
        <w:rPr>
          <w:lang w:val="en-GB"/>
        </w:rPr>
        <w:instrText>3</w:instrText>
      </w:r>
      <w:r w:rsidRPr="00B206BC">
        <w:rPr>
          <w:lang w:val="en-GB"/>
        </w:rPr>
        <w:instrText xml:space="preserve">: </w:instrText>
      </w:r>
      <w:r w:rsidR="00B04329">
        <w:rPr>
          <w:lang w:val="en-GB"/>
        </w:rPr>
        <w:instrText>Specific requirements</w:instrText>
      </w:r>
      <w:bookmarkEnd w:id="42"/>
      <w:bookmarkEnd w:id="43"/>
      <w:bookmarkEnd w:id="44"/>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49" behindDoc="0" locked="0" layoutInCell="1" allowOverlap="1" wp14:anchorId="13232EC7" wp14:editId="47C65206">
                <wp:simplePos x="0" y="0"/>
                <wp:positionH relativeFrom="column">
                  <wp:posOffset>-1070610</wp:posOffset>
                </wp:positionH>
                <wp:positionV relativeFrom="page">
                  <wp:posOffset>28575</wp:posOffset>
                </wp:positionV>
                <wp:extent cx="7534275" cy="1771650"/>
                <wp:effectExtent l="0" t="0" r="9525" b="0"/>
                <wp:wrapSquare wrapText="bothSides"/>
                <wp:docPr id="19" name="Rectangle 19"/>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583EAF5" id="Rectangle 19" o:spid="_x0000_s1026" style="position:absolute;margin-left:-84.3pt;margin-top:2.25pt;width:593.25pt;height:139.5pt;z-index:251658249;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ZbxH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B04329" w:rsidRPr="00B04329">
        <w:rPr>
          <w:lang w:val="en-GB"/>
        </w:rPr>
        <w:t xml:space="preserve"> </w:t>
      </w:r>
      <w:r w:rsidR="00B04329">
        <w:rPr>
          <w:lang w:val="en-GB"/>
        </w:rPr>
        <w:t>Specific requirements</w:t>
      </w:r>
    </w:p>
    <w:p w14:paraId="17B974D3" w14:textId="264579C0" w:rsidR="00FC11FB" w:rsidRDefault="00CF27D2" w:rsidP="00EB4837">
      <w:pPr>
        <w:rPr>
          <w:lang w:val="en-GB"/>
        </w:rPr>
      </w:pPr>
      <w:r>
        <w:rPr>
          <w:lang w:val="en-GB"/>
        </w:rPr>
        <w:t>Introductory text to the chapter (how it is subdivided and what are we going to say in the chapter)</w:t>
      </w:r>
    </w:p>
    <w:p w14:paraId="40D211D5" w14:textId="00B7F692" w:rsidR="00FC11FB" w:rsidRDefault="00FC11FB" w:rsidP="00FC11FB">
      <w:pPr>
        <w:pStyle w:val="Heading2"/>
        <w:rPr>
          <w:lang w:val="en-GB"/>
        </w:rPr>
      </w:pPr>
      <w:bookmarkStart w:id="45" w:name="_Toc53691900"/>
      <w:bookmarkStart w:id="46" w:name="_Toc56547544"/>
      <w:bookmarkStart w:id="47" w:name="_Toc58319883"/>
      <w:r>
        <w:rPr>
          <w:lang w:val="en-GB"/>
        </w:rPr>
        <w:t>External interface requirements</w:t>
      </w:r>
      <w:bookmarkEnd w:id="45"/>
      <w:bookmarkEnd w:id="46"/>
      <w:bookmarkEnd w:id="47"/>
    </w:p>
    <w:p w14:paraId="06ED140D" w14:textId="6E05B8B0" w:rsidR="00FC11FB" w:rsidRDefault="00FC11FB" w:rsidP="00FC11FB">
      <w:pPr>
        <w:pStyle w:val="Heading3"/>
        <w:rPr>
          <w:lang w:val="en-GB"/>
        </w:rPr>
      </w:pPr>
      <w:bookmarkStart w:id="48" w:name="_Toc53691901"/>
      <w:bookmarkStart w:id="49" w:name="_Toc56547545"/>
      <w:bookmarkStart w:id="50" w:name="_Toc58319884"/>
      <w:r>
        <w:rPr>
          <w:lang w:val="en-GB"/>
        </w:rPr>
        <w:t>User interfaces</w:t>
      </w:r>
      <w:bookmarkEnd w:id="48"/>
      <w:bookmarkEnd w:id="49"/>
      <w:bookmarkEnd w:id="50"/>
    </w:p>
    <w:p w14:paraId="37CC3E71" w14:textId="0DFFA1C6" w:rsidR="0003164F" w:rsidRDefault="00A42FE2" w:rsidP="00C061C8">
      <w:pPr>
        <w:pStyle w:val="ListParagraph"/>
        <w:numPr>
          <w:ilvl w:val="0"/>
          <w:numId w:val="41"/>
        </w:numPr>
        <w:spacing w:after="160" w:line="259" w:lineRule="auto"/>
        <w:jc w:val="left"/>
        <w:rPr>
          <w:lang w:val="en-GB"/>
        </w:rPr>
      </w:pPr>
      <w:r w:rsidRPr="00C57090">
        <w:rPr>
          <w:b/>
          <w:bCs/>
          <w:lang w:val="en-GB"/>
        </w:rPr>
        <w:t>Customer</w:t>
      </w:r>
      <w:r>
        <w:rPr>
          <w:b/>
          <w:bCs/>
          <w:lang w:val="en-GB"/>
        </w:rPr>
        <w:t>s</w:t>
      </w:r>
      <w:r w:rsidRPr="00C57090">
        <w:rPr>
          <w:b/>
          <w:bCs/>
          <w:lang w:val="en-GB"/>
        </w:rPr>
        <w:t xml:space="preserve"> </w:t>
      </w:r>
      <w:r w:rsidR="00515F86">
        <w:rPr>
          <w:b/>
          <w:bCs/>
          <w:lang w:val="en-GB"/>
        </w:rPr>
        <w:t>interface</w:t>
      </w:r>
      <w:r w:rsidRPr="00C57090">
        <w:rPr>
          <w:b/>
          <w:bCs/>
          <w:lang w:val="en-GB"/>
        </w:rPr>
        <w:t>:</w:t>
      </w:r>
      <w:r>
        <w:rPr>
          <w:lang w:val="en-GB"/>
        </w:rPr>
        <w:t xml:space="preserve"> offers the </w:t>
      </w:r>
      <w:r w:rsidR="001B7722">
        <w:rPr>
          <w:lang w:val="en-GB"/>
        </w:rPr>
        <w:t>queueing</w:t>
      </w:r>
      <w:r w:rsidR="00C72AA8">
        <w:rPr>
          <w:lang w:val="en-GB"/>
        </w:rPr>
        <w:t xml:space="preserve"> and</w:t>
      </w:r>
      <w:r w:rsidR="00F34AE7">
        <w:rPr>
          <w:lang w:val="en-GB"/>
        </w:rPr>
        <w:t xml:space="preserve"> </w:t>
      </w:r>
      <w:r>
        <w:rPr>
          <w:lang w:val="en-GB"/>
        </w:rPr>
        <w:t>booking functionalities</w:t>
      </w:r>
      <w:r w:rsidR="001B7722">
        <w:rPr>
          <w:lang w:val="en-GB"/>
        </w:rPr>
        <w:t xml:space="preserve">. </w:t>
      </w:r>
      <w:r w:rsidR="00C72AA8">
        <w:rPr>
          <w:lang w:val="en-GB"/>
        </w:rPr>
        <w:t xml:space="preserve">The customer can also see the current booking or queue </w:t>
      </w:r>
      <w:r w:rsidR="007040F8">
        <w:rPr>
          <w:lang w:val="en-GB"/>
        </w:rPr>
        <w:t>if he has</w:t>
      </w:r>
      <w:r w:rsidR="008355D1">
        <w:rPr>
          <w:lang w:val="en-GB"/>
        </w:rPr>
        <w:t xml:space="preserve"> one.</w:t>
      </w:r>
      <w:r w:rsidR="00C72AA8">
        <w:rPr>
          <w:noProof/>
          <w:lang w:eastAsia="it-IT"/>
        </w:rPr>
        <w:drawing>
          <wp:inline distT="0" distB="0" distL="0" distR="0" wp14:anchorId="27A664C7" wp14:editId="1526DB5E">
            <wp:extent cx="5391785" cy="336423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713CF0E0" w14:textId="5BB3E6FE" w:rsidR="00A42FE2" w:rsidRDefault="00A42FE2" w:rsidP="00F86D48">
      <w:pPr>
        <w:pStyle w:val="ListParagraph"/>
        <w:numPr>
          <w:ilvl w:val="0"/>
          <w:numId w:val="41"/>
        </w:numPr>
        <w:spacing w:after="160" w:line="259" w:lineRule="auto"/>
        <w:jc w:val="left"/>
        <w:rPr>
          <w:lang w:val="en-GB"/>
        </w:rPr>
      </w:pPr>
      <w:r w:rsidRPr="00C57090">
        <w:rPr>
          <w:b/>
          <w:bCs/>
          <w:lang w:val="en-GB"/>
        </w:rPr>
        <w:t xml:space="preserve">Store managers </w:t>
      </w:r>
      <w:r w:rsidR="00EB2675">
        <w:rPr>
          <w:b/>
          <w:bCs/>
          <w:lang w:val="en-GB"/>
        </w:rPr>
        <w:t>interface</w:t>
      </w:r>
      <w:r w:rsidRPr="00C57090">
        <w:rPr>
          <w:b/>
          <w:bCs/>
          <w:lang w:val="en-GB"/>
        </w:rPr>
        <w:t>:</w:t>
      </w:r>
      <w:r>
        <w:rPr>
          <w:lang w:val="en-GB"/>
        </w:rPr>
        <w:t xml:space="preserve"> offers a console where the </w:t>
      </w:r>
      <w:r w:rsidR="008355D1">
        <w:rPr>
          <w:lang w:val="en-GB"/>
        </w:rPr>
        <w:t>store</w:t>
      </w:r>
      <w:r>
        <w:rPr>
          <w:lang w:val="en-GB"/>
        </w:rPr>
        <w:t xml:space="preserve"> manager can </w:t>
      </w:r>
      <w:r w:rsidR="004F1220">
        <w:rPr>
          <w:lang w:val="en-GB"/>
        </w:rPr>
        <w:t xml:space="preserve">select a store of his and </w:t>
      </w:r>
      <w:r w:rsidR="00DA6C34">
        <w:rPr>
          <w:lang w:val="en-GB"/>
        </w:rPr>
        <w:t>set the</w:t>
      </w:r>
      <w:r w:rsidR="004F1220">
        <w:rPr>
          <w:lang w:val="en-GB"/>
        </w:rPr>
        <w:t xml:space="preserve"> </w:t>
      </w:r>
      <w:r>
        <w:rPr>
          <w:lang w:val="en-GB"/>
        </w:rPr>
        <w:t>store’s parameters</w:t>
      </w:r>
      <w:r w:rsidR="00C72AA8">
        <w:rPr>
          <w:lang w:val="en-GB"/>
        </w:rPr>
        <w:t>.</w:t>
      </w:r>
      <w:r w:rsidR="008355D1">
        <w:rPr>
          <w:lang w:val="en-GB"/>
        </w:rPr>
        <w:t xml:space="preserve"> </w:t>
      </w:r>
      <w:r w:rsidR="00E97147">
        <w:rPr>
          <w:lang w:val="en-GB"/>
        </w:rPr>
        <w:t>P</w:t>
      </w:r>
      <w:r w:rsidR="00DA6C34">
        <w:rPr>
          <w:lang w:val="en-GB"/>
        </w:rPr>
        <w:t>articular</w:t>
      </w:r>
      <w:r w:rsidR="00E97147">
        <w:rPr>
          <w:lang w:val="en-GB"/>
        </w:rPr>
        <w:t>ly</w:t>
      </w:r>
      <w:r w:rsidR="00DA6C34">
        <w:rPr>
          <w:lang w:val="en-GB"/>
        </w:rPr>
        <w:t xml:space="preserve"> he can set the time slot duration, the </w:t>
      </w:r>
      <w:r w:rsidR="009C68EA">
        <w:rPr>
          <w:lang w:val="en-GB"/>
        </w:rPr>
        <w:t xml:space="preserve">maximum visit duration, the opening hours, the sectors </w:t>
      </w:r>
      <w:r w:rsidR="009C68EA">
        <w:rPr>
          <w:lang w:val="en-GB"/>
        </w:rPr>
        <w:lastRenderedPageBreak/>
        <w:t>and their maximum nu</w:t>
      </w:r>
      <w:r w:rsidR="003B7A89">
        <w:rPr>
          <w:lang w:val="en-GB"/>
        </w:rPr>
        <w:t>mber of people.</w:t>
      </w:r>
      <w:r w:rsidR="00C72AA8">
        <w:rPr>
          <w:noProof/>
          <w:lang w:eastAsia="it-IT"/>
        </w:rPr>
        <w:drawing>
          <wp:inline distT="0" distB="0" distL="0" distR="0" wp14:anchorId="16AE2537" wp14:editId="7BA855DA">
            <wp:extent cx="5391785" cy="3364230"/>
            <wp:effectExtent l="0" t="0" r="0" b="76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11E631E7" w14:textId="25F51133" w:rsidR="00C72AA8" w:rsidRPr="00C061C8" w:rsidRDefault="00A42FE2" w:rsidP="00C72AA8">
      <w:pPr>
        <w:pStyle w:val="ListParagraph"/>
        <w:numPr>
          <w:ilvl w:val="0"/>
          <w:numId w:val="41"/>
        </w:numPr>
        <w:spacing w:after="160" w:line="259" w:lineRule="auto"/>
        <w:jc w:val="left"/>
        <w:rPr>
          <w:b/>
          <w:bCs/>
          <w:lang w:val="en-GB"/>
        </w:rPr>
      </w:pPr>
      <w:r w:rsidRPr="00C57090">
        <w:rPr>
          <w:b/>
          <w:bCs/>
          <w:lang w:val="en-GB"/>
        </w:rPr>
        <w:t xml:space="preserve">Checkpoint controllers </w:t>
      </w:r>
      <w:r w:rsidR="00EB2675">
        <w:rPr>
          <w:b/>
          <w:bCs/>
          <w:lang w:val="en-GB"/>
        </w:rPr>
        <w:t>interface</w:t>
      </w:r>
      <w:r w:rsidRPr="00C57090">
        <w:rPr>
          <w:b/>
          <w:bCs/>
          <w:lang w:val="en-GB"/>
        </w:rPr>
        <w:t>:</w:t>
      </w:r>
      <w:r>
        <w:rPr>
          <w:b/>
          <w:bCs/>
          <w:lang w:val="en-GB"/>
        </w:rPr>
        <w:t xml:space="preserve"> </w:t>
      </w:r>
      <w:r>
        <w:rPr>
          <w:lang w:val="en-GB"/>
        </w:rPr>
        <w:t>scans the ticket’s QR code, showing on screen its validity</w:t>
      </w:r>
      <w:r w:rsidR="00C72AA8">
        <w:rPr>
          <w:lang w:val="en-GB"/>
        </w:rPr>
        <w:t>.</w:t>
      </w:r>
      <w:r w:rsidR="00887F8F">
        <w:rPr>
          <w:lang w:val="en-GB"/>
        </w:rPr>
        <w:t xml:space="preserve"> The previous scans remain on screen </w:t>
      </w:r>
      <w:r w:rsidR="00472527">
        <w:rPr>
          <w:lang w:val="en-GB"/>
        </w:rPr>
        <w:t>on the list. The toggle can be used to switch between the validate mode</w:t>
      </w:r>
      <w:r w:rsidR="000813DA">
        <w:rPr>
          <w:lang w:val="en-GB"/>
        </w:rPr>
        <w:t>, used to admit costumers into the store, and the check</w:t>
      </w:r>
      <w:r w:rsidR="007E035E">
        <w:rPr>
          <w:lang w:val="en-GB"/>
        </w:rPr>
        <w:t>-</w:t>
      </w:r>
      <w:r w:rsidR="000813DA">
        <w:rPr>
          <w:lang w:val="en-GB"/>
        </w:rPr>
        <w:t xml:space="preserve">out mode, used to register the customers </w:t>
      </w:r>
      <w:r w:rsidR="007E035E">
        <w:rPr>
          <w:lang w:val="en-GB"/>
        </w:rPr>
        <w:t>exit.</w:t>
      </w:r>
      <w:r w:rsidR="00C72AA8">
        <w:rPr>
          <w:noProof/>
          <w:lang w:eastAsia="it-IT"/>
        </w:rPr>
        <w:drawing>
          <wp:inline distT="0" distB="0" distL="0" distR="0" wp14:anchorId="2F2E2D71" wp14:editId="4E115186">
            <wp:extent cx="5391785" cy="336423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5979C9A6" w14:textId="12036A06" w:rsidR="00A42FE2" w:rsidRDefault="00A42FE2" w:rsidP="000C6B2B">
      <w:pPr>
        <w:pStyle w:val="ListParagraph"/>
        <w:numPr>
          <w:ilvl w:val="0"/>
          <w:numId w:val="41"/>
        </w:numPr>
        <w:spacing w:after="160" w:line="259" w:lineRule="auto"/>
        <w:jc w:val="left"/>
        <w:rPr>
          <w:lang w:val="en-GB"/>
        </w:rPr>
      </w:pPr>
      <w:r w:rsidRPr="00C57090">
        <w:rPr>
          <w:b/>
          <w:bCs/>
          <w:lang w:val="en-GB"/>
        </w:rPr>
        <w:lastRenderedPageBreak/>
        <w:t xml:space="preserve">Ticket </w:t>
      </w:r>
      <w:r w:rsidR="00EB2675">
        <w:rPr>
          <w:b/>
          <w:bCs/>
          <w:lang w:val="en-GB"/>
        </w:rPr>
        <w:t>interface</w:t>
      </w:r>
      <w:r w:rsidRPr="00C57090">
        <w:rPr>
          <w:b/>
          <w:bCs/>
          <w:lang w:val="en-GB"/>
        </w:rPr>
        <w:t>:</w:t>
      </w:r>
      <w:r>
        <w:rPr>
          <w:lang w:val="en-GB"/>
        </w:rPr>
        <w:t xml:space="preserve"> very easy and basic UI with a button to print a ticket</w:t>
      </w:r>
      <w:r w:rsidR="00D12F9C">
        <w:rPr>
          <w:lang w:val="en-GB"/>
        </w:rPr>
        <w:t xml:space="preserve">. </w:t>
      </w:r>
      <w:r w:rsidR="008B0F47">
        <w:rPr>
          <w:lang w:val="en-GB"/>
        </w:rPr>
        <w:t xml:space="preserve">It shows how many people are already in </w:t>
      </w:r>
      <w:r w:rsidR="00606D3D">
        <w:rPr>
          <w:lang w:val="en-GB"/>
        </w:rPr>
        <w:t xml:space="preserve">the </w:t>
      </w:r>
      <w:r w:rsidR="008B0F47">
        <w:rPr>
          <w:lang w:val="en-GB"/>
        </w:rPr>
        <w:t xml:space="preserve">queue </w:t>
      </w:r>
      <w:r w:rsidR="00606D3D">
        <w:rPr>
          <w:lang w:val="en-GB"/>
        </w:rPr>
        <w:t xml:space="preserve">and how much time will approximately take for the printed </w:t>
      </w:r>
      <w:r w:rsidR="00C44926">
        <w:rPr>
          <w:lang w:val="en-GB"/>
        </w:rPr>
        <w:t xml:space="preserve">ticket </w:t>
      </w:r>
      <w:r w:rsidR="00606D3D">
        <w:rPr>
          <w:lang w:val="en-GB"/>
        </w:rPr>
        <w:t>to be called.</w:t>
      </w:r>
      <w:r w:rsidR="00C72AA8">
        <w:rPr>
          <w:noProof/>
          <w:lang w:eastAsia="it-IT"/>
        </w:rPr>
        <w:drawing>
          <wp:inline distT="0" distB="0" distL="0" distR="0" wp14:anchorId="0FC01DE3" wp14:editId="13184889">
            <wp:extent cx="5391785" cy="336423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785" cy="3364230"/>
                    </a:xfrm>
                    <a:prstGeom prst="rect">
                      <a:avLst/>
                    </a:prstGeom>
                    <a:noFill/>
                    <a:ln>
                      <a:noFill/>
                    </a:ln>
                  </pic:spPr>
                </pic:pic>
              </a:graphicData>
            </a:graphic>
          </wp:inline>
        </w:drawing>
      </w:r>
    </w:p>
    <w:p w14:paraId="740D07DD" w14:textId="1D2E959B" w:rsidR="00AC6E1E" w:rsidRPr="00AC6E1E" w:rsidRDefault="0025190E" w:rsidP="00AC6E1E">
      <w:pPr>
        <w:pStyle w:val="ListParagraph"/>
        <w:numPr>
          <w:ilvl w:val="0"/>
          <w:numId w:val="41"/>
        </w:numPr>
        <w:spacing w:after="160" w:line="259" w:lineRule="auto"/>
        <w:jc w:val="left"/>
        <w:rPr>
          <w:lang w:val="en-GB"/>
        </w:rPr>
      </w:pPr>
      <w:r>
        <w:rPr>
          <w:b/>
          <w:bCs/>
          <w:lang w:val="en-GB"/>
        </w:rPr>
        <w:t>Queue</w:t>
      </w:r>
      <w:r w:rsidR="00D86A6C">
        <w:rPr>
          <w:b/>
          <w:bCs/>
          <w:lang w:val="en-GB"/>
        </w:rPr>
        <w:t xml:space="preserve"> display</w:t>
      </w:r>
      <w:r w:rsidR="00EB2675">
        <w:rPr>
          <w:b/>
          <w:bCs/>
          <w:lang w:val="en-GB"/>
        </w:rPr>
        <w:t xml:space="preserve"> interface</w:t>
      </w:r>
      <w:r w:rsidR="00D86A6C">
        <w:rPr>
          <w:b/>
          <w:bCs/>
          <w:lang w:val="en-GB"/>
        </w:rPr>
        <w:t>:</w:t>
      </w:r>
      <w:r w:rsidR="00D86A6C">
        <w:rPr>
          <w:lang w:val="en-GB"/>
        </w:rPr>
        <w:t xml:space="preserve"> shows the queue state of a store</w:t>
      </w:r>
      <w:r w:rsidR="00C44926">
        <w:rPr>
          <w:lang w:val="en-GB"/>
        </w:rPr>
        <w:t xml:space="preserve">. </w:t>
      </w:r>
      <w:r w:rsidR="00801BFD">
        <w:rPr>
          <w:lang w:val="en-GB"/>
        </w:rPr>
        <w:t>P</w:t>
      </w:r>
      <w:r w:rsidR="00C44926">
        <w:rPr>
          <w:lang w:val="en-GB"/>
        </w:rPr>
        <w:t>articular</w:t>
      </w:r>
      <w:r w:rsidR="00801BFD">
        <w:rPr>
          <w:lang w:val="en-GB"/>
        </w:rPr>
        <w:t>ly</w:t>
      </w:r>
      <w:r w:rsidR="00C44926">
        <w:rPr>
          <w:lang w:val="en-GB"/>
        </w:rPr>
        <w:t xml:space="preserve"> it shows the current ticket number, </w:t>
      </w:r>
      <w:r w:rsidR="00CD5BDA">
        <w:rPr>
          <w:lang w:val="en-GB"/>
        </w:rPr>
        <w:t>whose owner</w:t>
      </w:r>
      <w:r w:rsidR="00C44926">
        <w:rPr>
          <w:lang w:val="en-GB"/>
        </w:rPr>
        <w:t xml:space="preserve"> is supposed to be </w:t>
      </w:r>
      <w:r w:rsidR="00CD5BDA">
        <w:rPr>
          <w:lang w:val="en-GB"/>
        </w:rPr>
        <w:t xml:space="preserve">welcomed into the store, </w:t>
      </w:r>
      <w:r w:rsidR="005877B8">
        <w:rPr>
          <w:lang w:val="en-GB"/>
        </w:rPr>
        <w:t xml:space="preserve">the next tickets numbers that will be called, and their </w:t>
      </w:r>
      <w:r w:rsidR="00547BF3">
        <w:rPr>
          <w:lang w:val="en-GB"/>
        </w:rPr>
        <w:t>approximate calling time.</w:t>
      </w:r>
      <w:r w:rsidR="00D45B8F">
        <w:rPr>
          <w:noProof/>
          <w:lang w:eastAsia="it-IT"/>
        </w:rPr>
        <w:drawing>
          <wp:inline distT="0" distB="0" distL="0" distR="0" wp14:anchorId="7613B508" wp14:editId="661FB8CB">
            <wp:extent cx="5391150" cy="3365500"/>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1150" cy="3365500"/>
                    </a:xfrm>
                    <a:prstGeom prst="rect">
                      <a:avLst/>
                    </a:prstGeom>
                    <a:noFill/>
                    <a:ln>
                      <a:noFill/>
                    </a:ln>
                  </pic:spPr>
                </pic:pic>
              </a:graphicData>
            </a:graphic>
          </wp:inline>
        </w:drawing>
      </w:r>
    </w:p>
    <w:p w14:paraId="01A4DBDF" w14:textId="77777777" w:rsidR="00A42FE2" w:rsidRPr="00A42FE2" w:rsidRDefault="00A42FE2" w:rsidP="00F86D48">
      <w:pPr>
        <w:rPr>
          <w:lang w:val="en-GB"/>
        </w:rPr>
      </w:pPr>
    </w:p>
    <w:p w14:paraId="6C8B1A04" w14:textId="29EBB13E" w:rsidR="00FC11FB" w:rsidRDefault="005E69F3" w:rsidP="00FC11FB">
      <w:pPr>
        <w:pStyle w:val="Heading3"/>
        <w:rPr>
          <w:lang w:val="en-GB"/>
        </w:rPr>
      </w:pPr>
      <w:bookmarkStart w:id="51" w:name="_Toc53691902"/>
      <w:bookmarkStart w:id="52" w:name="_Toc56547546"/>
      <w:bookmarkStart w:id="53" w:name="_Toc58319885"/>
      <w:r>
        <w:rPr>
          <w:lang w:val="en-GB"/>
        </w:rPr>
        <w:lastRenderedPageBreak/>
        <w:t>Hardware interfaces</w:t>
      </w:r>
      <w:bookmarkEnd w:id="51"/>
      <w:bookmarkEnd w:id="52"/>
      <w:bookmarkEnd w:id="53"/>
    </w:p>
    <w:p w14:paraId="2EE1B7A2" w14:textId="4C80D905" w:rsidR="00A42FE2" w:rsidRPr="00A42FE2" w:rsidRDefault="00C817EA" w:rsidP="00F86D48">
      <w:pPr>
        <w:rPr>
          <w:lang w:val="en-GB"/>
        </w:rPr>
      </w:pPr>
      <w:r w:rsidRPr="00F86D48">
        <w:rPr>
          <w:lang w:val="en-GB"/>
        </w:rPr>
        <w:t>The ap</w:t>
      </w:r>
      <w:r w:rsidR="00214BAC" w:rsidRPr="00F86D48">
        <w:rPr>
          <w:lang w:val="en-GB"/>
        </w:rPr>
        <w:t xml:space="preserve">plication does not have any hardware interface. </w:t>
      </w:r>
      <w:r w:rsidR="00355502" w:rsidRPr="00F86D48">
        <w:rPr>
          <w:lang w:val="en-GB"/>
        </w:rPr>
        <w:t>This is because all</w:t>
      </w:r>
      <w:r w:rsidR="00214BAC" w:rsidRPr="00F86D48">
        <w:rPr>
          <w:lang w:val="en-GB"/>
        </w:rPr>
        <w:t xml:space="preserve"> the hardware services used like the GPS or the camera are accessed </w:t>
      </w:r>
      <w:r w:rsidR="0068745C" w:rsidRPr="00F86D48">
        <w:rPr>
          <w:lang w:val="en-GB"/>
        </w:rPr>
        <w:t>indirectly</w:t>
      </w:r>
      <w:r w:rsidR="00C12AA1" w:rsidRPr="00F86D48">
        <w:rPr>
          <w:lang w:val="en-GB"/>
        </w:rPr>
        <w:t xml:space="preserve"> </w:t>
      </w:r>
      <w:r w:rsidR="007E2034" w:rsidRPr="00F86D48">
        <w:rPr>
          <w:lang w:val="en-GB"/>
        </w:rPr>
        <w:t xml:space="preserve">through the </w:t>
      </w:r>
      <w:r w:rsidR="00E808B9" w:rsidRPr="00F86D48">
        <w:rPr>
          <w:lang w:val="en-GB"/>
        </w:rPr>
        <w:t>operating system.</w:t>
      </w:r>
    </w:p>
    <w:p w14:paraId="51FB5CE8" w14:textId="15F0DCC3" w:rsidR="005E69F3" w:rsidRDefault="005E69F3" w:rsidP="005E69F3">
      <w:pPr>
        <w:pStyle w:val="Heading3"/>
        <w:rPr>
          <w:lang w:val="en-GB"/>
        </w:rPr>
      </w:pPr>
      <w:bookmarkStart w:id="54" w:name="_Toc53691903"/>
      <w:bookmarkStart w:id="55" w:name="_Toc56547547"/>
      <w:bookmarkStart w:id="56" w:name="_Toc58319886"/>
      <w:r>
        <w:rPr>
          <w:lang w:val="en-GB"/>
        </w:rPr>
        <w:t>Software interfaces</w:t>
      </w:r>
      <w:bookmarkEnd w:id="54"/>
      <w:bookmarkEnd w:id="55"/>
      <w:bookmarkEnd w:id="56"/>
    </w:p>
    <w:p w14:paraId="75127382" w14:textId="1B16FF47" w:rsidR="00810583" w:rsidRDefault="00CA1E46" w:rsidP="00315DAA">
      <w:pPr>
        <w:pStyle w:val="ListParagraph"/>
        <w:numPr>
          <w:ilvl w:val="0"/>
          <w:numId w:val="41"/>
        </w:numPr>
        <w:spacing w:after="160" w:line="259" w:lineRule="auto"/>
        <w:jc w:val="left"/>
        <w:rPr>
          <w:lang w:val="en-GB"/>
        </w:rPr>
      </w:pPr>
      <w:r>
        <w:rPr>
          <w:b/>
          <w:bCs/>
          <w:lang w:val="en-GB"/>
        </w:rPr>
        <w:t>Map service</w:t>
      </w:r>
      <w:r w:rsidR="00810583">
        <w:rPr>
          <w:b/>
          <w:bCs/>
          <w:lang w:val="en-GB"/>
        </w:rPr>
        <w:t>:</w:t>
      </w:r>
      <w:r w:rsidR="00810583">
        <w:rPr>
          <w:lang w:val="en-GB"/>
        </w:rPr>
        <w:t xml:space="preserve"> </w:t>
      </w:r>
      <w:r w:rsidR="00A33426">
        <w:rPr>
          <w:lang w:val="en-GB"/>
        </w:rPr>
        <w:t>it</w:t>
      </w:r>
      <w:r w:rsidR="00EC4348">
        <w:rPr>
          <w:lang w:val="en-GB"/>
        </w:rPr>
        <w:t xml:space="preserve"> is needed </w:t>
      </w:r>
      <w:r w:rsidR="00C87252">
        <w:rPr>
          <w:lang w:val="en-GB"/>
        </w:rPr>
        <w:t xml:space="preserve">to </w:t>
      </w:r>
      <w:r w:rsidR="00162403">
        <w:rPr>
          <w:lang w:val="en-GB"/>
        </w:rPr>
        <w:t>estimate how much time the user will need to reach the store</w:t>
      </w:r>
    </w:p>
    <w:p w14:paraId="413D5795" w14:textId="0612837D" w:rsidR="00315DAA" w:rsidRPr="008B3212" w:rsidRDefault="00802BBB" w:rsidP="00315DAA">
      <w:pPr>
        <w:pStyle w:val="ListParagraph"/>
        <w:numPr>
          <w:ilvl w:val="0"/>
          <w:numId w:val="41"/>
        </w:numPr>
        <w:spacing w:after="160" w:line="259" w:lineRule="auto"/>
        <w:jc w:val="left"/>
        <w:rPr>
          <w:b/>
          <w:lang w:val="en-GB"/>
        </w:rPr>
      </w:pPr>
      <w:r>
        <w:rPr>
          <w:b/>
          <w:bCs/>
          <w:lang w:val="en-GB"/>
        </w:rPr>
        <w:t>Storage service</w:t>
      </w:r>
      <w:r w:rsidR="00315DAA" w:rsidRPr="00C57090">
        <w:rPr>
          <w:b/>
          <w:bCs/>
          <w:lang w:val="en-GB"/>
        </w:rPr>
        <w:t>:</w:t>
      </w:r>
      <w:r w:rsidR="00315DAA" w:rsidRPr="00F86D48">
        <w:rPr>
          <w:lang w:val="en-GB"/>
        </w:rPr>
        <w:t xml:space="preserve"> </w:t>
      </w:r>
      <w:r w:rsidR="009638BB" w:rsidRPr="00F86D48">
        <w:rPr>
          <w:lang w:val="en-GB"/>
        </w:rPr>
        <w:t xml:space="preserve">it is </w:t>
      </w:r>
      <w:r w:rsidR="002922C1" w:rsidRPr="00F86D48">
        <w:rPr>
          <w:lang w:val="en-GB"/>
        </w:rPr>
        <w:t>used by the</w:t>
      </w:r>
      <w:r w:rsidR="00315DAA" w:rsidRPr="00F86D48">
        <w:rPr>
          <w:lang w:val="en-GB"/>
        </w:rPr>
        <w:t xml:space="preserve"> application to store and retrieve data to perform its main activities</w:t>
      </w:r>
    </w:p>
    <w:p w14:paraId="6EE25E83" w14:textId="58351F34" w:rsidR="000F483E" w:rsidRPr="00F86D48" w:rsidRDefault="000F483E" w:rsidP="00315DAA">
      <w:pPr>
        <w:pStyle w:val="ListParagraph"/>
        <w:numPr>
          <w:ilvl w:val="0"/>
          <w:numId w:val="41"/>
        </w:numPr>
        <w:spacing w:after="160" w:line="259" w:lineRule="auto"/>
        <w:jc w:val="left"/>
        <w:rPr>
          <w:b/>
          <w:bCs/>
          <w:lang w:val="en-GB"/>
        </w:rPr>
      </w:pPr>
      <w:r>
        <w:rPr>
          <w:b/>
          <w:bCs/>
          <w:lang w:val="en-GB"/>
        </w:rPr>
        <w:t>QR code reader software</w:t>
      </w:r>
      <w:r w:rsidR="00035690">
        <w:rPr>
          <w:b/>
          <w:bCs/>
          <w:lang w:val="en-GB"/>
        </w:rPr>
        <w:t xml:space="preserve">: </w:t>
      </w:r>
      <w:r w:rsidR="00035690">
        <w:rPr>
          <w:lang w:val="en-GB"/>
        </w:rPr>
        <w:t xml:space="preserve">it is used </w:t>
      </w:r>
      <w:r w:rsidR="00D832D1">
        <w:rPr>
          <w:lang w:val="en-GB"/>
        </w:rPr>
        <w:t>read the QR code</w:t>
      </w:r>
    </w:p>
    <w:p w14:paraId="320B0F0B" w14:textId="1B901E70" w:rsidR="00CC54F4" w:rsidRPr="008B3212" w:rsidRDefault="00B94C61" w:rsidP="00315DAA">
      <w:pPr>
        <w:pStyle w:val="ListParagraph"/>
        <w:numPr>
          <w:ilvl w:val="0"/>
          <w:numId w:val="41"/>
        </w:numPr>
        <w:spacing w:after="160" w:line="259" w:lineRule="auto"/>
        <w:jc w:val="left"/>
        <w:rPr>
          <w:b/>
          <w:lang w:val="en-GB"/>
        </w:rPr>
      </w:pPr>
      <w:r>
        <w:rPr>
          <w:b/>
          <w:bCs/>
          <w:lang w:val="en-GB"/>
        </w:rPr>
        <w:t xml:space="preserve">Ticket machine OS: </w:t>
      </w:r>
      <w:r>
        <w:rPr>
          <w:lang w:val="en-GB"/>
        </w:rPr>
        <w:t>it is necessary to run the ticket machine app.</w:t>
      </w:r>
    </w:p>
    <w:p w14:paraId="1C90D678" w14:textId="489EE1D0" w:rsidR="00A42FE2" w:rsidRPr="00E70D9D" w:rsidRDefault="00323776" w:rsidP="00C061C8">
      <w:pPr>
        <w:pStyle w:val="ListParagraph"/>
        <w:numPr>
          <w:ilvl w:val="0"/>
          <w:numId w:val="41"/>
        </w:numPr>
        <w:spacing w:after="160" w:line="259" w:lineRule="auto"/>
        <w:jc w:val="left"/>
        <w:rPr>
          <w:lang w:val="en-GB"/>
        </w:rPr>
      </w:pPr>
      <w:r>
        <w:rPr>
          <w:b/>
          <w:bCs/>
          <w:lang w:val="en-GB"/>
        </w:rPr>
        <w:t xml:space="preserve">User app OS: </w:t>
      </w:r>
      <w:r>
        <w:rPr>
          <w:lang w:val="en-GB"/>
        </w:rPr>
        <w:t>it is necessary to run the user</w:t>
      </w:r>
      <w:r w:rsidR="006A555E">
        <w:rPr>
          <w:lang w:val="en-GB"/>
        </w:rPr>
        <w:t>’s</w:t>
      </w:r>
      <w:r>
        <w:rPr>
          <w:lang w:val="en-GB"/>
        </w:rPr>
        <w:t xml:space="preserve"> app.</w:t>
      </w:r>
    </w:p>
    <w:p w14:paraId="5451E01B" w14:textId="3F4E05E2" w:rsidR="005E69F3" w:rsidRDefault="005E69F3" w:rsidP="005E69F3">
      <w:pPr>
        <w:pStyle w:val="Heading3"/>
        <w:rPr>
          <w:lang w:val="en-GB"/>
        </w:rPr>
      </w:pPr>
      <w:bookmarkStart w:id="57" w:name="_Toc53691904"/>
      <w:bookmarkStart w:id="58" w:name="_Toc56547548"/>
      <w:bookmarkStart w:id="59" w:name="_Toc58319887"/>
      <w:r>
        <w:rPr>
          <w:lang w:val="en-GB"/>
        </w:rPr>
        <w:t>Communications interfaces</w:t>
      </w:r>
      <w:bookmarkEnd w:id="57"/>
      <w:bookmarkEnd w:id="58"/>
      <w:bookmarkEnd w:id="59"/>
    </w:p>
    <w:p w14:paraId="2F447443" w14:textId="6C021FB5" w:rsidR="005F0F23" w:rsidRPr="005F0F23" w:rsidRDefault="005F0F23" w:rsidP="00F86D48">
      <w:pPr>
        <w:pStyle w:val="ListParagraph"/>
        <w:numPr>
          <w:ilvl w:val="0"/>
          <w:numId w:val="43"/>
        </w:numPr>
        <w:rPr>
          <w:lang w:val="en-GB"/>
        </w:rPr>
      </w:pPr>
      <w:r w:rsidRPr="00F86D48">
        <w:rPr>
          <w:b/>
          <w:bCs/>
          <w:lang w:val="en-GB"/>
        </w:rPr>
        <w:t>HTTPS:</w:t>
      </w:r>
      <w:r w:rsidRPr="005F0F23">
        <w:rPr>
          <w:lang w:val="en-GB"/>
        </w:rPr>
        <w:t xml:space="preserve"> the</w:t>
      </w:r>
      <w:r w:rsidRPr="004E2A80">
        <w:rPr>
          <w:lang w:val="en-GB"/>
        </w:rPr>
        <w:t xml:space="preserve"> application will use this protocol to safely commu</w:t>
      </w:r>
      <w:r w:rsidRPr="003E6D63">
        <w:rPr>
          <w:lang w:val="en-GB"/>
        </w:rPr>
        <w:t xml:space="preserve">nicate over the </w:t>
      </w:r>
      <w:r w:rsidRPr="00CC54F4">
        <w:rPr>
          <w:lang w:val="en-GB"/>
        </w:rPr>
        <w:t>in</w:t>
      </w:r>
      <w:r w:rsidRPr="009E1C56">
        <w:rPr>
          <w:lang w:val="en-GB"/>
        </w:rPr>
        <w:t>t</w:t>
      </w:r>
      <w:r w:rsidRPr="003D51B4">
        <w:rPr>
          <w:lang w:val="en-GB"/>
        </w:rPr>
        <w:t>e</w:t>
      </w:r>
      <w:r w:rsidRPr="0039462B">
        <w:rPr>
          <w:lang w:val="en-GB"/>
        </w:rPr>
        <w:t>r</w:t>
      </w:r>
      <w:r>
        <w:rPr>
          <w:lang w:val="en-GB"/>
        </w:rPr>
        <w:t>net</w:t>
      </w:r>
      <w:r w:rsidR="00182F06">
        <w:rPr>
          <w:lang w:val="en-GB"/>
        </w:rPr>
        <w:t>.</w:t>
      </w:r>
    </w:p>
    <w:p w14:paraId="54E01820" w14:textId="121B1B27" w:rsidR="006B03C8" w:rsidRPr="005F0F23" w:rsidRDefault="006B03C8" w:rsidP="00F86D48">
      <w:pPr>
        <w:pStyle w:val="ListParagraph"/>
        <w:numPr>
          <w:ilvl w:val="0"/>
          <w:numId w:val="43"/>
        </w:numPr>
        <w:rPr>
          <w:lang w:val="en-GB"/>
        </w:rPr>
      </w:pPr>
      <w:r>
        <w:rPr>
          <w:b/>
          <w:bCs/>
          <w:lang w:val="en-GB"/>
        </w:rPr>
        <w:t>Wi</w:t>
      </w:r>
      <w:r w:rsidR="009F39DA">
        <w:rPr>
          <w:b/>
          <w:bCs/>
          <w:lang w:val="en-GB"/>
        </w:rPr>
        <w:t>-</w:t>
      </w:r>
      <w:r>
        <w:rPr>
          <w:b/>
          <w:bCs/>
          <w:lang w:val="en-GB"/>
        </w:rPr>
        <w:t>Fi:</w:t>
      </w:r>
      <w:r w:rsidR="009F39DA">
        <w:rPr>
          <w:b/>
          <w:bCs/>
          <w:lang w:val="en-GB"/>
        </w:rPr>
        <w:t xml:space="preserve"> </w:t>
      </w:r>
      <w:r w:rsidR="009F39DA" w:rsidRPr="00C061C8">
        <w:rPr>
          <w:lang w:val="en-GB"/>
        </w:rPr>
        <w:t>the ticket machin</w:t>
      </w:r>
      <w:r w:rsidR="00E51611" w:rsidRPr="00C061C8">
        <w:rPr>
          <w:lang w:val="en-GB"/>
        </w:rPr>
        <w:t>es might use it to</w:t>
      </w:r>
      <w:r w:rsidR="002F1412" w:rsidRPr="00C061C8">
        <w:rPr>
          <w:lang w:val="en-GB"/>
        </w:rPr>
        <w:t xml:space="preserve"> communicate with the </w:t>
      </w:r>
      <w:r w:rsidR="001C78A1" w:rsidRPr="00C061C8">
        <w:rPr>
          <w:lang w:val="en-GB"/>
        </w:rPr>
        <w:t>system, depending on the store’s preference.</w:t>
      </w:r>
    </w:p>
    <w:p w14:paraId="1730567B" w14:textId="0DCA94FF" w:rsidR="005E69F3" w:rsidRDefault="005E69F3">
      <w:pPr>
        <w:spacing w:after="160" w:line="259" w:lineRule="auto"/>
        <w:jc w:val="left"/>
        <w:rPr>
          <w:lang w:val="en-GB"/>
        </w:rPr>
      </w:pPr>
      <w:r>
        <w:rPr>
          <w:lang w:val="en-GB"/>
        </w:rPr>
        <w:br w:type="page"/>
      </w:r>
    </w:p>
    <w:p w14:paraId="6D7F8126" w14:textId="048965B0" w:rsidR="00943FC1" w:rsidRDefault="005E69F3" w:rsidP="00943FC1">
      <w:pPr>
        <w:pStyle w:val="Heading2"/>
        <w:rPr>
          <w:lang w:val="en-GB"/>
        </w:rPr>
      </w:pPr>
      <w:bookmarkStart w:id="60" w:name="_Toc53691905"/>
      <w:bookmarkStart w:id="61" w:name="_Toc56547549"/>
      <w:bookmarkStart w:id="62" w:name="_Toc58319888"/>
      <w:r>
        <w:rPr>
          <w:lang w:val="en-GB"/>
        </w:rPr>
        <w:lastRenderedPageBreak/>
        <w:t>Functional requirements</w:t>
      </w:r>
      <w:bookmarkEnd w:id="60"/>
      <w:bookmarkEnd w:id="61"/>
      <w:bookmarkEnd w:id="62"/>
    </w:p>
    <w:tbl>
      <w:tblPr>
        <w:tblStyle w:val="ListTable2-Accent3"/>
        <w:tblW w:w="0" w:type="auto"/>
        <w:tblLook w:val="04A0" w:firstRow="1" w:lastRow="0" w:firstColumn="1" w:lastColumn="0" w:noHBand="0" w:noVBand="1"/>
      </w:tblPr>
      <w:tblGrid>
        <w:gridCol w:w="1560"/>
        <w:gridCol w:w="6935"/>
      </w:tblGrid>
      <w:tr w:rsidR="00FB4787" w14:paraId="09E9A2AD" w14:textId="77777777" w:rsidTr="00C06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3AAD65B" w14:textId="3A2449C6" w:rsidR="00FB4787" w:rsidRDefault="007C542C" w:rsidP="00FB4787">
            <w:pPr>
              <w:rPr>
                <w:lang w:val="en-GB"/>
              </w:rPr>
            </w:pPr>
            <w:r>
              <w:rPr>
                <w:lang w:val="en-GB"/>
              </w:rPr>
              <w:t>Requirement</w:t>
            </w:r>
          </w:p>
        </w:tc>
        <w:tc>
          <w:tcPr>
            <w:tcW w:w="6935" w:type="dxa"/>
          </w:tcPr>
          <w:p w14:paraId="4BEE240B" w14:textId="7783B400" w:rsidR="00FB4787" w:rsidRDefault="007C542C" w:rsidP="00FB4787">
            <w:pPr>
              <w:cnfStyle w:val="100000000000" w:firstRow="1" w:lastRow="0" w:firstColumn="0" w:lastColumn="0" w:oddVBand="0" w:evenVBand="0" w:oddHBand="0" w:evenHBand="0" w:firstRowFirstColumn="0" w:firstRowLastColumn="0" w:lastRowFirstColumn="0" w:lastRowLastColumn="0"/>
              <w:rPr>
                <w:lang w:val="en-GB"/>
              </w:rPr>
            </w:pPr>
            <w:r>
              <w:rPr>
                <w:lang w:val="en-GB"/>
              </w:rPr>
              <w:t>Definition</w:t>
            </w:r>
          </w:p>
        </w:tc>
      </w:tr>
      <w:tr w:rsidR="00FB4787" w:rsidRPr="00C061C8" w14:paraId="71A456ED"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31270CE" w14:textId="3AD371D4" w:rsidR="00FB4787" w:rsidRDefault="007C542C" w:rsidP="00C061C8">
            <w:pPr>
              <w:jc w:val="center"/>
              <w:rPr>
                <w:lang w:val="en-GB"/>
              </w:rPr>
            </w:pPr>
            <w:r>
              <w:rPr>
                <w:lang w:val="en-GB"/>
              </w:rPr>
              <w:t>R1</w:t>
            </w:r>
          </w:p>
        </w:tc>
        <w:tc>
          <w:tcPr>
            <w:tcW w:w="6935" w:type="dxa"/>
          </w:tcPr>
          <w:p w14:paraId="557E843F" w14:textId="331BB89E"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user who wants to use the system online as a customer must register for free. Further uses require customers to login with valid credentials</w:t>
            </w:r>
          </w:p>
        </w:tc>
      </w:tr>
      <w:tr w:rsidR="00FB4787" w:rsidRPr="00A96E4D" w14:paraId="73FDD698"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48A7AD78" w14:textId="57CCE359" w:rsidR="00FB4787" w:rsidRDefault="007C542C" w:rsidP="00C061C8">
            <w:pPr>
              <w:jc w:val="center"/>
              <w:rPr>
                <w:lang w:val="en-GB"/>
              </w:rPr>
            </w:pPr>
            <w:r>
              <w:rPr>
                <w:lang w:val="en-GB"/>
              </w:rPr>
              <w:t>R2</w:t>
            </w:r>
          </w:p>
        </w:tc>
        <w:tc>
          <w:tcPr>
            <w:tcW w:w="6935" w:type="dxa"/>
          </w:tcPr>
          <w:p w14:paraId="63B6B9AC" w14:textId="1CA657BE"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Store managers and checkpoint controllers need to log in as well, but their accounts are created by a sys-admin. Thus they do not need to register as store managers or controllers</w:t>
            </w:r>
          </w:p>
        </w:tc>
      </w:tr>
      <w:tr w:rsidR="00FB4787" w:rsidRPr="00A96E4D" w14:paraId="5848719D"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C1E80A0" w14:textId="4BA158EA" w:rsidR="00FB4787" w:rsidRDefault="007C542C" w:rsidP="00C061C8">
            <w:pPr>
              <w:jc w:val="center"/>
              <w:rPr>
                <w:lang w:val="en-GB"/>
              </w:rPr>
            </w:pPr>
            <w:r>
              <w:rPr>
                <w:lang w:val="en-GB"/>
              </w:rPr>
              <w:t>R3</w:t>
            </w:r>
          </w:p>
        </w:tc>
        <w:tc>
          <w:tcPr>
            <w:tcW w:w="6935" w:type="dxa"/>
          </w:tcPr>
          <w:p w14:paraId="69395A41" w14:textId="3A14B8BE"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After logging in, a user can only access the functionalities that are specific of their role</w:t>
            </w:r>
          </w:p>
        </w:tc>
      </w:tr>
      <w:tr w:rsidR="00FB4787" w:rsidRPr="00A96E4D" w14:paraId="6B5D379F"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6E3B737E" w14:textId="5C44F394" w:rsidR="00FB4787" w:rsidRDefault="007C542C" w:rsidP="00C061C8">
            <w:pPr>
              <w:jc w:val="center"/>
              <w:rPr>
                <w:lang w:val="en-GB"/>
              </w:rPr>
            </w:pPr>
            <w:r>
              <w:rPr>
                <w:lang w:val="en-GB"/>
              </w:rPr>
              <w:t>R4</w:t>
            </w:r>
          </w:p>
        </w:tc>
        <w:tc>
          <w:tcPr>
            <w:tcW w:w="6935" w:type="dxa"/>
          </w:tcPr>
          <w:p w14:paraId="79CA9258" w14:textId="68CF6F47"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display a digital map with all the available stores in their area. Customers can select a store where they intend to make a purchase, among the displayed ones</w:t>
            </w:r>
          </w:p>
        </w:tc>
      </w:tr>
      <w:tr w:rsidR="00FB4787" w:rsidRPr="00A96E4D" w14:paraId="44DC6167"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22BC020" w14:textId="4EABD71A" w:rsidR="00FB4787" w:rsidRDefault="007C542C" w:rsidP="00C061C8">
            <w:pPr>
              <w:jc w:val="center"/>
              <w:rPr>
                <w:lang w:val="en-GB"/>
              </w:rPr>
            </w:pPr>
            <w:r>
              <w:rPr>
                <w:lang w:val="en-GB"/>
              </w:rPr>
              <w:t>R5</w:t>
            </w:r>
          </w:p>
        </w:tc>
        <w:tc>
          <w:tcPr>
            <w:tcW w:w="6935" w:type="dxa"/>
          </w:tcPr>
          <w:p w14:paraId="13768516" w14:textId="09C2CE24" w:rsidR="00FB4787" w:rsidRDefault="007C542C">
            <w:pPr>
              <w:cnfStyle w:val="000000100000" w:firstRow="0" w:lastRow="0" w:firstColumn="0" w:lastColumn="0" w:oddVBand="0" w:evenVBand="0" w:oddHBand="1" w:evenHBand="0" w:firstRowFirstColumn="0" w:firstRowLastColumn="0" w:lastRowFirstColumn="0" w:lastRowLastColumn="0"/>
              <w:rPr>
                <w:lang w:val="en-GB"/>
              </w:rPr>
            </w:pPr>
            <w:r>
              <w:rPr>
                <w:lang w:val="en-GB"/>
              </w:rPr>
              <w:t>If a store was previously selected, customers can join a digital FIFO queue. In order to join such queue, they also need to specify how they intend to reach the store. After joining a queue, the system will send the user a digital ticket. A user can have at most one valid ticket for a given store at any time, i.e. it is not allowed to get another ticket for a store S while being in the digital queue for S</w:t>
            </w:r>
            <w:r w:rsidR="00C361D0">
              <w:rPr>
                <w:vertAlign w:val="subscript"/>
                <w:lang w:val="en-GB"/>
              </w:rPr>
              <w:t>2</w:t>
            </w:r>
            <w:r w:rsidR="00C361D0">
              <w:rPr>
                <w:lang w:val="en-GB"/>
              </w:rPr>
              <w:t>: their requests for another ticket is simply overwritten.</w:t>
            </w:r>
          </w:p>
        </w:tc>
      </w:tr>
      <w:tr w:rsidR="00FB4787" w:rsidRPr="00A96E4D" w14:paraId="299F5BC5"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55918009" w14:textId="6BD78298" w:rsidR="00FB4787" w:rsidRDefault="007C542C" w:rsidP="00C061C8">
            <w:pPr>
              <w:jc w:val="center"/>
              <w:rPr>
                <w:lang w:val="en-GB"/>
              </w:rPr>
            </w:pPr>
            <w:r>
              <w:rPr>
                <w:lang w:val="en-GB"/>
              </w:rPr>
              <w:t>R6</w:t>
            </w:r>
          </w:p>
        </w:tc>
        <w:tc>
          <w:tcPr>
            <w:tcW w:w="6935" w:type="dxa"/>
          </w:tcPr>
          <w:p w14:paraId="49E9CE62" w14:textId="4DBD5B99"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A digital ticket consists of a number representing the position in the queue and a QR code. For any two customers waiting in the same queue, their waiting numbers are not equal</w:t>
            </w:r>
          </w:p>
        </w:tc>
      </w:tr>
      <w:tr w:rsidR="00FB4787" w:rsidRPr="00A96E4D" w14:paraId="7D6206DE"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1906A0F" w14:textId="1FCB98B2" w:rsidR="00FB4787" w:rsidRDefault="007C542C" w:rsidP="00C061C8">
            <w:pPr>
              <w:jc w:val="center"/>
              <w:rPr>
                <w:lang w:val="en-GB"/>
              </w:rPr>
            </w:pPr>
            <w:r>
              <w:rPr>
                <w:lang w:val="en-GB"/>
              </w:rPr>
              <w:t>R7</w:t>
            </w:r>
          </w:p>
        </w:tc>
        <w:tc>
          <w:tcPr>
            <w:tcW w:w="6935" w:type="dxa"/>
          </w:tcPr>
          <w:p w14:paraId="7C41A4F3" w14:textId="4D06DE00" w:rsidR="00FB4787" w:rsidRDefault="007C542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a customer A is in a digital queue, the system will display an </w:t>
            </w:r>
            <w:r w:rsidR="00A05B9A">
              <w:rPr>
                <w:lang w:val="en-GB"/>
              </w:rPr>
              <w:t>interval</w:t>
            </w:r>
            <w:r>
              <w:rPr>
                <w:lang w:val="en-GB"/>
              </w:rPr>
              <w:t xml:space="preserve"> </w:t>
            </w:r>
            <w:r w:rsidR="00A05B9A">
              <w:rPr>
                <w:lang w:val="en-GB"/>
              </w:rPr>
              <w:t>(</w:t>
            </w:r>
            <w:r>
              <w:rPr>
                <w:lang w:val="en-GB"/>
              </w:rPr>
              <w:t>t</w:t>
            </w:r>
            <w:r w:rsidR="00A05B9A">
              <w:rPr>
                <w:lang w:val="en-GB"/>
              </w:rPr>
              <w:t>i, tf) representing the estimated waiting time</w:t>
            </w:r>
            <w:r>
              <w:rPr>
                <w:lang w:val="en-GB"/>
              </w:rPr>
              <w:t xml:space="preserve">. Such </w:t>
            </w:r>
            <w:r w:rsidR="00A05B9A">
              <w:rPr>
                <w:lang w:val="en-GB"/>
              </w:rPr>
              <w:t>interval is calculated as a 95% confidence interval for the real waiting time T.</w:t>
            </w:r>
          </w:p>
        </w:tc>
      </w:tr>
      <w:tr w:rsidR="00FB4787" w:rsidRPr="00A96E4D" w14:paraId="3AF4AC79"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34AE77F2" w14:textId="48EDBD99" w:rsidR="00FB4787" w:rsidRDefault="007C542C" w:rsidP="00C061C8">
            <w:pPr>
              <w:jc w:val="center"/>
              <w:rPr>
                <w:lang w:val="en-GB"/>
              </w:rPr>
            </w:pPr>
            <w:r>
              <w:rPr>
                <w:lang w:val="en-GB"/>
              </w:rPr>
              <w:t>R8</w:t>
            </w:r>
          </w:p>
        </w:tc>
        <w:tc>
          <w:tcPr>
            <w:tcW w:w="6935" w:type="dxa"/>
          </w:tcPr>
          <w:p w14:paraId="243C5E26" w14:textId="0FECB4CD"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When the estimated time calculated at point 7 is less or equal than the estimated travel time for a customer A, they will receive a notification telling them to reach the store</w:t>
            </w:r>
          </w:p>
        </w:tc>
      </w:tr>
      <w:tr w:rsidR="00FB4787" w:rsidRPr="00A96E4D" w14:paraId="6B2AFDD4"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7898189" w14:textId="55CF2417" w:rsidR="00FB4787" w:rsidRDefault="007C542C" w:rsidP="00C061C8">
            <w:pPr>
              <w:jc w:val="center"/>
              <w:rPr>
                <w:lang w:val="en-GB"/>
              </w:rPr>
            </w:pPr>
            <w:r>
              <w:rPr>
                <w:lang w:val="en-GB"/>
              </w:rPr>
              <w:t>R9</w:t>
            </w:r>
          </w:p>
        </w:tc>
        <w:tc>
          <w:tcPr>
            <w:tcW w:w="6935" w:type="dxa"/>
          </w:tcPr>
          <w:p w14:paraId="513B4DF8" w14:textId="15834F52" w:rsidR="00FB4787" w:rsidRDefault="00920161"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Customers</w:t>
            </w:r>
            <w:r w:rsidR="007C542C">
              <w:rPr>
                <w:lang w:val="en-GB"/>
              </w:rPr>
              <w:t xml:space="preserve"> can retrieve a paper printed ticket at the store. Such ticket is identical to a digital ticket for what concerns its validity constraints</w:t>
            </w:r>
          </w:p>
        </w:tc>
      </w:tr>
      <w:tr w:rsidR="00FB4787" w:rsidRPr="00A96E4D" w14:paraId="58356684"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6B58ACF1" w14:textId="368C9630" w:rsidR="00FB4787" w:rsidRDefault="007C542C" w:rsidP="00C061C8">
            <w:pPr>
              <w:jc w:val="center"/>
              <w:rPr>
                <w:lang w:val="en-GB"/>
              </w:rPr>
            </w:pPr>
            <w:r>
              <w:rPr>
                <w:lang w:val="en-GB"/>
              </w:rPr>
              <w:t>R10</w:t>
            </w:r>
          </w:p>
        </w:tc>
        <w:tc>
          <w:tcPr>
            <w:tcW w:w="6935" w:type="dxa"/>
          </w:tcPr>
          <w:p w14:paraId="43EF8E5D" w14:textId="09E79D7F"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“call” waiting numbers by displaying them on a monitor at the entrance of the store</w:t>
            </w:r>
          </w:p>
        </w:tc>
      </w:tr>
      <w:tr w:rsidR="00FB4787" w:rsidRPr="00A96E4D" w14:paraId="4239EC61"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3AAC2E7" w14:textId="023C3C9F" w:rsidR="00FB4787" w:rsidRDefault="007C542C" w:rsidP="00C061C8">
            <w:pPr>
              <w:jc w:val="center"/>
              <w:rPr>
                <w:lang w:val="en-GB"/>
              </w:rPr>
            </w:pPr>
            <w:r>
              <w:rPr>
                <w:lang w:val="en-GB"/>
              </w:rPr>
              <w:t>R11</w:t>
            </w:r>
          </w:p>
        </w:tc>
        <w:tc>
          <w:tcPr>
            <w:tcW w:w="6935" w:type="dxa"/>
          </w:tcPr>
          <w:p w14:paraId="1903CF71" w14:textId="72F1FCE8"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Assuming that at most N people are allowed to be in the store at the same time, and M people are currently in the store, the system will call N-M numbers sequentially. If N-M &gt; 1, then the calls will have a temporal distance of two minutes</w:t>
            </w:r>
          </w:p>
        </w:tc>
      </w:tr>
      <w:tr w:rsidR="00FB4787" w:rsidRPr="00A96E4D" w14:paraId="10506D15"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432E2645" w14:textId="2998A98B" w:rsidR="00FB4787" w:rsidRDefault="007C542C" w:rsidP="00C061C8">
            <w:pPr>
              <w:jc w:val="center"/>
              <w:rPr>
                <w:lang w:val="en-GB"/>
              </w:rPr>
            </w:pPr>
            <w:r>
              <w:rPr>
                <w:lang w:val="en-GB"/>
              </w:rPr>
              <w:t>R12</w:t>
            </w:r>
          </w:p>
        </w:tc>
        <w:tc>
          <w:tcPr>
            <w:tcW w:w="6935" w:type="dxa"/>
          </w:tcPr>
          <w:p w14:paraId="5C7F0785" w14:textId="78CA4DBE"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A non-scanned ticket</w:t>
            </w:r>
            <w:r w:rsidR="00A26404">
              <w:rPr>
                <w:lang w:val="en-GB"/>
              </w:rPr>
              <w:t xml:space="preserve"> for a queue</w:t>
            </w:r>
            <w:r>
              <w:rPr>
                <w:lang w:val="en-GB"/>
              </w:rPr>
              <w:t xml:space="preserve"> is valid for store S if and only if it was issued for S and its number has not been called by S yet or if the call happened no longer than 2 minutes before. In any other case, the ticket is marked as invalid, and the next waiting number will be called</w:t>
            </w:r>
          </w:p>
        </w:tc>
      </w:tr>
      <w:tr w:rsidR="00FB4787" w:rsidRPr="00A96E4D" w14:paraId="47D2819D"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8758A74" w14:textId="2CD8449D" w:rsidR="00FB4787" w:rsidRDefault="007C542C" w:rsidP="00C061C8">
            <w:pPr>
              <w:jc w:val="center"/>
              <w:rPr>
                <w:lang w:val="en-GB"/>
              </w:rPr>
            </w:pPr>
            <w:r>
              <w:rPr>
                <w:lang w:val="en-GB"/>
              </w:rPr>
              <w:lastRenderedPageBreak/>
              <w:t>R13</w:t>
            </w:r>
          </w:p>
        </w:tc>
        <w:tc>
          <w:tcPr>
            <w:tcW w:w="6935" w:type="dxa"/>
          </w:tcPr>
          <w:p w14:paraId="504D7D73" w14:textId="10A56B14"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customer may also ignore the digital queue and book a visit for a store instead</w:t>
            </w:r>
          </w:p>
        </w:tc>
      </w:tr>
      <w:tr w:rsidR="00FB4787" w:rsidRPr="00A96E4D" w14:paraId="785BACDE"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71C33FE5" w14:textId="7EB15E6A" w:rsidR="00FB4787" w:rsidRDefault="007C542C" w:rsidP="00C061C8">
            <w:pPr>
              <w:jc w:val="center"/>
              <w:rPr>
                <w:lang w:val="en-GB"/>
              </w:rPr>
            </w:pPr>
            <w:r>
              <w:rPr>
                <w:lang w:val="en-GB"/>
              </w:rPr>
              <w:t>R14</w:t>
            </w:r>
          </w:p>
        </w:tc>
        <w:tc>
          <w:tcPr>
            <w:tcW w:w="6935" w:type="dxa"/>
          </w:tcPr>
          <w:p w14:paraId="6A77288E" w14:textId="2EAA6A6F"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If the functionality specified at point 13 was selected, the system will display a time table on the customer’s device, plus a set of pre-calculated suggested visits. Each day is divided in time slots of equal length. The customer may either select a finite number of contiguous and free time slots for their visit, or one of the suggested visits</w:t>
            </w:r>
          </w:p>
        </w:tc>
      </w:tr>
      <w:tr w:rsidR="00FB4787" w:rsidRPr="00A96E4D" w14:paraId="24E21C22"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003C651" w14:textId="03DF91FE" w:rsidR="00FB4787" w:rsidRDefault="007C542C" w:rsidP="00C061C8">
            <w:pPr>
              <w:jc w:val="center"/>
              <w:rPr>
                <w:lang w:val="en-GB"/>
              </w:rPr>
            </w:pPr>
            <w:r>
              <w:rPr>
                <w:lang w:val="en-GB"/>
              </w:rPr>
              <w:t>R15</w:t>
            </w:r>
          </w:p>
        </w:tc>
        <w:tc>
          <w:tcPr>
            <w:tcW w:w="6935" w:type="dxa"/>
          </w:tcPr>
          <w:p w14:paraId="5BDC136D" w14:textId="36983E7F"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In case the customer chooses to specify their own time interval, the total time they specify must not exceed a time limit established by the store manager. Furthermore, customers can only choose time slots that start and end after the opening time and before the closing time of the selected store</w:t>
            </w:r>
          </w:p>
        </w:tc>
      </w:tr>
      <w:tr w:rsidR="00FB4787" w:rsidRPr="00A96E4D" w14:paraId="6916FB32"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115E0E89" w14:textId="36977A55" w:rsidR="00FB4787" w:rsidRDefault="007C542C" w:rsidP="00C061C8">
            <w:pPr>
              <w:jc w:val="center"/>
              <w:rPr>
                <w:lang w:val="en-GB"/>
              </w:rPr>
            </w:pPr>
            <w:r>
              <w:rPr>
                <w:lang w:val="en-GB"/>
              </w:rPr>
              <w:t>R16</w:t>
            </w:r>
          </w:p>
        </w:tc>
        <w:tc>
          <w:tcPr>
            <w:tcW w:w="6935" w:type="dxa"/>
          </w:tcPr>
          <w:p w14:paraId="60604A80" w14:textId="04E4EED1"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While booking the user may input a list of items and categories of items that they intend to buy. Their app will show a list of categories and items that they can choose</w:t>
            </w:r>
          </w:p>
        </w:tc>
      </w:tr>
      <w:tr w:rsidR="00FB4787" w:rsidRPr="00A96E4D" w14:paraId="6A7B44EB"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1AFA02E" w14:textId="1738BD0B" w:rsidR="00FB4787" w:rsidRDefault="007C542C" w:rsidP="00C061C8">
            <w:pPr>
              <w:jc w:val="center"/>
              <w:rPr>
                <w:lang w:val="en-GB"/>
              </w:rPr>
            </w:pPr>
            <w:r>
              <w:rPr>
                <w:lang w:val="en-GB"/>
              </w:rPr>
              <w:t>R17</w:t>
            </w:r>
          </w:p>
        </w:tc>
        <w:tc>
          <w:tcPr>
            <w:tcW w:w="6935" w:type="dxa"/>
          </w:tcPr>
          <w:p w14:paraId="39A0D795" w14:textId="06B11D43" w:rsidR="00FB4787" w:rsidRDefault="00A05B9A">
            <w:pPr>
              <w:cnfStyle w:val="000000100000" w:firstRow="0" w:lastRow="0" w:firstColumn="0" w:lastColumn="0" w:oddVBand="0" w:evenVBand="0" w:oddHBand="1" w:evenHBand="0" w:firstRowFirstColumn="0" w:firstRowLastColumn="0" w:lastRowFirstColumn="0" w:lastRowLastColumn="0"/>
              <w:rPr>
                <w:lang w:val="en-GB"/>
              </w:rPr>
            </w:pPr>
            <w:r>
              <w:rPr>
                <w:lang w:val="en-GB"/>
              </w:rPr>
              <w:t>Then</w:t>
            </w:r>
            <w:r w:rsidR="007C542C">
              <w:rPr>
                <w:lang w:val="en-GB"/>
              </w:rPr>
              <w:t xml:space="preserve"> the system will send the user a QR code that certifies their booking</w:t>
            </w:r>
          </w:p>
        </w:tc>
      </w:tr>
      <w:tr w:rsidR="00FB4787" w:rsidRPr="00A96E4D" w14:paraId="4DE67D7E"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160FEAC1" w14:textId="18F86218" w:rsidR="00FB4787" w:rsidRDefault="007C542C" w:rsidP="00C061C8">
            <w:pPr>
              <w:jc w:val="center"/>
              <w:rPr>
                <w:lang w:val="en-GB"/>
              </w:rPr>
            </w:pPr>
            <w:r>
              <w:rPr>
                <w:lang w:val="en-GB"/>
              </w:rPr>
              <w:t>R18</w:t>
            </w:r>
          </w:p>
        </w:tc>
        <w:tc>
          <w:tcPr>
            <w:tcW w:w="6935" w:type="dxa"/>
          </w:tcPr>
          <w:p w14:paraId="7BAD997E" w14:textId="0EF10370"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will send a notification to the user who has successfully booked a visit T minutes before their due visit time. T is the expected travel time, and is set to the average travel time for the type of option that the user has selected as specified in the previous point</w:t>
            </w:r>
          </w:p>
        </w:tc>
      </w:tr>
      <w:tr w:rsidR="00FB4787" w:rsidRPr="00A96E4D" w14:paraId="2C2AF3E8"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E693B65" w14:textId="2D2B709B" w:rsidR="00FB4787" w:rsidRDefault="007C542C" w:rsidP="00C061C8">
            <w:pPr>
              <w:jc w:val="center"/>
              <w:rPr>
                <w:lang w:val="en-GB"/>
              </w:rPr>
            </w:pPr>
            <w:r>
              <w:rPr>
                <w:lang w:val="en-GB"/>
              </w:rPr>
              <w:t>R19</w:t>
            </w:r>
          </w:p>
        </w:tc>
        <w:tc>
          <w:tcPr>
            <w:tcW w:w="6935" w:type="dxa"/>
          </w:tcPr>
          <w:p w14:paraId="46184564" w14:textId="7D9EBE0B"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non-scanned QR code for a visit is valid for store S if and only if it was issued for S and either the selected time of arrival has not arrived yet or no more than 5 minutes have passed since the selected time of arrival</w:t>
            </w:r>
          </w:p>
        </w:tc>
      </w:tr>
      <w:tr w:rsidR="00FB4787" w:rsidRPr="00A96E4D" w14:paraId="74BB99E8"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06DBD850" w14:textId="06E60C1A" w:rsidR="00FB4787" w:rsidRDefault="007C542C" w:rsidP="00C061C8">
            <w:pPr>
              <w:jc w:val="center"/>
              <w:rPr>
                <w:lang w:val="en-GB"/>
              </w:rPr>
            </w:pPr>
            <w:r>
              <w:rPr>
                <w:lang w:val="en-GB"/>
              </w:rPr>
              <w:t>R20</w:t>
            </w:r>
          </w:p>
        </w:tc>
        <w:tc>
          <w:tcPr>
            <w:tcW w:w="6935" w:type="dxa"/>
          </w:tcPr>
          <w:p w14:paraId="3B061E0D" w14:textId="663E38C2" w:rsidR="00FB4787" w:rsidRDefault="007C542C"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Checkpoint controllers can scan a customer’s QR code upon letting them into the store. The system will check the validity of the code, and will display an error message if the token has lost its validity. After being scanned and approved, the token is marked as invalid, and thus cannot be reused for entrance</w:t>
            </w:r>
          </w:p>
        </w:tc>
      </w:tr>
      <w:tr w:rsidR="00FB4787" w:rsidRPr="00A96E4D" w14:paraId="70F80592"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C0C5A88" w14:textId="2199BE9A" w:rsidR="00FB4787" w:rsidRDefault="007C542C" w:rsidP="00C061C8">
            <w:pPr>
              <w:jc w:val="center"/>
              <w:rPr>
                <w:lang w:val="en-GB"/>
              </w:rPr>
            </w:pPr>
            <w:r>
              <w:rPr>
                <w:lang w:val="en-GB"/>
              </w:rPr>
              <w:t>R21</w:t>
            </w:r>
          </w:p>
        </w:tc>
        <w:tc>
          <w:tcPr>
            <w:tcW w:w="6935" w:type="dxa"/>
          </w:tcPr>
          <w:p w14:paraId="60F9F9FB" w14:textId="3FFF86F1" w:rsidR="00FB4787"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sidRPr="00661444">
              <w:rPr>
                <w:lang w:val="en-GB"/>
              </w:rPr>
              <w:t xml:space="preserve">A store manager who has previously logged in may set parameters for their store only. Such parameters are: the maximum number of people allowed in a store sector at the same time, the length of each </w:t>
            </w:r>
            <w:r>
              <w:rPr>
                <w:lang w:val="en-GB"/>
              </w:rPr>
              <w:t xml:space="preserve">time </w:t>
            </w:r>
            <w:r w:rsidRPr="00661444">
              <w:rPr>
                <w:lang w:val="en-GB"/>
              </w:rPr>
              <w:t>slot, the maximum permitted duration of a visit, opening and closing time of the store</w:t>
            </w:r>
          </w:p>
        </w:tc>
      </w:tr>
      <w:tr w:rsidR="00FB4787" w:rsidRPr="00A96E4D" w14:paraId="71053CCE" w14:textId="77777777" w:rsidTr="00C061C8">
        <w:tc>
          <w:tcPr>
            <w:cnfStyle w:val="001000000000" w:firstRow="0" w:lastRow="0" w:firstColumn="1" w:lastColumn="0" w:oddVBand="0" w:evenVBand="0" w:oddHBand="0" w:evenHBand="0" w:firstRowFirstColumn="0" w:firstRowLastColumn="0" w:lastRowFirstColumn="0" w:lastRowLastColumn="0"/>
            <w:tcW w:w="1560" w:type="dxa"/>
            <w:vAlign w:val="center"/>
          </w:tcPr>
          <w:p w14:paraId="75FAA7C0" w14:textId="522D9F76" w:rsidR="00FB4787" w:rsidRDefault="007C542C" w:rsidP="00C061C8">
            <w:pPr>
              <w:jc w:val="center"/>
              <w:rPr>
                <w:lang w:val="en-GB"/>
              </w:rPr>
            </w:pPr>
            <w:r>
              <w:rPr>
                <w:lang w:val="en-GB"/>
              </w:rPr>
              <w:t>R22</w:t>
            </w:r>
          </w:p>
        </w:tc>
        <w:tc>
          <w:tcPr>
            <w:tcW w:w="6935" w:type="dxa"/>
          </w:tcPr>
          <w:p w14:paraId="2C025861" w14:textId="0A121EDD" w:rsidR="00FB4787" w:rsidRDefault="009D0B7A" w:rsidP="00FB4787">
            <w:pPr>
              <w:cnfStyle w:val="000000000000" w:firstRow="0" w:lastRow="0" w:firstColumn="0" w:lastColumn="0" w:oddVBand="0" w:evenVBand="0" w:oddHBand="0" w:evenHBand="0" w:firstRowFirstColumn="0" w:firstRowLastColumn="0" w:lastRowFirstColumn="0" w:lastRowLastColumn="0"/>
              <w:rPr>
                <w:lang w:val="en-GB"/>
              </w:rPr>
            </w:pPr>
            <w:r>
              <w:rPr>
                <w:lang w:val="en-GB"/>
              </w:rPr>
              <w:t>If a customer has used their app for longer than one month, the system will send them a notification once every two days. Such notification contains a list of 3 stores that are within their area and that have free time slots. The stores whose data is sent are always the 3 stores for which the sum of free time intervals at the time of sending is maximum</w:t>
            </w:r>
          </w:p>
        </w:tc>
      </w:tr>
      <w:tr w:rsidR="007C542C" w:rsidRPr="00A96E4D" w14:paraId="6E8DB2E4"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344B46BD" w14:textId="0551A7B8" w:rsidR="007C542C" w:rsidRDefault="007C542C" w:rsidP="009D6FA3">
            <w:pPr>
              <w:jc w:val="center"/>
              <w:rPr>
                <w:lang w:val="en-GB"/>
              </w:rPr>
            </w:pPr>
            <w:r>
              <w:rPr>
                <w:lang w:val="en-GB"/>
              </w:rPr>
              <w:t>R23</w:t>
            </w:r>
          </w:p>
        </w:tc>
        <w:tc>
          <w:tcPr>
            <w:tcW w:w="0" w:type="dxa"/>
          </w:tcPr>
          <w:p w14:paraId="46E5878B" w14:textId="306CF008" w:rsidR="007C542C" w:rsidRDefault="007C542C"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A checkpoint controller can also scan the customer’s QR code when they are exiting the store. However, this time the system will not check the validity of the token</w:t>
            </w:r>
          </w:p>
        </w:tc>
      </w:tr>
      <w:tr w:rsidR="00E00AA1" w:rsidRPr="00A96E4D" w14:paraId="45E5769F" w14:textId="77777777" w:rsidTr="00C061C8">
        <w:tc>
          <w:tcPr>
            <w:cnfStyle w:val="001000000000" w:firstRow="0" w:lastRow="0" w:firstColumn="1" w:lastColumn="0" w:oddVBand="0" w:evenVBand="0" w:oddHBand="0" w:evenHBand="0" w:firstRowFirstColumn="0" w:firstRowLastColumn="0" w:lastRowFirstColumn="0" w:lastRowLastColumn="0"/>
            <w:tcW w:w="0" w:type="dxa"/>
            <w:vAlign w:val="center"/>
          </w:tcPr>
          <w:p w14:paraId="3BC35649" w14:textId="0FD4C885" w:rsidR="00E00AA1" w:rsidRDefault="00E00AA1" w:rsidP="009D6FA3">
            <w:pPr>
              <w:jc w:val="center"/>
              <w:rPr>
                <w:lang w:val="en-GB"/>
              </w:rPr>
            </w:pPr>
            <w:r>
              <w:rPr>
                <w:lang w:val="en-GB"/>
              </w:rPr>
              <w:lastRenderedPageBreak/>
              <w:t>R24</w:t>
            </w:r>
          </w:p>
        </w:tc>
        <w:tc>
          <w:tcPr>
            <w:tcW w:w="0" w:type="dxa"/>
          </w:tcPr>
          <w:p w14:paraId="4FD1FD0B" w14:textId="4992FE6D" w:rsidR="00E00AA1" w:rsidRDefault="00E00AA1" w:rsidP="00FB4787">
            <w:pPr>
              <w:cnfStyle w:val="000000000000" w:firstRow="0" w:lastRow="0" w:firstColumn="0" w:lastColumn="0" w:oddVBand="0" w:evenVBand="0" w:oddHBand="0" w:evenHBand="0" w:firstRowFirstColumn="0" w:firstRowLastColumn="0" w:lastRowFirstColumn="0" w:lastRowLastColumn="0"/>
              <w:rPr>
                <w:lang w:val="en-GB"/>
              </w:rPr>
            </w:pPr>
            <w:r w:rsidRPr="006378C6">
              <w:rPr>
                <w:lang w:val="en-GB"/>
              </w:rPr>
              <w:t>Each booking requires the specification of the number of people that will make the purchases within the same group</w:t>
            </w:r>
          </w:p>
        </w:tc>
      </w:tr>
      <w:tr w:rsidR="00C361D0" w:rsidRPr="00A96E4D" w14:paraId="3FA954B0" w14:textId="77777777" w:rsidTr="00C06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vAlign w:val="center"/>
          </w:tcPr>
          <w:p w14:paraId="0718136B" w14:textId="5D719D3C" w:rsidR="00C361D0" w:rsidRPr="00C361D0" w:rsidRDefault="00C361D0" w:rsidP="009D6FA3">
            <w:pPr>
              <w:jc w:val="center"/>
              <w:rPr>
                <w:lang w:val="en-GB"/>
              </w:rPr>
            </w:pPr>
            <w:r>
              <w:rPr>
                <w:lang w:val="en-GB"/>
              </w:rPr>
              <w:t>R25</w:t>
            </w:r>
          </w:p>
        </w:tc>
        <w:tc>
          <w:tcPr>
            <w:tcW w:w="0" w:type="dxa"/>
          </w:tcPr>
          <w:p w14:paraId="41ADB298" w14:textId="0D9B403A" w:rsidR="00C361D0" w:rsidRPr="006378C6" w:rsidRDefault="00C361D0" w:rsidP="00FB4787">
            <w:pPr>
              <w:cnfStyle w:val="000000100000" w:firstRow="0" w:lastRow="0" w:firstColumn="0" w:lastColumn="0" w:oddVBand="0" w:evenVBand="0" w:oddHBand="1" w:evenHBand="0" w:firstRowFirstColumn="0" w:firstRowLastColumn="0" w:lastRowFirstColumn="0" w:lastRowLastColumn="0"/>
              <w:rPr>
                <w:lang w:val="en-GB"/>
              </w:rPr>
            </w:pPr>
            <w:r>
              <w:rPr>
                <w:lang w:val="en-GB"/>
              </w:rPr>
              <w:t>Customers are allowed to delete a booking at most 30 minutes before the expected time of the booking. A customer can also exit their queue at any time if they wish.</w:t>
            </w:r>
          </w:p>
        </w:tc>
      </w:tr>
    </w:tbl>
    <w:p w14:paraId="2C4EE321" w14:textId="25013AC5" w:rsidR="00C74DA6" w:rsidRDefault="00C74DA6" w:rsidP="00C74DA6">
      <w:pPr>
        <w:pStyle w:val="Heading3"/>
        <w:rPr>
          <w:lang w:val="en-GB"/>
        </w:rPr>
      </w:pPr>
      <w:bookmarkStart w:id="63" w:name="_Toc58319889"/>
      <w:r>
        <w:rPr>
          <w:lang w:val="en-GB"/>
        </w:rPr>
        <w:t>Mapping between requirements and goals</w:t>
      </w:r>
      <w:bookmarkEnd w:id="63"/>
    </w:p>
    <w:p w14:paraId="248D38D9" w14:textId="77777777" w:rsidR="00C74DA6" w:rsidRDefault="00C74DA6" w:rsidP="00996FD0">
      <w:pPr>
        <w:spacing w:after="360"/>
        <w:rPr>
          <w:lang w:val="en-GB"/>
        </w:rPr>
      </w:pPr>
      <w:r>
        <w:rPr>
          <w:lang w:val="en-GB"/>
        </w:rPr>
        <w:t>Requirements must be mapped in the goals of the application. Goals must be granted given the domain assumptions and the requirements. Here there is a list of the mappings between the requirements and the goals of the application. We adopt the convention to identify the requirements with the format RN where N is the requirement number and GN is the goal number N:</w:t>
      </w:r>
    </w:p>
    <w:tbl>
      <w:tblPr>
        <w:tblStyle w:val="ListTable2-Accent3"/>
        <w:tblW w:w="0" w:type="auto"/>
        <w:jc w:val="center"/>
        <w:tblLook w:val="04A0" w:firstRow="1" w:lastRow="0" w:firstColumn="1" w:lastColumn="0" w:noHBand="0" w:noVBand="1"/>
      </w:tblPr>
      <w:tblGrid>
        <w:gridCol w:w="691"/>
        <w:gridCol w:w="6463"/>
      </w:tblGrid>
      <w:tr w:rsidR="006A3559" w:rsidRPr="00DD5B61" w14:paraId="40607104" w14:textId="77777777" w:rsidTr="004E5CB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tcPr>
          <w:p w14:paraId="58CAA07E" w14:textId="77777777" w:rsidR="006E02D0" w:rsidRDefault="006E02D0" w:rsidP="000C5CB6">
            <w:pPr>
              <w:pStyle w:val="NoSpacing"/>
              <w:rPr>
                <w:lang w:val="en-GB"/>
              </w:rPr>
            </w:pPr>
            <w:r>
              <w:rPr>
                <w:lang w:val="en-GB"/>
              </w:rPr>
              <w:t>Req.</w:t>
            </w:r>
          </w:p>
        </w:tc>
        <w:tc>
          <w:tcPr>
            <w:tcW w:w="6463" w:type="dxa"/>
          </w:tcPr>
          <w:p w14:paraId="707BDC6F" w14:textId="77777777" w:rsidR="006E02D0" w:rsidRDefault="006E02D0" w:rsidP="000C5CB6">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Goals</w:t>
            </w:r>
          </w:p>
        </w:tc>
      </w:tr>
      <w:tr w:rsidR="006A3559" w14:paraId="4F7123CB"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4EDC7FC4" w14:textId="77777777" w:rsidR="006E02D0" w:rsidRDefault="006E02D0">
            <w:pPr>
              <w:pStyle w:val="NoSpacing"/>
              <w:jc w:val="center"/>
              <w:rPr>
                <w:lang w:val="en-GB"/>
              </w:rPr>
            </w:pPr>
            <w:r>
              <w:rPr>
                <w:lang w:val="en-GB"/>
              </w:rPr>
              <w:t>R1</w:t>
            </w:r>
          </w:p>
        </w:tc>
        <w:tc>
          <w:tcPr>
            <w:tcW w:w="6463" w:type="dxa"/>
            <w:vAlign w:val="center"/>
          </w:tcPr>
          <w:p w14:paraId="7C1E6FD2" w14:textId="0D7DAA18"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G1, G2, G3, </w:t>
            </w:r>
            <w:r w:rsidR="00032221">
              <w:rPr>
                <w:lang w:val="en-GB"/>
              </w:rPr>
              <w:t>G9</w:t>
            </w:r>
          </w:p>
        </w:tc>
      </w:tr>
      <w:tr w:rsidR="006A3559" w14:paraId="05F1CCD7"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42771516" w14:textId="77777777" w:rsidR="006E02D0" w:rsidRDefault="006E02D0">
            <w:pPr>
              <w:pStyle w:val="NoSpacing"/>
              <w:jc w:val="center"/>
              <w:rPr>
                <w:lang w:val="en-GB"/>
              </w:rPr>
            </w:pPr>
            <w:r>
              <w:rPr>
                <w:lang w:val="en-GB"/>
              </w:rPr>
              <w:t>R2</w:t>
            </w:r>
          </w:p>
        </w:tc>
        <w:tc>
          <w:tcPr>
            <w:tcW w:w="6463" w:type="dxa"/>
            <w:vAlign w:val="center"/>
          </w:tcPr>
          <w:p w14:paraId="6D70CDDF" w14:textId="28F30C19"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G4, </w:t>
            </w:r>
            <w:r w:rsidR="00032221">
              <w:rPr>
                <w:lang w:val="en-GB"/>
              </w:rPr>
              <w:t>G11</w:t>
            </w:r>
          </w:p>
        </w:tc>
      </w:tr>
      <w:tr w:rsidR="006A3559" w14:paraId="37AB1191"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284BF8D2" w14:textId="77777777" w:rsidR="006E02D0" w:rsidRDefault="006E02D0">
            <w:pPr>
              <w:pStyle w:val="NoSpacing"/>
              <w:jc w:val="center"/>
              <w:rPr>
                <w:lang w:val="en-GB"/>
              </w:rPr>
            </w:pPr>
            <w:r>
              <w:rPr>
                <w:lang w:val="en-GB"/>
              </w:rPr>
              <w:t>R3</w:t>
            </w:r>
          </w:p>
        </w:tc>
        <w:tc>
          <w:tcPr>
            <w:tcW w:w="6463" w:type="dxa"/>
            <w:vAlign w:val="center"/>
          </w:tcPr>
          <w:p w14:paraId="05956A48" w14:textId="6FC00731"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G1, G2, </w:t>
            </w:r>
            <w:r w:rsidR="00032221">
              <w:rPr>
                <w:lang w:val="en-GB"/>
              </w:rPr>
              <w:t>G9</w:t>
            </w:r>
            <w:r>
              <w:rPr>
                <w:lang w:val="en-GB"/>
              </w:rPr>
              <w:t xml:space="preserve">, </w:t>
            </w:r>
            <w:r w:rsidR="00032221">
              <w:rPr>
                <w:lang w:val="en-GB"/>
              </w:rPr>
              <w:t>G11</w:t>
            </w:r>
          </w:p>
        </w:tc>
      </w:tr>
      <w:tr w:rsidR="006A3559" w:rsidRPr="00DD5B61" w14:paraId="02F3B5C8"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8CDB6A7" w14:textId="77777777" w:rsidR="006E02D0" w:rsidRDefault="006E02D0">
            <w:pPr>
              <w:pStyle w:val="NoSpacing"/>
              <w:jc w:val="center"/>
              <w:rPr>
                <w:lang w:val="en-GB"/>
              </w:rPr>
            </w:pPr>
            <w:r>
              <w:rPr>
                <w:lang w:val="en-GB"/>
              </w:rPr>
              <w:t>R4</w:t>
            </w:r>
          </w:p>
        </w:tc>
        <w:tc>
          <w:tcPr>
            <w:tcW w:w="6463" w:type="dxa"/>
            <w:vAlign w:val="center"/>
          </w:tcPr>
          <w:p w14:paraId="46E4E961" w14:textId="77777777"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 G2, G3</w:t>
            </w:r>
          </w:p>
        </w:tc>
      </w:tr>
      <w:tr w:rsidR="006A3559" w14:paraId="671A4FAE"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A916AF5" w14:textId="77777777" w:rsidR="006E02D0" w:rsidRDefault="006E02D0">
            <w:pPr>
              <w:pStyle w:val="NoSpacing"/>
              <w:jc w:val="center"/>
              <w:rPr>
                <w:lang w:val="en-GB"/>
              </w:rPr>
            </w:pPr>
            <w:r>
              <w:rPr>
                <w:lang w:val="en-GB"/>
              </w:rPr>
              <w:t>R5</w:t>
            </w:r>
          </w:p>
        </w:tc>
        <w:tc>
          <w:tcPr>
            <w:tcW w:w="6463" w:type="dxa"/>
            <w:vAlign w:val="center"/>
          </w:tcPr>
          <w:p w14:paraId="17C126C7" w14:textId="31997FEA"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G1, </w:t>
            </w:r>
            <w:r w:rsidR="00032221">
              <w:rPr>
                <w:lang w:val="en-GB"/>
              </w:rPr>
              <w:t>G5</w:t>
            </w:r>
            <w:r>
              <w:rPr>
                <w:lang w:val="en-GB"/>
              </w:rPr>
              <w:t xml:space="preserve">, </w:t>
            </w:r>
            <w:r w:rsidR="00032221">
              <w:rPr>
                <w:lang w:val="en-GB"/>
              </w:rPr>
              <w:t>G7</w:t>
            </w:r>
            <w:r>
              <w:rPr>
                <w:lang w:val="en-GB"/>
              </w:rPr>
              <w:t xml:space="preserve">, </w:t>
            </w:r>
            <w:r w:rsidR="00032221">
              <w:rPr>
                <w:lang w:val="en-GB"/>
              </w:rPr>
              <w:t>G10</w:t>
            </w:r>
          </w:p>
        </w:tc>
      </w:tr>
      <w:tr w:rsidR="006A3559" w14:paraId="7D6744B3"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76FAC2F" w14:textId="77777777" w:rsidR="006E02D0" w:rsidRDefault="006E02D0">
            <w:pPr>
              <w:pStyle w:val="NoSpacing"/>
              <w:jc w:val="center"/>
              <w:rPr>
                <w:lang w:val="en-GB"/>
              </w:rPr>
            </w:pPr>
            <w:r>
              <w:rPr>
                <w:lang w:val="en-GB"/>
              </w:rPr>
              <w:t>R6</w:t>
            </w:r>
          </w:p>
        </w:tc>
        <w:tc>
          <w:tcPr>
            <w:tcW w:w="6463" w:type="dxa"/>
            <w:vAlign w:val="center"/>
          </w:tcPr>
          <w:p w14:paraId="122D8F72" w14:textId="1C8ADBAA"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G1, G4, </w:t>
            </w:r>
            <w:r w:rsidR="00032221">
              <w:rPr>
                <w:lang w:val="en-GB"/>
              </w:rPr>
              <w:t>G6</w:t>
            </w:r>
            <w:r>
              <w:rPr>
                <w:lang w:val="en-GB"/>
              </w:rPr>
              <w:t xml:space="preserve">, </w:t>
            </w:r>
            <w:r w:rsidR="00032221">
              <w:rPr>
                <w:lang w:val="en-GB"/>
              </w:rPr>
              <w:t>G7</w:t>
            </w:r>
          </w:p>
        </w:tc>
      </w:tr>
      <w:tr w:rsidR="006A3559" w14:paraId="28C9A92F"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DC37E3C" w14:textId="77777777" w:rsidR="006E02D0" w:rsidRDefault="006E02D0">
            <w:pPr>
              <w:pStyle w:val="NoSpacing"/>
              <w:jc w:val="center"/>
              <w:rPr>
                <w:lang w:val="en-GB"/>
              </w:rPr>
            </w:pPr>
            <w:r>
              <w:rPr>
                <w:lang w:val="en-GB"/>
              </w:rPr>
              <w:t>R7</w:t>
            </w:r>
          </w:p>
        </w:tc>
        <w:tc>
          <w:tcPr>
            <w:tcW w:w="6463" w:type="dxa"/>
            <w:vAlign w:val="center"/>
          </w:tcPr>
          <w:p w14:paraId="4FCEC3B3" w14:textId="74D595C7"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G4, </w:t>
            </w:r>
            <w:r w:rsidR="00032221">
              <w:rPr>
                <w:lang w:val="en-GB"/>
              </w:rPr>
              <w:t>G6</w:t>
            </w:r>
            <w:r>
              <w:rPr>
                <w:lang w:val="en-GB"/>
              </w:rPr>
              <w:t xml:space="preserve">, </w:t>
            </w:r>
            <w:r w:rsidR="00032221">
              <w:rPr>
                <w:lang w:val="en-GB"/>
              </w:rPr>
              <w:t>G8</w:t>
            </w:r>
          </w:p>
        </w:tc>
      </w:tr>
      <w:tr w:rsidR="006A3559" w14:paraId="26576E89"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5B6C38AE" w14:textId="77777777" w:rsidR="006E02D0" w:rsidRDefault="006E02D0">
            <w:pPr>
              <w:pStyle w:val="NoSpacing"/>
              <w:jc w:val="center"/>
              <w:rPr>
                <w:lang w:val="en-GB"/>
              </w:rPr>
            </w:pPr>
            <w:r>
              <w:rPr>
                <w:lang w:val="en-GB"/>
              </w:rPr>
              <w:t>R8</w:t>
            </w:r>
          </w:p>
        </w:tc>
        <w:tc>
          <w:tcPr>
            <w:tcW w:w="6463" w:type="dxa"/>
            <w:vAlign w:val="center"/>
          </w:tcPr>
          <w:p w14:paraId="61C7456C" w14:textId="6F3B03C9"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G4, </w:t>
            </w:r>
            <w:r w:rsidR="00032221">
              <w:rPr>
                <w:lang w:val="en-GB"/>
              </w:rPr>
              <w:t>G6</w:t>
            </w:r>
            <w:r>
              <w:rPr>
                <w:lang w:val="en-GB"/>
              </w:rPr>
              <w:t xml:space="preserve">, </w:t>
            </w:r>
            <w:r w:rsidR="00032221">
              <w:rPr>
                <w:lang w:val="en-GB"/>
              </w:rPr>
              <w:t>G8</w:t>
            </w:r>
            <w:r>
              <w:rPr>
                <w:lang w:val="en-GB"/>
              </w:rPr>
              <w:t xml:space="preserve">, </w:t>
            </w:r>
            <w:r w:rsidR="00032221">
              <w:rPr>
                <w:lang w:val="en-GB"/>
              </w:rPr>
              <w:t>G9</w:t>
            </w:r>
          </w:p>
        </w:tc>
      </w:tr>
      <w:tr w:rsidR="006A3559" w14:paraId="438C2E4A"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3384DDF" w14:textId="77777777" w:rsidR="006E02D0" w:rsidRDefault="006E02D0">
            <w:pPr>
              <w:pStyle w:val="NoSpacing"/>
              <w:jc w:val="center"/>
              <w:rPr>
                <w:lang w:val="en-GB"/>
              </w:rPr>
            </w:pPr>
            <w:r>
              <w:rPr>
                <w:lang w:val="en-GB"/>
              </w:rPr>
              <w:t>R9</w:t>
            </w:r>
          </w:p>
        </w:tc>
        <w:tc>
          <w:tcPr>
            <w:tcW w:w="6463" w:type="dxa"/>
            <w:vAlign w:val="center"/>
          </w:tcPr>
          <w:p w14:paraId="22101E29" w14:textId="460D3253"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G4, </w:t>
            </w:r>
            <w:r w:rsidR="00032221">
              <w:rPr>
                <w:lang w:val="en-GB"/>
              </w:rPr>
              <w:t>G5</w:t>
            </w:r>
          </w:p>
        </w:tc>
      </w:tr>
      <w:tr w:rsidR="006A3559" w14:paraId="1F87D75B"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3D8B362" w14:textId="77777777" w:rsidR="006E02D0" w:rsidRDefault="006E02D0">
            <w:pPr>
              <w:pStyle w:val="NoSpacing"/>
              <w:jc w:val="center"/>
              <w:rPr>
                <w:lang w:val="en-GB"/>
              </w:rPr>
            </w:pPr>
            <w:r>
              <w:rPr>
                <w:lang w:val="en-GB"/>
              </w:rPr>
              <w:t>R10</w:t>
            </w:r>
          </w:p>
        </w:tc>
        <w:tc>
          <w:tcPr>
            <w:tcW w:w="6463" w:type="dxa"/>
            <w:vAlign w:val="center"/>
          </w:tcPr>
          <w:p w14:paraId="5B66A305" w14:textId="4278922F" w:rsidR="006E02D0" w:rsidRDefault="00032221">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G5</w:t>
            </w:r>
            <w:r w:rsidR="006E02D0">
              <w:rPr>
                <w:lang w:val="en-GB"/>
              </w:rPr>
              <w:t xml:space="preserve">, </w:t>
            </w:r>
            <w:r>
              <w:rPr>
                <w:lang w:val="en-GB"/>
              </w:rPr>
              <w:t>G7</w:t>
            </w:r>
          </w:p>
        </w:tc>
      </w:tr>
      <w:tr w:rsidR="006A3559" w14:paraId="09685C7F"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95D71FC" w14:textId="77777777" w:rsidR="006E02D0" w:rsidRDefault="006E02D0">
            <w:pPr>
              <w:pStyle w:val="NoSpacing"/>
              <w:jc w:val="center"/>
              <w:rPr>
                <w:lang w:val="en-GB"/>
              </w:rPr>
            </w:pPr>
            <w:r>
              <w:rPr>
                <w:lang w:val="en-GB"/>
              </w:rPr>
              <w:t>R11</w:t>
            </w:r>
          </w:p>
        </w:tc>
        <w:tc>
          <w:tcPr>
            <w:tcW w:w="6463" w:type="dxa"/>
            <w:vAlign w:val="center"/>
          </w:tcPr>
          <w:p w14:paraId="50EAA5AA" w14:textId="082F2A41" w:rsidR="006E02D0" w:rsidRDefault="00032221">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G6</w:t>
            </w:r>
            <w:r w:rsidR="006E02D0">
              <w:rPr>
                <w:lang w:val="en-GB"/>
              </w:rPr>
              <w:t xml:space="preserve">, </w:t>
            </w:r>
            <w:r>
              <w:rPr>
                <w:lang w:val="en-GB"/>
              </w:rPr>
              <w:t>G12</w:t>
            </w:r>
          </w:p>
        </w:tc>
      </w:tr>
      <w:tr w:rsidR="006A3559" w14:paraId="5C81D22E"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3B12AC3" w14:textId="77777777" w:rsidR="006E02D0" w:rsidRDefault="006E02D0">
            <w:pPr>
              <w:pStyle w:val="NoSpacing"/>
              <w:jc w:val="center"/>
              <w:rPr>
                <w:lang w:val="en-GB"/>
              </w:rPr>
            </w:pPr>
            <w:r>
              <w:rPr>
                <w:lang w:val="en-GB"/>
              </w:rPr>
              <w:t>R12</w:t>
            </w:r>
          </w:p>
        </w:tc>
        <w:tc>
          <w:tcPr>
            <w:tcW w:w="6463" w:type="dxa"/>
            <w:vAlign w:val="center"/>
          </w:tcPr>
          <w:p w14:paraId="3EC23E47" w14:textId="1474BC4F"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G4, </w:t>
            </w:r>
            <w:r w:rsidR="00032221">
              <w:rPr>
                <w:lang w:val="en-GB"/>
              </w:rPr>
              <w:t>G12</w:t>
            </w:r>
          </w:p>
        </w:tc>
      </w:tr>
      <w:tr w:rsidR="006A3559" w14:paraId="16C43F0F"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7B69265E" w14:textId="77777777" w:rsidR="006E02D0" w:rsidRDefault="006E02D0">
            <w:pPr>
              <w:pStyle w:val="NoSpacing"/>
              <w:jc w:val="center"/>
              <w:rPr>
                <w:lang w:val="en-GB"/>
              </w:rPr>
            </w:pPr>
            <w:r>
              <w:rPr>
                <w:lang w:val="en-GB"/>
              </w:rPr>
              <w:t>R13</w:t>
            </w:r>
          </w:p>
        </w:tc>
        <w:tc>
          <w:tcPr>
            <w:tcW w:w="6463" w:type="dxa"/>
            <w:vAlign w:val="center"/>
          </w:tcPr>
          <w:p w14:paraId="0BF1E76D" w14:textId="5D68DB1E"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G2, G4, </w:t>
            </w:r>
            <w:r w:rsidR="00032221">
              <w:rPr>
                <w:lang w:val="en-GB"/>
              </w:rPr>
              <w:t>G6</w:t>
            </w:r>
          </w:p>
        </w:tc>
      </w:tr>
      <w:tr w:rsidR="006A3559" w14:paraId="7110525E"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1B3D9AD" w14:textId="77777777" w:rsidR="006E02D0" w:rsidRDefault="006E02D0">
            <w:pPr>
              <w:pStyle w:val="NoSpacing"/>
              <w:jc w:val="center"/>
              <w:rPr>
                <w:lang w:val="en-GB"/>
              </w:rPr>
            </w:pPr>
            <w:r>
              <w:rPr>
                <w:lang w:val="en-GB"/>
              </w:rPr>
              <w:t>R14</w:t>
            </w:r>
          </w:p>
        </w:tc>
        <w:tc>
          <w:tcPr>
            <w:tcW w:w="6463" w:type="dxa"/>
            <w:vAlign w:val="center"/>
          </w:tcPr>
          <w:p w14:paraId="6BB2704D" w14:textId="1AAB057D"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G2, </w:t>
            </w:r>
            <w:r w:rsidR="00032221">
              <w:rPr>
                <w:lang w:val="en-GB"/>
              </w:rPr>
              <w:t>G13</w:t>
            </w:r>
          </w:p>
        </w:tc>
      </w:tr>
      <w:tr w:rsidR="006A3559" w14:paraId="0426E970"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1A34D8EF" w14:textId="77777777" w:rsidR="006E02D0" w:rsidRDefault="006E02D0">
            <w:pPr>
              <w:pStyle w:val="NoSpacing"/>
              <w:jc w:val="center"/>
              <w:rPr>
                <w:lang w:val="en-GB"/>
              </w:rPr>
            </w:pPr>
            <w:r>
              <w:rPr>
                <w:lang w:val="en-GB"/>
              </w:rPr>
              <w:t>R15</w:t>
            </w:r>
          </w:p>
        </w:tc>
        <w:tc>
          <w:tcPr>
            <w:tcW w:w="6463" w:type="dxa"/>
            <w:vAlign w:val="center"/>
          </w:tcPr>
          <w:p w14:paraId="78731B2B" w14:textId="2DFE3BFE"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G2, </w:t>
            </w:r>
            <w:r w:rsidR="00032221">
              <w:rPr>
                <w:lang w:val="en-GB"/>
              </w:rPr>
              <w:t>G11</w:t>
            </w:r>
          </w:p>
        </w:tc>
      </w:tr>
      <w:tr w:rsidR="006A3559" w14:paraId="72007A57"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63D62475" w14:textId="77777777" w:rsidR="006E02D0" w:rsidRDefault="006E02D0">
            <w:pPr>
              <w:pStyle w:val="NoSpacing"/>
              <w:jc w:val="center"/>
              <w:rPr>
                <w:lang w:val="en-GB"/>
              </w:rPr>
            </w:pPr>
            <w:r>
              <w:rPr>
                <w:lang w:val="en-GB"/>
              </w:rPr>
              <w:t>R16</w:t>
            </w:r>
          </w:p>
        </w:tc>
        <w:tc>
          <w:tcPr>
            <w:tcW w:w="6463" w:type="dxa"/>
            <w:vAlign w:val="center"/>
          </w:tcPr>
          <w:p w14:paraId="2941943E" w14:textId="0D503FDD"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G4, </w:t>
            </w:r>
            <w:r w:rsidR="00032221">
              <w:rPr>
                <w:lang w:val="en-GB"/>
              </w:rPr>
              <w:t>G13</w:t>
            </w:r>
          </w:p>
        </w:tc>
      </w:tr>
      <w:tr w:rsidR="006A3559" w14:paraId="42B4FE5C"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17624C3A" w14:textId="77777777" w:rsidR="006E02D0" w:rsidRDefault="006E02D0">
            <w:pPr>
              <w:pStyle w:val="NoSpacing"/>
              <w:jc w:val="center"/>
              <w:rPr>
                <w:lang w:val="en-GB"/>
              </w:rPr>
            </w:pPr>
            <w:r>
              <w:rPr>
                <w:lang w:val="en-GB"/>
              </w:rPr>
              <w:t>R17</w:t>
            </w:r>
          </w:p>
        </w:tc>
        <w:tc>
          <w:tcPr>
            <w:tcW w:w="6463" w:type="dxa"/>
            <w:vAlign w:val="center"/>
          </w:tcPr>
          <w:p w14:paraId="311300D9" w14:textId="7EA6887D" w:rsidR="006E02D0" w:rsidRDefault="00032221">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G8</w:t>
            </w:r>
            <w:r w:rsidR="006E02D0">
              <w:rPr>
                <w:lang w:val="en-GB"/>
              </w:rPr>
              <w:t xml:space="preserve">, </w:t>
            </w:r>
            <w:r>
              <w:rPr>
                <w:lang w:val="en-GB"/>
              </w:rPr>
              <w:t>G9</w:t>
            </w:r>
          </w:p>
        </w:tc>
      </w:tr>
      <w:tr w:rsidR="006A3559" w14:paraId="2C2ED689"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48EDF26" w14:textId="77777777" w:rsidR="006E02D0" w:rsidRDefault="006E02D0">
            <w:pPr>
              <w:pStyle w:val="NoSpacing"/>
              <w:jc w:val="center"/>
              <w:rPr>
                <w:lang w:val="en-GB"/>
              </w:rPr>
            </w:pPr>
            <w:r>
              <w:rPr>
                <w:lang w:val="en-GB"/>
              </w:rPr>
              <w:t>R18</w:t>
            </w:r>
          </w:p>
        </w:tc>
        <w:tc>
          <w:tcPr>
            <w:tcW w:w="6463" w:type="dxa"/>
            <w:vAlign w:val="center"/>
          </w:tcPr>
          <w:p w14:paraId="68137278" w14:textId="032C371A" w:rsidR="006E02D0" w:rsidRDefault="00032221">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G8</w:t>
            </w:r>
            <w:r w:rsidR="006E02D0">
              <w:rPr>
                <w:lang w:val="en-GB"/>
              </w:rPr>
              <w:t xml:space="preserve">, </w:t>
            </w:r>
            <w:r>
              <w:rPr>
                <w:lang w:val="en-GB"/>
              </w:rPr>
              <w:t>G9</w:t>
            </w:r>
          </w:p>
        </w:tc>
      </w:tr>
      <w:tr w:rsidR="006A3559" w14:paraId="0AE0CC49"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1BE92096" w14:textId="77777777" w:rsidR="006E02D0" w:rsidRDefault="006E02D0">
            <w:pPr>
              <w:pStyle w:val="NoSpacing"/>
              <w:jc w:val="center"/>
              <w:rPr>
                <w:lang w:val="en-GB"/>
              </w:rPr>
            </w:pPr>
            <w:r>
              <w:rPr>
                <w:lang w:val="en-GB"/>
              </w:rPr>
              <w:t>R19</w:t>
            </w:r>
          </w:p>
        </w:tc>
        <w:tc>
          <w:tcPr>
            <w:tcW w:w="6463" w:type="dxa"/>
            <w:vAlign w:val="center"/>
          </w:tcPr>
          <w:p w14:paraId="5993D3A9" w14:textId="524A8D40"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G4, </w:t>
            </w:r>
            <w:r w:rsidR="00032221">
              <w:rPr>
                <w:lang w:val="en-GB"/>
              </w:rPr>
              <w:t>G12</w:t>
            </w:r>
          </w:p>
        </w:tc>
      </w:tr>
      <w:tr w:rsidR="006A3559" w14:paraId="2E9F9113"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6D09D0DA" w14:textId="77777777" w:rsidR="006E02D0" w:rsidRDefault="006E02D0">
            <w:pPr>
              <w:pStyle w:val="NoSpacing"/>
              <w:jc w:val="center"/>
              <w:rPr>
                <w:lang w:val="en-GB"/>
              </w:rPr>
            </w:pPr>
            <w:r>
              <w:rPr>
                <w:lang w:val="en-GB"/>
              </w:rPr>
              <w:t>R20</w:t>
            </w:r>
          </w:p>
        </w:tc>
        <w:tc>
          <w:tcPr>
            <w:tcW w:w="6463" w:type="dxa"/>
            <w:vAlign w:val="center"/>
          </w:tcPr>
          <w:p w14:paraId="2C9E2E36" w14:textId="1119C1EC" w:rsidR="006E02D0" w:rsidRDefault="00032221">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G12</w:t>
            </w:r>
          </w:p>
        </w:tc>
      </w:tr>
      <w:tr w:rsidR="006A3559" w14:paraId="65A9DCED"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3A8D5ACC" w14:textId="77777777" w:rsidR="006E02D0" w:rsidRDefault="006E02D0">
            <w:pPr>
              <w:pStyle w:val="NoSpacing"/>
              <w:jc w:val="center"/>
              <w:rPr>
                <w:lang w:val="en-GB"/>
              </w:rPr>
            </w:pPr>
            <w:r>
              <w:rPr>
                <w:lang w:val="en-GB"/>
              </w:rPr>
              <w:t>R21</w:t>
            </w:r>
          </w:p>
        </w:tc>
        <w:tc>
          <w:tcPr>
            <w:tcW w:w="6463" w:type="dxa"/>
            <w:vAlign w:val="center"/>
          </w:tcPr>
          <w:p w14:paraId="5BE1163B" w14:textId="243133E8" w:rsidR="006E02D0" w:rsidRDefault="006E02D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G4, </w:t>
            </w:r>
            <w:r w:rsidR="00032221">
              <w:rPr>
                <w:lang w:val="en-GB"/>
              </w:rPr>
              <w:t>G11</w:t>
            </w:r>
          </w:p>
        </w:tc>
      </w:tr>
      <w:tr w:rsidR="006A3559" w14:paraId="3B0A1511"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408D6476" w14:textId="77777777" w:rsidR="006E02D0" w:rsidRDefault="006E02D0">
            <w:pPr>
              <w:pStyle w:val="NoSpacing"/>
              <w:jc w:val="center"/>
              <w:rPr>
                <w:lang w:val="en-GB"/>
              </w:rPr>
            </w:pPr>
            <w:r>
              <w:rPr>
                <w:lang w:val="en-GB"/>
              </w:rPr>
              <w:t>R22</w:t>
            </w:r>
          </w:p>
        </w:tc>
        <w:tc>
          <w:tcPr>
            <w:tcW w:w="6463" w:type="dxa"/>
            <w:vAlign w:val="center"/>
          </w:tcPr>
          <w:p w14:paraId="0B53E015" w14:textId="0EA11577" w:rsidR="006E02D0" w:rsidRDefault="00032221">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G13</w:t>
            </w:r>
          </w:p>
        </w:tc>
      </w:tr>
      <w:tr w:rsidR="006A3559" w14:paraId="73056CDE"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0CD70C43" w14:textId="77777777" w:rsidR="006E02D0" w:rsidRDefault="006E02D0">
            <w:pPr>
              <w:pStyle w:val="NoSpacing"/>
              <w:jc w:val="center"/>
              <w:rPr>
                <w:lang w:val="en-GB"/>
              </w:rPr>
            </w:pPr>
            <w:r>
              <w:rPr>
                <w:lang w:val="en-GB"/>
              </w:rPr>
              <w:lastRenderedPageBreak/>
              <w:t>R23</w:t>
            </w:r>
          </w:p>
        </w:tc>
        <w:tc>
          <w:tcPr>
            <w:tcW w:w="6463" w:type="dxa"/>
            <w:vAlign w:val="center"/>
          </w:tcPr>
          <w:p w14:paraId="30FE2D13" w14:textId="54C122F6" w:rsidR="006E02D0" w:rsidRDefault="00032221">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G8</w:t>
            </w:r>
          </w:p>
        </w:tc>
      </w:tr>
      <w:tr w:rsidR="006A3559" w14:paraId="2B1F23AF"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1BE5776E" w14:textId="5DAD31AA" w:rsidR="006E02D0" w:rsidRDefault="006E02D0">
            <w:pPr>
              <w:pStyle w:val="NoSpacing"/>
              <w:jc w:val="center"/>
              <w:rPr>
                <w:lang w:val="en-GB"/>
              </w:rPr>
            </w:pPr>
            <w:r>
              <w:rPr>
                <w:lang w:val="en-GB"/>
              </w:rPr>
              <w:t>R24</w:t>
            </w:r>
          </w:p>
        </w:tc>
        <w:tc>
          <w:tcPr>
            <w:tcW w:w="6463" w:type="dxa"/>
            <w:vAlign w:val="center"/>
          </w:tcPr>
          <w:p w14:paraId="4D238124" w14:textId="4D6E51D3" w:rsidR="006E02D0" w:rsidRDefault="006E02D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G2</w:t>
            </w:r>
          </w:p>
        </w:tc>
      </w:tr>
      <w:tr w:rsidR="00992B1A" w14:paraId="624B4334" w14:textId="77777777" w:rsidTr="006A3559">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dxa"/>
            <w:vAlign w:val="center"/>
          </w:tcPr>
          <w:p w14:paraId="4B38E4EF" w14:textId="09B8AE4E" w:rsidR="00992B1A" w:rsidRDefault="00992B1A">
            <w:pPr>
              <w:pStyle w:val="NoSpacing"/>
              <w:jc w:val="center"/>
              <w:rPr>
                <w:lang w:val="en-GB"/>
              </w:rPr>
            </w:pPr>
            <w:r>
              <w:rPr>
                <w:lang w:val="en-GB"/>
              </w:rPr>
              <w:t>R25</w:t>
            </w:r>
          </w:p>
        </w:tc>
        <w:tc>
          <w:tcPr>
            <w:tcW w:w="6463" w:type="dxa"/>
            <w:vAlign w:val="center"/>
          </w:tcPr>
          <w:p w14:paraId="60B386E7" w14:textId="5B04F7EC" w:rsidR="00992B1A" w:rsidRDefault="003834BF">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G3, G5</w:t>
            </w:r>
          </w:p>
        </w:tc>
      </w:tr>
    </w:tbl>
    <w:p w14:paraId="7E7C4EF1" w14:textId="02348903" w:rsidR="00C74E6D" w:rsidRDefault="00C74E6D" w:rsidP="004E5CBA">
      <w:pPr>
        <w:spacing w:before="240" w:after="240" w:line="257" w:lineRule="auto"/>
        <w:rPr>
          <w:lang w:val="en-GB"/>
        </w:rPr>
      </w:pPr>
      <w:r>
        <w:rPr>
          <w:lang w:val="en-GB"/>
        </w:rPr>
        <w:t>The previous mapping states where requirements goes, this is helpful in identifying the purpose of a requirement in the project. However, to spot the importance of a goal and to identify how the goal can be guaranteed is important to apply the inverse mapping</w:t>
      </w:r>
      <w:r w:rsidR="00AD0A55">
        <w:rPr>
          <w:lang w:val="en-GB"/>
        </w:rPr>
        <w:t>, the mapping from goals to requirements:</w:t>
      </w:r>
    </w:p>
    <w:tbl>
      <w:tblPr>
        <w:tblStyle w:val="ListTable2-Accent3"/>
        <w:tblW w:w="0" w:type="auto"/>
        <w:jc w:val="center"/>
        <w:tblLook w:val="04A0" w:firstRow="1" w:lastRow="0" w:firstColumn="1" w:lastColumn="0" w:noHBand="0" w:noVBand="1"/>
      </w:tblPr>
      <w:tblGrid>
        <w:gridCol w:w="1247"/>
        <w:gridCol w:w="2948"/>
        <w:gridCol w:w="3515"/>
      </w:tblGrid>
      <w:tr w:rsidR="00AD0A55" w:rsidRPr="00DD5B61" w14:paraId="5C7A14D6" w14:textId="77777777" w:rsidTr="004E5CB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tcPr>
          <w:p w14:paraId="7A7D6813" w14:textId="3BCA1C45" w:rsidR="00AD0A55" w:rsidRDefault="006E02D0" w:rsidP="006757F0">
            <w:pPr>
              <w:pStyle w:val="NoSpacing"/>
              <w:rPr>
                <w:lang w:val="en-GB"/>
              </w:rPr>
            </w:pPr>
            <w:r>
              <w:rPr>
                <w:lang w:val="en-GB"/>
              </w:rPr>
              <w:t>Goal</w:t>
            </w:r>
          </w:p>
        </w:tc>
        <w:tc>
          <w:tcPr>
            <w:tcW w:w="2948" w:type="dxa"/>
          </w:tcPr>
          <w:p w14:paraId="380EA095" w14:textId="58132E88" w:rsidR="00AD0A55" w:rsidRDefault="006E02D0" w:rsidP="006757F0">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Requirements</w:t>
            </w:r>
          </w:p>
        </w:tc>
        <w:tc>
          <w:tcPr>
            <w:tcW w:w="3515" w:type="dxa"/>
          </w:tcPr>
          <w:p w14:paraId="24333B63" w14:textId="77777777" w:rsidR="00AD0A55" w:rsidRDefault="00AD0A55" w:rsidP="006757F0">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Domain assumptions</w:t>
            </w:r>
          </w:p>
        </w:tc>
      </w:tr>
      <w:tr w:rsidR="00AD0A55" w14:paraId="619C72CD"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527E47B5" w14:textId="10414313" w:rsidR="00AD0A55" w:rsidRDefault="006E02D0" w:rsidP="006757F0">
            <w:pPr>
              <w:pStyle w:val="NoSpacing"/>
              <w:jc w:val="center"/>
              <w:rPr>
                <w:lang w:val="en-GB"/>
              </w:rPr>
            </w:pPr>
            <w:r>
              <w:rPr>
                <w:lang w:val="en-GB"/>
              </w:rPr>
              <w:t>G</w:t>
            </w:r>
            <w:r w:rsidR="00AD0A55">
              <w:rPr>
                <w:lang w:val="en-GB"/>
              </w:rPr>
              <w:t>1</w:t>
            </w:r>
          </w:p>
        </w:tc>
        <w:tc>
          <w:tcPr>
            <w:tcW w:w="2948" w:type="dxa"/>
            <w:vAlign w:val="center"/>
          </w:tcPr>
          <w:p w14:paraId="5191CF28" w14:textId="38EC6F8E" w:rsidR="00AD0A55" w:rsidRDefault="001B4B61"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R1, R3, R4, R5, R6</w:t>
            </w:r>
          </w:p>
        </w:tc>
        <w:tc>
          <w:tcPr>
            <w:tcW w:w="3515" w:type="dxa"/>
            <w:vAlign w:val="center"/>
          </w:tcPr>
          <w:p w14:paraId="61C51AA7" w14:textId="4D607577" w:rsidR="00AD0A55" w:rsidRPr="00EB4837" w:rsidRDefault="000B0B21" w:rsidP="006757F0">
            <w:pPr>
              <w:pStyle w:val="NoSpacing"/>
              <w:jc w:val="left"/>
              <w:cnfStyle w:val="000000100000" w:firstRow="0" w:lastRow="0" w:firstColumn="0" w:lastColumn="0" w:oddVBand="0" w:evenVBand="0" w:oddHBand="1" w:evenHBand="0" w:firstRowFirstColumn="0" w:firstRowLastColumn="0" w:lastRowFirstColumn="0" w:lastRowLastColumn="0"/>
            </w:pPr>
            <w:r>
              <w:t>D2</w:t>
            </w:r>
          </w:p>
        </w:tc>
      </w:tr>
      <w:tr w:rsidR="00AD0A55" w14:paraId="203090DF"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49ECFF29" w14:textId="4C523F28" w:rsidR="00AD0A55" w:rsidRDefault="006E02D0" w:rsidP="006757F0">
            <w:pPr>
              <w:pStyle w:val="NoSpacing"/>
              <w:jc w:val="center"/>
              <w:rPr>
                <w:lang w:val="en-GB"/>
              </w:rPr>
            </w:pPr>
            <w:r>
              <w:rPr>
                <w:lang w:val="en-GB"/>
              </w:rPr>
              <w:t>G</w:t>
            </w:r>
            <w:r w:rsidR="00AD0A55">
              <w:rPr>
                <w:lang w:val="en-GB"/>
              </w:rPr>
              <w:t>2</w:t>
            </w:r>
          </w:p>
        </w:tc>
        <w:tc>
          <w:tcPr>
            <w:tcW w:w="2948" w:type="dxa"/>
            <w:vAlign w:val="center"/>
          </w:tcPr>
          <w:p w14:paraId="240595D2" w14:textId="3F8968C7" w:rsidR="00AD0A55" w:rsidRDefault="001B4B61"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R1, R3, R4</w:t>
            </w:r>
            <w:r w:rsidR="0081265B">
              <w:rPr>
                <w:lang w:val="en-GB"/>
              </w:rPr>
              <w:t>, R13, R14, R15</w:t>
            </w:r>
            <w:r w:rsidR="009C6F8B">
              <w:rPr>
                <w:lang w:val="en-GB"/>
              </w:rPr>
              <w:t>, R24</w:t>
            </w:r>
          </w:p>
        </w:tc>
        <w:tc>
          <w:tcPr>
            <w:tcW w:w="3515" w:type="dxa"/>
            <w:vAlign w:val="center"/>
          </w:tcPr>
          <w:p w14:paraId="05516F89" w14:textId="09DCDDC6" w:rsidR="00AD0A55" w:rsidRDefault="003426D0"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D2</w:t>
            </w:r>
          </w:p>
        </w:tc>
      </w:tr>
      <w:tr w:rsidR="00AD0A55" w14:paraId="2891520D"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02327409" w14:textId="42A680CA" w:rsidR="00AD0A55" w:rsidRDefault="006E02D0" w:rsidP="006757F0">
            <w:pPr>
              <w:pStyle w:val="NoSpacing"/>
              <w:jc w:val="center"/>
              <w:rPr>
                <w:lang w:val="en-GB"/>
              </w:rPr>
            </w:pPr>
            <w:r>
              <w:rPr>
                <w:lang w:val="en-GB"/>
              </w:rPr>
              <w:t>G</w:t>
            </w:r>
            <w:r w:rsidR="00AD0A55">
              <w:rPr>
                <w:lang w:val="en-GB"/>
              </w:rPr>
              <w:t>3</w:t>
            </w:r>
          </w:p>
        </w:tc>
        <w:tc>
          <w:tcPr>
            <w:tcW w:w="2948" w:type="dxa"/>
            <w:vAlign w:val="center"/>
          </w:tcPr>
          <w:p w14:paraId="649A3983" w14:textId="59EB3255" w:rsidR="00AD0A55" w:rsidRDefault="009C6F8B"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R1, R4</w:t>
            </w:r>
            <w:r w:rsidR="003834BF">
              <w:rPr>
                <w:lang w:val="en-GB"/>
              </w:rPr>
              <w:t>, R25</w:t>
            </w:r>
          </w:p>
        </w:tc>
        <w:tc>
          <w:tcPr>
            <w:tcW w:w="3515" w:type="dxa"/>
            <w:vAlign w:val="center"/>
          </w:tcPr>
          <w:p w14:paraId="0B9D31EF" w14:textId="71928F30" w:rsidR="00AD0A55" w:rsidRDefault="003426D0"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D0A55" w:rsidRPr="00DD5B61" w14:paraId="01161368"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6A058759" w14:textId="189554A8" w:rsidR="00AD0A55" w:rsidRDefault="006E02D0" w:rsidP="006757F0">
            <w:pPr>
              <w:pStyle w:val="NoSpacing"/>
              <w:jc w:val="center"/>
              <w:rPr>
                <w:lang w:val="en-GB"/>
              </w:rPr>
            </w:pPr>
            <w:r>
              <w:rPr>
                <w:lang w:val="en-GB"/>
              </w:rPr>
              <w:t>G</w:t>
            </w:r>
            <w:r w:rsidR="00AD0A55">
              <w:rPr>
                <w:lang w:val="en-GB"/>
              </w:rPr>
              <w:t>4</w:t>
            </w:r>
          </w:p>
        </w:tc>
        <w:tc>
          <w:tcPr>
            <w:tcW w:w="2948" w:type="dxa"/>
            <w:vAlign w:val="center"/>
          </w:tcPr>
          <w:p w14:paraId="71265E3C" w14:textId="7EED974F" w:rsidR="00AD0A55" w:rsidRDefault="009C6F8B"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R2, R6, R7, R8, R9</w:t>
            </w:r>
            <w:r w:rsidR="00182BC0">
              <w:rPr>
                <w:lang w:val="en-GB"/>
              </w:rPr>
              <w:t>, R12, R13, R16, R19, R21</w:t>
            </w:r>
          </w:p>
        </w:tc>
        <w:tc>
          <w:tcPr>
            <w:tcW w:w="3515" w:type="dxa"/>
            <w:vAlign w:val="center"/>
          </w:tcPr>
          <w:p w14:paraId="67FA1C21" w14:textId="5850C753" w:rsidR="00AD0A55" w:rsidRDefault="00CE6D1D"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D3, D4, D5</w:t>
            </w:r>
          </w:p>
        </w:tc>
      </w:tr>
      <w:tr w:rsidR="00AD0A55" w14:paraId="4F3FFA9C"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41E26B0F" w14:textId="4C5928AB" w:rsidR="00AD0A55" w:rsidRDefault="00032221" w:rsidP="006757F0">
            <w:pPr>
              <w:pStyle w:val="NoSpacing"/>
              <w:jc w:val="center"/>
              <w:rPr>
                <w:lang w:val="en-GB"/>
              </w:rPr>
            </w:pPr>
            <w:r>
              <w:rPr>
                <w:lang w:val="en-GB"/>
              </w:rPr>
              <w:t>G5</w:t>
            </w:r>
          </w:p>
        </w:tc>
        <w:tc>
          <w:tcPr>
            <w:tcW w:w="2948" w:type="dxa"/>
            <w:vAlign w:val="center"/>
          </w:tcPr>
          <w:p w14:paraId="2631ED93" w14:textId="738742A9" w:rsidR="00AD0A55" w:rsidRDefault="00C00909"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R5, R9, R10</w:t>
            </w:r>
            <w:r w:rsidR="003834BF">
              <w:rPr>
                <w:lang w:val="en-GB"/>
              </w:rPr>
              <w:t>, R25</w:t>
            </w:r>
          </w:p>
        </w:tc>
        <w:tc>
          <w:tcPr>
            <w:tcW w:w="3515" w:type="dxa"/>
            <w:vAlign w:val="center"/>
          </w:tcPr>
          <w:p w14:paraId="6473F30C" w14:textId="73EBBEC1" w:rsidR="00AD0A55" w:rsidRDefault="006F5846"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D2</w:t>
            </w:r>
          </w:p>
        </w:tc>
      </w:tr>
      <w:tr w:rsidR="00AD0A55" w14:paraId="364B1163"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647E180C" w14:textId="380BC503" w:rsidR="00AD0A55" w:rsidRDefault="00032221" w:rsidP="006757F0">
            <w:pPr>
              <w:pStyle w:val="NoSpacing"/>
              <w:jc w:val="center"/>
              <w:rPr>
                <w:lang w:val="en-GB"/>
              </w:rPr>
            </w:pPr>
            <w:r>
              <w:rPr>
                <w:lang w:val="en-GB"/>
              </w:rPr>
              <w:t>G6</w:t>
            </w:r>
          </w:p>
        </w:tc>
        <w:tc>
          <w:tcPr>
            <w:tcW w:w="2948" w:type="dxa"/>
            <w:vAlign w:val="center"/>
          </w:tcPr>
          <w:p w14:paraId="546D7B58" w14:textId="132292F1" w:rsidR="00AD0A55" w:rsidRDefault="00073DBF"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R6, R7, R8, R11, R13</w:t>
            </w:r>
          </w:p>
        </w:tc>
        <w:tc>
          <w:tcPr>
            <w:tcW w:w="3515" w:type="dxa"/>
            <w:vAlign w:val="center"/>
          </w:tcPr>
          <w:p w14:paraId="0721C9E5" w14:textId="4CDB30DF" w:rsidR="00AD0A55" w:rsidRDefault="00CE6D1D"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D9</w:t>
            </w:r>
          </w:p>
        </w:tc>
      </w:tr>
      <w:tr w:rsidR="00AD0A55" w14:paraId="6211A74F"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78E6C978" w14:textId="7748674E" w:rsidR="00AD0A55" w:rsidRDefault="00032221" w:rsidP="006757F0">
            <w:pPr>
              <w:pStyle w:val="NoSpacing"/>
              <w:jc w:val="center"/>
              <w:rPr>
                <w:lang w:val="en-GB"/>
              </w:rPr>
            </w:pPr>
            <w:r>
              <w:rPr>
                <w:lang w:val="en-GB"/>
              </w:rPr>
              <w:t>G7</w:t>
            </w:r>
          </w:p>
        </w:tc>
        <w:tc>
          <w:tcPr>
            <w:tcW w:w="2948" w:type="dxa"/>
            <w:vAlign w:val="center"/>
          </w:tcPr>
          <w:p w14:paraId="48CBFDE0" w14:textId="1C3206AC" w:rsidR="00AD0A55" w:rsidRDefault="00073DBF"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R5, R6, R</w:t>
            </w:r>
            <w:r w:rsidR="007548C7">
              <w:rPr>
                <w:lang w:val="en-GB"/>
              </w:rPr>
              <w:t>10</w:t>
            </w:r>
          </w:p>
        </w:tc>
        <w:tc>
          <w:tcPr>
            <w:tcW w:w="3515" w:type="dxa"/>
            <w:vAlign w:val="center"/>
          </w:tcPr>
          <w:p w14:paraId="54D748D3" w14:textId="18ABAA41" w:rsidR="00AD0A55" w:rsidRDefault="00470147"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D1, </w:t>
            </w:r>
            <w:r w:rsidR="00E54405">
              <w:rPr>
                <w:lang w:val="en-GB"/>
              </w:rPr>
              <w:t>D2</w:t>
            </w:r>
          </w:p>
        </w:tc>
      </w:tr>
      <w:tr w:rsidR="00AD0A55" w14:paraId="42379625"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5A4C67AD" w14:textId="4696B60E" w:rsidR="00AD0A55" w:rsidRDefault="00032221" w:rsidP="006757F0">
            <w:pPr>
              <w:pStyle w:val="NoSpacing"/>
              <w:jc w:val="center"/>
              <w:rPr>
                <w:lang w:val="en-GB"/>
              </w:rPr>
            </w:pPr>
            <w:r>
              <w:rPr>
                <w:lang w:val="en-GB"/>
              </w:rPr>
              <w:t>G8</w:t>
            </w:r>
          </w:p>
        </w:tc>
        <w:tc>
          <w:tcPr>
            <w:tcW w:w="2948" w:type="dxa"/>
            <w:vAlign w:val="center"/>
          </w:tcPr>
          <w:p w14:paraId="403239DB" w14:textId="0397775F" w:rsidR="00AD0A55" w:rsidRDefault="007548C7"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R7, R8, R17, R18</w:t>
            </w:r>
            <w:r w:rsidR="009B43F6">
              <w:rPr>
                <w:lang w:val="en-GB"/>
              </w:rPr>
              <w:t>, R23</w:t>
            </w:r>
          </w:p>
        </w:tc>
        <w:tc>
          <w:tcPr>
            <w:tcW w:w="3515" w:type="dxa"/>
            <w:vAlign w:val="center"/>
          </w:tcPr>
          <w:p w14:paraId="61E25083" w14:textId="3C35432D" w:rsidR="00AD0A55" w:rsidRDefault="00E54405"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D3, D11</w:t>
            </w:r>
          </w:p>
        </w:tc>
      </w:tr>
      <w:tr w:rsidR="00AD0A55" w14:paraId="315EB345"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6987DA23" w14:textId="7CE8378E" w:rsidR="00AD0A55" w:rsidRDefault="00032221" w:rsidP="006757F0">
            <w:pPr>
              <w:pStyle w:val="NoSpacing"/>
              <w:jc w:val="center"/>
              <w:rPr>
                <w:lang w:val="en-GB"/>
              </w:rPr>
            </w:pPr>
            <w:r>
              <w:rPr>
                <w:lang w:val="en-GB"/>
              </w:rPr>
              <w:t>G9</w:t>
            </w:r>
          </w:p>
        </w:tc>
        <w:tc>
          <w:tcPr>
            <w:tcW w:w="2948" w:type="dxa"/>
            <w:vAlign w:val="center"/>
          </w:tcPr>
          <w:p w14:paraId="1BC8629C" w14:textId="60A95576" w:rsidR="00AD0A55" w:rsidRDefault="009B43F6"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R1, R3, R8, R17, R18</w:t>
            </w:r>
          </w:p>
        </w:tc>
        <w:tc>
          <w:tcPr>
            <w:tcW w:w="3515" w:type="dxa"/>
            <w:vAlign w:val="center"/>
          </w:tcPr>
          <w:p w14:paraId="717BB1BE" w14:textId="7745E86F" w:rsidR="00AD0A55" w:rsidRDefault="00E54405"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D10</w:t>
            </w:r>
          </w:p>
        </w:tc>
      </w:tr>
      <w:tr w:rsidR="00AD0A55" w14:paraId="5E594219"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1910319D" w14:textId="1CF45674" w:rsidR="00AD0A55" w:rsidRDefault="00032221" w:rsidP="006757F0">
            <w:pPr>
              <w:pStyle w:val="NoSpacing"/>
              <w:jc w:val="center"/>
              <w:rPr>
                <w:lang w:val="en-GB"/>
              </w:rPr>
            </w:pPr>
            <w:r>
              <w:rPr>
                <w:lang w:val="en-GB"/>
              </w:rPr>
              <w:t>G10</w:t>
            </w:r>
          </w:p>
        </w:tc>
        <w:tc>
          <w:tcPr>
            <w:tcW w:w="2948" w:type="dxa"/>
            <w:vAlign w:val="center"/>
          </w:tcPr>
          <w:p w14:paraId="1D4C1BD2" w14:textId="5820484E" w:rsidR="00AD0A55" w:rsidRDefault="004A4B93"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R5</w:t>
            </w:r>
          </w:p>
        </w:tc>
        <w:tc>
          <w:tcPr>
            <w:tcW w:w="3515" w:type="dxa"/>
            <w:vAlign w:val="center"/>
          </w:tcPr>
          <w:p w14:paraId="0BD3FB38" w14:textId="4D1E5F55" w:rsidR="00AD0A55" w:rsidRDefault="00E54405"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D12</w:t>
            </w:r>
          </w:p>
        </w:tc>
      </w:tr>
      <w:tr w:rsidR="00AD0A55" w14:paraId="64609DE5"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2149A01C" w14:textId="102ACD8F" w:rsidR="00AD0A55" w:rsidRDefault="00032221" w:rsidP="006757F0">
            <w:pPr>
              <w:pStyle w:val="NoSpacing"/>
              <w:jc w:val="center"/>
              <w:rPr>
                <w:lang w:val="en-GB"/>
              </w:rPr>
            </w:pPr>
            <w:r>
              <w:rPr>
                <w:lang w:val="en-GB"/>
              </w:rPr>
              <w:t>G11</w:t>
            </w:r>
          </w:p>
        </w:tc>
        <w:tc>
          <w:tcPr>
            <w:tcW w:w="2948" w:type="dxa"/>
            <w:vAlign w:val="center"/>
          </w:tcPr>
          <w:p w14:paraId="209022A6" w14:textId="40F2E5A5" w:rsidR="00AD0A55" w:rsidRDefault="004A4B93"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R2, R3, R15, R21</w:t>
            </w:r>
          </w:p>
        </w:tc>
        <w:tc>
          <w:tcPr>
            <w:tcW w:w="3515" w:type="dxa"/>
            <w:vAlign w:val="center"/>
          </w:tcPr>
          <w:p w14:paraId="548DF0ED" w14:textId="5F4CD3B3" w:rsidR="00AD0A55" w:rsidRDefault="00E51A19"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D0A55" w14:paraId="2616F13C" w14:textId="77777777" w:rsidTr="004E5CBA">
        <w:trPr>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69964650" w14:textId="0EBED9A9" w:rsidR="00AD0A55" w:rsidRDefault="00032221" w:rsidP="006757F0">
            <w:pPr>
              <w:pStyle w:val="NoSpacing"/>
              <w:jc w:val="center"/>
              <w:rPr>
                <w:lang w:val="en-GB"/>
              </w:rPr>
            </w:pPr>
            <w:r>
              <w:rPr>
                <w:lang w:val="en-GB"/>
              </w:rPr>
              <w:t>G12</w:t>
            </w:r>
          </w:p>
        </w:tc>
        <w:tc>
          <w:tcPr>
            <w:tcW w:w="2948" w:type="dxa"/>
            <w:vAlign w:val="center"/>
          </w:tcPr>
          <w:p w14:paraId="45144906" w14:textId="4DF0ED75" w:rsidR="00AD0A55" w:rsidRDefault="00EB4D55"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R11, R12, R19</w:t>
            </w:r>
            <w:r w:rsidR="004243D2">
              <w:rPr>
                <w:lang w:val="en-GB"/>
              </w:rPr>
              <w:t>, R20</w:t>
            </w:r>
          </w:p>
        </w:tc>
        <w:tc>
          <w:tcPr>
            <w:tcW w:w="3515" w:type="dxa"/>
            <w:vAlign w:val="center"/>
          </w:tcPr>
          <w:p w14:paraId="36423C7A" w14:textId="19D38964" w:rsidR="00AD0A55" w:rsidRDefault="00E51A19" w:rsidP="006757F0">
            <w:pPr>
              <w:pStyle w:val="NoSpacing"/>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D1, D5, D6, D7</w:t>
            </w:r>
          </w:p>
        </w:tc>
      </w:tr>
      <w:tr w:rsidR="00AD0A55" w14:paraId="3441BB4D" w14:textId="77777777" w:rsidTr="004E5CBA">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247" w:type="dxa"/>
            <w:vAlign w:val="center"/>
          </w:tcPr>
          <w:p w14:paraId="59314743" w14:textId="4C75DE33" w:rsidR="00AD0A55" w:rsidRDefault="00032221" w:rsidP="006757F0">
            <w:pPr>
              <w:pStyle w:val="NoSpacing"/>
              <w:jc w:val="center"/>
              <w:rPr>
                <w:lang w:val="en-GB"/>
              </w:rPr>
            </w:pPr>
            <w:r>
              <w:rPr>
                <w:lang w:val="en-GB"/>
              </w:rPr>
              <w:t>G13</w:t>
            </w:r>
          </w:p>
        </w:tc>
        <w:tc>
          <w:tcPr>
            <w:tcW w:w="2948" w:type="dxa"/>
            <w:vAlign w:val="center"/>
          </w:tcPr>
          <w:p w14:paraId="5287C595" w14:textId="3BAB1FA4" w:rsidR="00AD0A55" w:rsidRDefault="00EB4D55"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R14, R16, R22</w:t>
            </w:r>
          </w:p>
        </w:tc>
        <w:tc>
          <w:tcPr>
            <w:tcW w:w="3515" w:type="dxa"/>
            <w:vAlign w:val="center"/>
          </w:tcPr>
          <w:p w14:paraId="3DB3C2B7" w14:textId="58367010" w:rsidR="00AD0A55" w:rsidRDefault="00E51A19" w:rsidP="006757F0">
            <w:pPr>
              <w:pStyle w:val="NoSpacing"/>
              <w:jc w:val="left"/>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bl>
    <w:p w14:paraId="3478D71C" w14:textId="77777777" w:rsidR="00AD0A55" w:rsidRDefault="00AD0A55" w:rsidP="004E5CBA">
      <w:pPr>
        <w:spacing w:before="240" w:line="257" w:lineRule="auto"/>
        <w:rPr>
          <w:lang w:val="en-GB"/>
        </w:rPr>
      </w:pPr>
    </w:p>
    <w:p w14:paraId="4FB0EDE5" w14:textId="77777777" w:rsidR="000F6D91" w:rsidRDefault="000F6D91">
      <w:pPr>
        <w:spacing w:after="160" w:line="259" w:lineRule="auto"/>
        <w:jc w:val="left"/>
        <w:rPr>
          <w:lang w:val="en-GB"/>
        </w:rPr>
      </w:pPr>
      <w:r>
        <w:rPr>
          <w:lang w:val="en-GB"/>
        </w:rPr>
        <w:br w:type="page"/>
      </w:r>
    </w:p>
    <w:p w14:paraId="773E76A3" w14:textId="4C820A3B" w:rsidR="00740539" w:rsidRDefault="00740539" w:rsidP="00E23DF4">
      <w:pPr>
        <w:pStyle w:val="Heading3"/>
        <w:rPr>
          <w:lang w:val="en-GB"/>
        </w:rPr>
      </w:pPr>
      <w:bookmarkStart w:id="64" w:name="_Toc58318145"/>
      <w:bookmarkStart w:id="65" w:name="_Toc56547550"/>
      <w:bookmarkStart w:id="66" w:name="_Toc58319890"/>
      <w:bookmarkEnd w:id="64"/>
      <w:r>
        <w:rPr>
          <w:lang w:val="en-GB"/>
        </w:rPr>
        <w:lastRenderedPageBreak/>
        <w:t>Use cases</w:t>
      </w:r>
      <w:bookmarkEnd w:id="65"/>
      <w:bookmarkEnd w:id="66"/>
    </w:p>
    <w:p w14:paraId="403DD37C" w14:textId="14FA015F" w:rsidR="00726ADB" w:rsidRPr="00C74C3F" w:rsidRDefault="00694E89" w:rsidP="00C061C8">
      <w:pPr>
        <w:ind w:left="-1134"/>
        <w:rPr>
          <w:lang w:val="en-GB"/>
        </w:rPr>
      </w:pPr>
      <w:r>
        <w:rPr>
          <w:noProof/>
          <w:lang w:eastAsia="it-IT"/>
        </w:rPr>
        <w:drawing>
          <wp:inline distT="0" distB="0" distL="0" distR="0" wp14:anchorId="09915494" wp14:editId="255FD05F">
            <wp:extent cx="6802030" cy="5695950"/>
            <wp:effectExtent l="0" t="0" r="0" b="0"/>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813991" cy="5705966"/>
                    </a:xfrm>
                    <a:prstGeom prst="rect">
                      <a:avLst/>
                    </a:prstGeom>
                  </pic:spPr>
                </pic:pic>
              </a:graphicData>
            </a:graphic>
          </wp:inline>
        </w:drawing>
      </w:r>
    </w:p>
    <w:p w14:paraId="52231278" w14:textId="06290369" w:rsidR="00951A9C" w:rsidRDefault="00951A9C" w:rsidP="00E23DF4">
      <w:pPr>
        <w:pStyle w:val="Heading4"/>
        <w:rPr>
          <w:lang w:val="en-GB"/>
        </w:rPr>
      </w:pPr>
      <w:bookmarkStart w:id="67" w:name="_Toc56547551"/>
      <w:bookmarkStart w:id="68" w:name="_Toc58319891"/>
      <w:r>
        <w:rPr>
          <w:lang w:val="en-GB"/>
        </w:rPr>
        <w:t>Registration</w:t>
      </w:r>
      <w:bookmarkEnd w:id="67"/>
      <w:bookmarkEnd w:id="68"/>
    </w:p>
    <w:p w14:paraId="560E8350" w14:textId="13ECF9E0" w:rsidR="000C5CB6" w:rsidRDefault="00EC4699" w:rsidP="00951A9C">
      <w:pPr>
        <w:rPr>
          <w:lang w:val="en-GB"/>
        </w:rPr>
      </w:pPr>
      <w:r>
        <w:rPr>
          <w:lang w:val="en-GB"/>
        </w:rPr>
        <w:t>Registration involves</w:t>
      </w:r>
      <w:r w:rsidR="00AF7B97">
        <w:rPr>
          <w:lang w:val="en-GB"/>
        </w:rPr>
        <w:t xml:space="preserve"> a customer which is not already registered to the service. It must use the generic web application</w:t>
      </w:r>
      <w:r w:rsidR="00AC102E">
        <w:rPr>
          <w:lang w:val="en-GB"/>
        </w:rPr>
        <w:t xml:space="preserve"> </w:t>
      </w:r>
      <w:r w:rsidR="002C37B0">
        <w:rPr>
          <w:lang w:val="en-GB"/>
        </w:rPr>
        <w:t>accessible to everyone and start registration filling the form.</w:t>
      </w:r>
    </w:p>
    <w:tbl>
      <w:tblPr>
        <w:tblStyle w:val="TableGrid"/>
        <w:tblW w:w="0" w:type="auto"/>
        <w:tblLook w:val="04A0" w:firstRow="1" w:lastRow="0" w:firstColumn="1" w:lastColumn="0" w:noHBand="0" w:noVBand="1"/>
      </w:tblPr>
      <w:tblGrid>
        <w:gridCol w:w="2263"/>
        <w:gridCol w:w="6232"/>
      </w:tblGrid>
      <w:tr w:rsidR="000C5CB6" w14:paraId="69262F31" w14:textId="77777777" w:rsidTr="00C061C8">
        <w:tc>
          <w:tcPr>
            <w:tcW w:w="2263" w:type="dxa"/>
          </w:tcPr>
          <w:p w14:paraId="2246B7DB" w14:textId="472804A4" w:rsidR="000C5CB6" w:rsidRPr="00C061C8" w:rsidRDefault="000C5CB6" w:rsidP="00951A9C">
            <w:pPr>
              <w:rPr>
                <w:b/>
                <w:lang w:val="en-GB"/>
              </w:rPr>
            </w:pPr>
            <w:r>
              <w:rPr>
                <w:b/>
                <w:lang w:val="en-GB"/>
              </w:rPr>
              <w:t>Use case</w:t>
            </w:r>
          </w:p>
        </w:tc>
        <w:tc>
          <w:tcPr>
            <w:tcW w:w="6232" w:type="dxa"/>
          </w:tcPr>
          <w:p w14:paraId="0E0822A8" w14:textId="053AD128" w:rsidR="000C5CB6" w:rsidRDefault="000C5CB6" w:rsidP="00951A9C">
            <w:pPr>
              <w:rPr>
                <w:lang w:val="en-GB"/>
              </w:rPr>
            </w:pPr>
            <w:r>
              <w:rPr>
                <w:lang w:val="en-GB"/>
              </w:rPr>
              <w:t>Customer Registration</w:t>
            </w:r>
          </w:p>
        </w:tc>
      </w:tr>
      <w:tr w:rsidR="000C5CB6" w14:paraId="20C4A1AC" w14:textId="77777777" w:rsidTr="00C061C8">
        <w:tc>
          <w:tcPr>
            <w:tcW w:w="2263" w:type="dxa"/>
          </w:tcPr>
          <w:p w14:paraId="78ED526C" w14:textId="3A8310A1" w:rsidR="000C5CB6" w:rsidRPr="00C061C8" w:rsidRDefault="000C5CB6" w:rsidP="00951A9C">
            <w:pPr>
              <w:rPr>
                <w:b/>
                <w:lang w:val="en-GB"/>
              </w:rPr>
            </w:pPr>
            <w:r>
              <w:rPr>
                <w:b/>
                <w:lang w:val="en-GB"/>
              </w:rPr>
              <w:t>Actor</w:t>
            </w:r>
          </w:p>
        </w:tc>
        <w:tc>
          <w:tcPr>
            <w:tcW w:w="6232" w:type="dxa"/>
          </w:tcPr>
          <w:p w14:paraId="43800174" w14:textId="3AA55E90" w:rsidR="000C5CB6" w:rsidRDefault="000C5CB6" w:rsidP="00951A9C">
            <w:pPr>
              <w:rPr>
                <w:lang w:val="en-GB"/>
              </w:rPr>
            </w:pPr>
            <w:r>
              <w:rPr>
                <w:lang w:val="en-GB"/>
              </w:rPr>
              <w:t>Nonregistered customer</w:t>
            </w:r>
          </w:p>
        </w:tc>
      </w:tr>
      <w:tr w:rsidR="000C5CB6" w:rsidRPr="00A96E4D" w14:paraId="6AFDA805" w14:textId="77777777" w:rsidTr="00C061C8">
        <w:tc>
          <w:tcPr>
            <w:tcW w:w="2263" w:type="dxa"/>
          </w:tcPr>
          <w:p w14:paraId="327B17DB" w14:textId="6CE5B402" w:rsidR="000C5CB6" w:rsidRPr="00C061C8" w:rsidRDefault="000C5CB6" w:rsidP="00951A9C">
            <w:pPr>
              <w:rPr>
                <w:b/>
                <w:lang w:val="en-GB"/>
              </w:rPr>
            </w:pPr>
            <w:r>
              <w:rPr>
                <w:b/>
                <w:lang w:val="en-GB"/>
              </w:rPr>
              <w:t>Entry condition</w:t>
            </w:r>
          </w:p>
        </w:tc>
        <w:tc>
          <w:tcPr>
            <w:tcW w:w="6232" w:type="dxa"/>
          </w:tcPr>
          <w:p w14:paraId="374EF444" w14:textId="13E755C9" w:rsidR="000C5CB6" w:rsidRDefault="000C5CB6" w:rsidP="00951A9C">
            <w:pPr>
              <w:rPr>
                <w:lang w:val="en-GB"/>
              </w:rPr>
            </w:pPr>
            <w:r>
              <w:rPr>
                <w:lang w:val="en-GB"/>
              </w:rPr>
              <w:t>A non-registered customer has accessed their app</w:t>
            </w:r>
          </w:p>
        </w:tc>
      </w:tr>
      <w:tr w:rsidR="000C5CB6" w:rsidRPr="00A96E4D" w14:paraId="5F22DA8B" w14:textId="77777777" w:rsidTr="00C061C8">
        <w:tc>
          <w:tcPr>
            <w:tcW w:w="2263" w:type="dxa"/>
          </w:tcPr>
          <w:p w14:paraId="2023C76C" w14:textId="759235FC" w:rsidR="000C5CB6" w:rsidRPr="00C061C8" w:rsidRDefault="000C5CB6" w:rsidP="00951A9C">
            <w:pPr>
              <w:rPr>
                <w:b/>
                <w:lang w:val="en-GB"/>
              </w:rPr>
            </w:pPr>
            <w:r>
              <w:rPr>
                <w:b/>
                <w:lang w:val="en-GB"/>
              </w:rPr>
              <w:t>Basic Flow</w:t>
            </w:r>
          </w:p>
        </w:tc>
        <w:tc>
          <w:tcPr>
            <w:tcW w:w="6232" w:type="dxa"/>
          </w:tcPr>
          <w:p w14:paraId="7D5883BB" w14:textId="54400951" w:rsidR="000C5CB6" w:rsidRDefault="000C5CB6" w:rsidP="00C061C8">
            <w:pPr>
              <w:pStyle w:val="ListParagraph"/>
              <w:numPr>
                <w:ilvl w:val="0"/>
                <w:numId w:val="51"/>
              </w:numPr>
              <w:rPr>
                <w:lang w:val="en-GB"/>
              </w:rPr>
            </w:pPr>
            <w:r>
              <w:rPr>
                <w:lang w:val="en-GB"/>
              </w:rPr>
              <w:t>In the homepage, the non-registered customer clicks the “Register” button.</w:t>
            </w:r>
          </w:p>
          <w:p w14:paraId="0F2C93E7" w14:textId="1EB9FBD9" w:rsidR="000C5CB6" w:rsidRDefault="000C5CB6" w:rsidP="00C061C8">
            <w:pPr>
              <w:pStyle w:val="ListParagraph"/>
              <w:numPr>
                <w:ilvl w:val="0"/>
                <w:numId w:val="51"/>
              </w:numPr>
              <w:rPr>
                <w:lang w:val="en-GB"/>
              </w:rPr>
            </w:pPr>
            <w:r>
              <w:rPr>
                <w:lang w:val="en-GB"/>
              </w:rPr>
              <w:t>The non-registered customer inserts their data: full name, birth date, username and a password.</w:t>
            </w:r>
          </w:p>
          <w:p w14:paraId="17A63A9A" w14:textId="38B2A300" w:rsidR="000C5CB6" w:rsidRPr="000C5CB6" w:rsidRDefault="000C5CB6" w:rsidP="00C061C8">
            <w:pPr>
              <w:pStyle w:val="ListParagraph"/>
              <w:numPr>
                <w:ilvl w:val="0"/>
                <w:numId w:val="51"/>
              </w:numPr>
              <w:rPr>
                <w:lang w:val="en-GB"/>
              </w:rPr>
            </w:pPr>
            <w:r>
              <w:rPr>
                <w:lang w:val="en-GB"/>
              </w:rPr>
              <w:t>The non-registered customer submits their data and completes registration</w:t>
            </w:r>
          </w:p>
        </w:tc>
      </w:tr>
      <w:tr w:rsidR="000C5CB6" w:rsidRPr="00A96E4D" w14:paraId="61348DC0" w14:textId="77777777" w:rsidTr="00C061C8">
        <w:tc>
          <w:tcPr>
            <w:tcW w:w="2263" w:type="dxa"/>
          </w:tcPr>
          <w:p w14:paraId="5726F3F7" w14:textId="540F4890" w:rsidR="000C5CB6" w:rsidRPr="00C061C8" w:rsidRDefault="000C5CB6" w:rsidP="00951A9C">
            <w:pPr>
              <w:rPr>
                <w:b/>
                <w:lang w:val="en-GB"/>
              </w:rPr>
            </w:pPr>
            <w:r>
              <w:rPr>
                <w:b/>
                <w:lang w:val="en-GB"/>
              </w:rPr>
              <w:lastRenderedPageBreak/>
              <w:t>Exit condition</w:t>
            </w:r>
          </w:p>
        </w:tc>
        <w:tc>
          <w:tcPr>
            <w:tcW w:w="6232" w:type="dxa"/>
          </w:tcPr>
          <w:p w14:paraId="0C6A3309" w14:textId="4B980BA4" w:rsidR="000C5CB6" w:rsidRDefault="000C5CB6" w:rsidP="00951A9C">
            <w:pPr>
              <w:rPr>
                <w:lang w:val="en-GB"/>
              </w:rPr>
            </w:pPr>
            <w:r>
              <w:rPr>
                <w:lang w:val="en-GB"/>
              </w:rPr>
              <w:t>Non-registered customer owns an active Customer account.</w:t>
            </w:r>
          </w:p>
        </w:tc>
      </w:tr>
      <w:tr w:rsidR="000C5CB6" w:rsidRPr="00A96E4D" w14:paraId="1C17AC81" w14:textId="77777777" w:rsidTr="000C5CB6">
        <w:tc>
          <w:tcPr>
            <w:tcW w:w="2263" w:type="dxa"/>
          </w:tcPr>
          <w:p w14:paraId="6D84F7ED" w14:textId="469814DF" w:rsidR="000C5CB6" w:rsidRPr="000C5CB6" w:rsidRDefault="000C5CB6" w:rsidP="00951A9C">
            <w:pPr>
              <w:rPr>
                <w:b/>
                <w:lang w:val="en-GB"/>
              </w:rPr>
            </w:pPr>
            <w:r w:rsidRPr="00C061C8">
              <w:rPr>
                <w:b/>
                <w:lang w:val="en-GB"/>
              </w:rPr>
              <w:t>Exception</w:t>
            </w:r>
          </w:p>
        </w:tc>
        <w:tc>
          <w:tcPr>
            <w:tcW w:w="6232" w:type="dxa"/>
          </w:tcPr>
          <w:p w14:paraId="0A3F7923" w14:textId="77777777" w:rsidR="000C5CB6" w:rsidRDefault="000C5CB6" w:rsidP="00951A9C">
            <w:pPr>
              <w:rPr>
                <w:lang w:val="en-GB"/>
              </w:rPr>
            </w:pPr>
            <w:r>
              <w:rPr>
                <w:lang w:val="en-GB"/>
              </w:rPr>
              <w:t>The user inputs invalid data. An error message is displayed.</w:t>
            </w:r>
          </w:p>
          <w:p w14:paraId="4822BC85" w14:textId="77777777" w:rsidR="000C5CB6" w:rsidRDefault="000C5CB6" w:rsidP="00951A9C">
            <w:pPr>
              <w:rPr>
                <w:lang w:val="en-GB"/>
              </w:rPr>
            </w:pPr>
          </w:p>
          <w:p w14:paraId="212824C7" w14:textId="50F8E60B" w:rsidR="000C5CB6" w:rsidRDefault="000C5CB6" w:rsidP="00951A9C">
            <w:pPr>
              <w:rPr>
                <w:lang w:val="en-GB"/>
              </w:rPr>
            </w:pPr>
            <w:r>
              <w:rPr>
                <w:lang w:val="en-GB"/>
              </w:rPr>
              <w:t>The user already owns an account with the inputted credentials. An error message is displayed.</w:t>
            </w:r>
          </w:p>
        </w:tc>
      </w:tr>
    </w:tbl>
    <w:p w14:paraId="049A20B1" w14:textId="6EA8CFAB" w:rsidR="00B8556C" w:rsidRDefault="00B8556C" w:rsidP="00B8556C">
      <w:pPr>
        <w:rPr>
          <w:lang w:val="en-GB"/>
        </w:rPr>
      </w:pPr>
    </w:p>
    <w:p w14:paraId="5D33D7D1" w14:textId="32EC5767" w:rsidR="00D85213" w:rsidRDefault="00D85213" w:rsidP="00D85213">
      <w:pPr>
        <w:pStyle w:val="Heading4"/>
        <w:rPr>
          <w:lang w:val="en-GB"/>
        </w:rPr>
      </w:pPr>
      <w:bookmarkStart w:id="69" w:name="_Toc58319892"/>
      <w:r>
        <w:rPr>
          <w:lang w:val="en-GB"/>
        </w:rPr>
        <w:t>User login</w:t>
      </w:r>
      <w:bookmarkEnd w:id="69"/>
    </w:p>
    <w:p w14:paraId="2FE1DBB7" w14:textId="4C3A6CB4" w:rsidR="00D85213" w:rsidRDefault="00D85213" w:rsidP="00D85213">
      <w:pPr>
        <w:rPr>
          <w:lang w:val="en-GB"/>
        </w:rPr>
      </w:pPr>
      <w:r>
        <w:rPr>
          <w:lang w:val="en-GB"/>
        </w:rPr>
        <w:t>Actions on the system performed by users may be of different type</w:t>
      </w:r>
      <w:r w:rsidR="00DC4DCA">
        <w:rPr>
          <w:lang w:val="en-GB"/>
        </w:rPr>
        <w:t xml:space="preserve"> depending on the different category. Every user must log in.</w:t>
      </w:r>
    </w:p>
    <w:tbl>
      <w:tblPr>
        <w:tblStyle w:val="TableGrid"/>
        <w:tblW w:w="0" w:type="auto"/>
        <w:tblLook w:val="04A0" w:firstRow="1" w:lastRow="0" w:firstColumn="1" w:lastColumn="0" w:noHBand="0" w:noVBand="1"/>
      </w:tblPr>
      <w:tblGrid>
        <w:gridCol w:w="2263"/>
        <w:gridCol w:w="6232"/>
      </w:tblGrid>
      <w:tr w:rsidR="00DC4DCA" w14:paraId="3DB7E4D3" w14:textId="77777777" w:rsidTr="001C2B14">
        <w:tc>
          <w:tcPr>
            <w:tcW w:w="2263" w:type="dxa"/>
          </w:tcPr>
          <w:p w14:paraId="74613614" w14:textId="77777777" w:rsidR="00DC4DCA" w:rsidRPr="00945252" w:rsidRDefault="00DC4DCA" w:rsidP="001C2B14">
            <w:pPr>
              <w:rPr>
                <w:b/>
                <w:lang w:val="en-GB"/>
              </w:rPr>
            </w:pPr>
            <w:r>
              <w:rPr>
                <w:b/>
                <w:lang w:val="en-GB"/>
              </w:rPr>
              <w:t>Use case</w:t>
            </w:r>
          </w:p>
        </w:tc>
        <w:tc>
          <w:tcPr>
            <w:tcW w:w="6232" w:type="dxa"/>
          </w:tcPr>
          <w:p w14:paraId="50649513" w14:textId="77777777" w:rsidR="00DC4DCA" w:rsidRDefault="00DC4DCA" w:rsidP="001C2B14">
            <w:pPr>
              <w:rPr>
                <w:lang w:val="en-GB"/>
              </w:rPr>
            </w:pPr>
            <w:r>
              <w:rPr>
                <w:lang w:val="en-GB"/>
              </w:rPr>
              <w:t>User Login</w:t>
            </w:r>
          </w:p>
        </w:tc>
      </w:tr>
      <w:tr w:rsidR="00DC4DCA" w14:paraId="05C23C8C" w14:textId="77777777" w:rsidTr="001C2B14">
        <w:tc>
          <w:tcPr>
            <w:tcW w:w="2263" w:type="dxa"/>
          </w:tcPr>
          <w:p w14:paraId="52D25435" w14:textId="77777777" w:rsidR="00DC4DCA" w:rsidRPr="00945252" w:rsidRDefault="00DC4DCA" w:rsidP="001C2B14">
            <w:pPr>
              <w:rPr>
                <w:b/>
                <w:lang w:val="en-GB"/>
              </w:rPr>
            </w:pPr>
            <w:r>
              <w:rPr>
                <w:b/>
                <w:lang w:val="en-GB"/>
              </w:rPr>
              <w:t>Actor</w:t>
            </w:r>
          </w:p>
        </w:tc>
        <w:tc>
          <w:tcPr>
            <w:tcW w:w="6232" w:type="dxa"/>
          </w:tcPr>
          <w:p w14:paraId="69F5621F" w14:textId="77777777" w:rsidR="00DC4DCA" w:rsidRDefault="00DC4DCA" w:rsidP="001C2B14">
            <w:pPr>
              <w:rPr>
                <w:lang w:val="en-GB"/>
              </w:rPr>
            </w:pPr>
            <w:r>
              <w:rPr>
                <w:lang w:val="en-GB"/>
              </w:rPr>
              <w:t>User</w:t>
            </w:r>
          </w:p>
        </w:tc>
      </w:tr>
      <w:tr w:rsidR="00DC4DCA" w:rsidRPr="00A96E4D" w14:paraId="17023905" w14:textId="77777777" w:rsidTr="001C2B14">
        <w:tc>
          <w:tcPr>
            <w:tcW w:w="2263" w:type="dxa"/>
          </w:tcPr>
          <w:p w14:paraId="07996EF3" w14:textId="77777777" w:rsidR="00DC4DCA" w:rsidRPr="00945252" w:rsidRDefault="00DC4DCA" w:rsidP="001C2B14">
            <w:pPr>
              <w:rPr>
                <w:b/>
                <w:lang w:val="en-GB"/>
              </w:rPr>
            </w:pPr>
            <w:r>
              <w:rPr>
                <w:b/>
                <w:lang w:val="en-GB"/>
              </w:rPr>
              <w:t>Entry condition</w:t>
            </w:r>
          </w:p>
        </w:tc>
        <w:tc>
          <w:tcPr>
            <w:tcW w:w="6232" w:type="dxa"/>
          </w:tcPr>
          <w:p w14:paraId="24421A93" w14:textId="77777777" w:rsidR="00DC4DCA" w:rsidRPr="00ED0FAD" w:rsidRDefault="00DC4DCA" w:rsidP="001C2B14">
            <w:pPr>
              <w:rPr>
                <w:lang w:val="en-GB"/>
              </w:rPr>
            </w:pPr>
            <w:r w:rsidRPr="00ED0FAD">
              <w:rPr>
                <w:lang w:val="en-GB"/>
              </w:rPr>
              <w:t>A non-logged user o</w:t>
            </w:r>
            <w:r w:rsidRPr="009414DB">
              <w:rPr>
                <w:lang w:val="en-GB"/>
              </w:rPr>
              <w:t>pens the</w:t>
            </w:r>
            <w:r>
              <w:rPr>
                <w:lang w:val="en-GB"/>
              </w:rPr>
              <w:t xml:space="preserve"> app</w:t>
            </w:r>
          </w:p>
        </w:tc>
      </w:tr>
      <w:tr w:rsidR="00DC4DCA" w:rsidRPr="00A96E4D" w14:paraId="35F91426" w14:textId="77777777" w:rsidTr="001C2B14">
        <w:tc>
          <w:tcPr>
            <w:tcW w:w="2263" w:type="dxa"/>
          </w:tcPr>
          <w:p w14:paraId="4B523075" w14:textId="77777777" w:rsidR="00DC4DCA" w:rsidRPr="00945252" w:rsidRDefault="00DC4DCA" w:rsidP="001C2B14">
            <w:pPr>
              <w:rPr>
                <w:b/>
                <w:lang w:val="en-GB"/>
              </w:rPr>
            </w:pPr>
            <w:r>
              <w:rPr>
                <w:b/>
                <w:lang w:val="en-GB"/>
              </w:rPr>
              <w:t>Basic Flow</w:t>
            </w:r>
          </w:p>
        </w:tc>
        <w:tc>
          <w:tcPr>
            <w:tcW w:w="6232" w:type="dxa"/>
          </w:tcPr>
          <w:p w14:paraId="2B19E8D3" w14:textId="77777777" w:rsidR="00DC4DCA" w:rsidRDefault="00DC4DCA" w:rsidP="001C2B14">
            <w:pPr>
              <w:pStyle w:val="ListParagraph"/>
              <w:numPr>
                <w:ilvl w:val="0"/>
                <w:numId w:val="53"/>
              </w:numPr>
              <w:rPr>
                <w:lang w:val="en-GB"/>
              </w:rPr>
            </w:pPr>
            <w:r>
              <w:rPr>
                <w:lang w:val="en-GB"/>
              </w:rPr>
              <w:t>In the homepage, User clicks the “Login” button.</w:t>
            </w:r>
          </w:p>
          <w:p w14:paraId="1C05A4D8" w14:textId="77777777" w:rsidR="00DC4DCA" w:rsidRDefault="00DC4DCA" w:rsidP="001C2B14">
            <w:pPr>
              <w:pStyle w:val="ListParagraph"/>
              <w:numPr>
                <w:ilvl w:val="0"/>
                <w:numId w:val="53"/>
              </w:numPr>
              <w:rPr>
                <w:lang w:val="en-GB"/>
              </w:rPr>
            </w:pPr>
            <w:r>
              <w:rPr>
                <w:lang w:val="en-GB"/>
              </w:rPr>
              <w:t>User enters their username and password</w:t>
            </w:r>
          </w:p>
          <w:p w14:paraId="1F91C32B" w14:textId="77777777" w:rsidR="00DC4DCA" w:rsidRPr="00945252" w:rsidRDefault="00DC4DCA" w:rsidP="001C2B14">
            <w:pPr>
              <w:pStyle w:val="ListParagraph"/>
              <w:numPr>
                <w:ilvl w:val="0"/>
                <w:numId w:val="53"/>
              </w:numPr>
              <w:rPr>
                <w:lang w:val="en-GB"/>
              </w:rPr>
            </w:pPr>
            <w:r>
              <w:rPr>
                <w:lang w:val="en-GB"/>
              </w:rPr>
              <w:t>User clicks the “Log me in” button.</w:t>
            </w:r>
          </w:p>
        </w:tc>
      </w:tr>
      <w:tr w:rsidR="00DC4DCA" w:rsidRPr="00A96E4D" w14:paraId="0049412E" w14:textId="77777777" w:rsidTr="001C2B14">
        <w:tc>
          <w:tcPr>
            <w:tcW w:w="2263" w:type="dxa"/>
          </w:tcPr>
          <w:p w14:paraId="2F86D33E" w14:textId="77777777" w:rsidR="00DC4DCA" w:rsidRPr="00945252" w:rsidRDefault="00DC4DCA" w:rsidP="001C2B14">
            <w:pPr>
              <w:rPr>
                <w:b/>
                <w:lang w:val="en-GB"/>
              </w:rPr>
            </w:pPr>
            <w:r>
              <w:rPr>
                <w:b/>
                <w:lang w:val="en-GB"/>
              </w:rPr>
              <w:t>Exit condition</w:t>
            </w:r>
          </w:p>
        </w:tc>
        <w:tc>
          <w:tcPr>
            <w:tcW w:w="6232" w:type="dxa"/>
          </w:tcPr>
          <w:p w14:paraId="6262B867" w14:textId="77777777" w:rsidR="00DC4DCA" w:rsidRDefault="00DC4DCA" w:rsidP="001C2B14">
            <w:pPr>
              <w:rPr>
                <w:lang w:val="en-GB"/>
              </w:rPr>
            </w:pPr>
            <w:r>
              <w:rPr>
                <w:lang w:val="en-GB"/>
              </w:rPr>
              <w:t>User has successfully logged in and has access to the functionalities of their role.</w:t>
            </w:r>
          </w:p>
        </w:tc>
      </w:tr>
      <w:tr w:rsidR="00DC4DCA" w:rsidRPr="00A96E4D" w14:paraId="77F9F6A2" w14:textId="77777777" w:rsidTr="001C2B14">
        <w:tc>
          <w:tcPr>
            <w:tcW w:w="2263" w:type="dxa"/>
          </w:tcPr>
          <w:p w14:paraId="15563B8F" w14:textId="77777777" w:rsidR="00DC4DCA" w:rsidRPr="00945252" w:rsidRDefault="00DC4DCA" w:rsidP="001C2B14">
            <w:pPr>
              <w:rPr>
                <w:b/>
                <w:lang w:val="en-GB"/>
              </w:rPr>
            </w:pPr>
            <w:r w:rsidRPr="00945252">
              <w:rPr>
                <w:b/>
                <w:lang w:val="en-GB"/>
              </w:rPr>
              <w:t>Exception</w:t>
            </w:r>
          </w:p>
        </w:tc>
        <w:tc>
          <w:tcPr>
            <w:tcW w:w="6232" w:type="dxa"/>
          </w:tcPr>
          <w:p w14:paraId="2837991F" w14:textId="77777777" w:rsidR="00DC4DCA" w:rsidRDefault="00DC4DCA" w:rsidP="001C2B14">
            <w:pPr>
              <w:rPr>
                <w:lang w:val="en-GB"/>
              </w:rPr>
            </w:pPr>
            <w:r>
              <w:rPr>
                <w:lang w:val="en-GB"/>
              </w:rPr>
              <w:t>One between the username and password fields is invalid. An error message is displayed.</w:t>
            </w:r>
          </w:p>
        </w:tc>
      </w:tr>
    </w:tbl>
    <w:p w14:paraId="5C4EC1A0" w14:textId="3FED186F" w:rsidR="00951A9C" w:rsidRDefault="00951A9C" w:rsidP="003A0C47">
      <w:pPr>
        <w:pStyle w:val="Heading4"/>
        <w:rPr>
          <w:lang w:val="en-GB"/>
        </w:rPr>
      </w:pPr>
      <w:bookmarkStart w:id="70" w:name="_Toc56547552"/>
      <w:bookmarkStart w:id="71" w:name="_Toc58319893"/>
      <w:r>
        <w:rPr>
          <w:lang w:val="en-GB"/>
        </w:rPr>
        <w:t>Store manager sets parameters</w:t>
      </w:r>
      <w:bookmarkEnd w:id="70"/>
      <w:bookmarkEnd w:id="71"/>
    </w:p>
    <w:p w14:paraId="07596D4E" w14:textId="0CAD21E2" w:rsidR="00ED0FAD" w:rsidRDefault="007E7039" w:rsidP="004D707F">
      <w:pPr>
        <w:rPr>
          <w:lang w:val="en-GB"/>
        </w:rPr>
      </w:pPr>
      <w:r>
        <w:rPr>
          <w:lang w:val="en-GB"/>
        </w:rPr>
        <w:t>The modification of parameters done by the store manager passes through its application, which is an important actor in this use case.</w:t>
      </w:r>
      <w:r w:rsidR="00DC4DCA" w:rsidDel="00DC4DCA">
        <w:rPr>
          <w:lang w:val="en-GB"/>
        </w:rPr>
        <w:t xml:space="preserve"> </w:t>
      </w:r>
    </w:p>
    <w:tbl>
      <w:tblPr>
        <w:tblStyle w:val="TableGrid"/>
        <w:tblW w:w="0" w:type="auto"/>
        <w:tblLook w:val="04A0" w:firstRow="1" w:lastRow="0" w:firstColumn="1" w:lastColumn="0" w:noHBand="0" w:noVBand="1"/>
      </w:tblPr>
      <w:tblGrid>
        <w:gridCol w:w="2263"/>
        <w:gridCol w:w="6232"/>
      </w:tblGrid>
      <w:tr w:rsidR="000C5CB6" w14:paraId="64129F23" w14:textId="77777777" w:rsidTr="000C5CB6">
        <w:tc>
          <w:tcPr>
            <w:tcW w:w="2263" w:type="dxa"/>
          </w:tcPr>
          <w:p w14:paraId="79CFA76F" w14:textId="77777777" w:rsidR="000C5CB6" w:rsidRPr="00945252" w:rsidRDefault="000C5CB6" w:rsidP="000C5CB6">
            <w:pPr>
              <w:rPr>
                <w:b/>
                <w:lang w:val="en-GB"/>
              </w:rPr>
            </w:pPr>
            <w:r>
              <w:rPr>
                <w:b/>
                <w:lang w:val="en-GB"/>
              </w:rPr>
              <w:t>Use case</w:t>
            </w:r>
          </w:p>
        </w:tc>
        <w:tc>
          <w:tcPr>
            <w:tcW w:w="6232" w:type="dxa"/>
          </w:tcPr>
          <w:p w14:paraId="2E573ED8" w14:textId="1600D248" w:rsidR="000C5CB6" w:rsidRDefault="000C5CB6" w:rsidP="000C5CB6">
            <w:pPr>
              <w:rPr>
                <w:lang w:val="en-GB"/>
              </w:rPr>
            </w:pPr>
            <w:r>
              <w:rPr>
                <w:lang w:val="en-GB"/>
              </w:rPr>
              <w:t>Store Manager Configuration</w:t>
            </w:r>
          </w:p>
        </w:tc>
      </w:tr>
      <w:tr w:rsidR="000C5CB6" w14:paraId="225356CB" w14:textId="77777777" w:rsidTr="000C5CB6">
        <w:tc>
          <w:tcPr>
            <w:tcW w:w="2263" w:type="dxa"/>
          </w:tcPr>
          <w:p w14:paraId="396FE42C" w14:textId="77777777" w:rsidR="000C5CB6" w:rsidRPr="00945252" w:rsidRDefault="000C5CB6" w:rsidP="000C5CB6">
            <w:pPr>
              <w:rPr>
                <w:b/>
                <w:lang w:val="en-GB"/>
              </w:rPr>
            </w:pPr>
            <w:r>
              <w:rPr>
                <w:b/>
                <w:lang w:val="en-GB"/>
              </w:rPr>
              <w:t>Actor</w:t>
            </w:r>
          </w:p>
        </w:tc>
        <w:tc>
          <w:tcPr>
            <w:tcW w:w="6232" w:type="dxa"/>
          </w:tcPr>
          <w:p w14:paraId="14913963" w14:textId="284D66C9" w:rsidR="000C5CB6" w:rsidRDefault="000C5CB6" w:rsidP="000C5CB6">
            <w:pPr>
              <w:rPr>
                <w:lang w:val="en-GB"/>
              </w:rPr>
            </w:pPr>
            <w:r>
              <w:rPr>
                <w:lang w:val="en-GB"/>
              </w:rPr>
              <w:t>Store Manager</w:t>
            </w:r>
          </w:p>
        </w:tc>
      </w:tr>
      <w:tr w:rsidR="000C5CB6" w:rsidRPr="00A96E4D" w14:paraId="7D9A8DDA" w14:textId="77777777" w:rsidTr="000C5CB6">
        <w:tc>
          <w:tcPr>
            <w:tcW w:w="2263" w:type="dxa"/>
          </w:tcPr>
          <w:p w14:paraId="72357CB0" w14:textId="77777777" w:rsidR="000C5CB6" w:rsidRPr="00945252" w:rsidRDefault="000C5CB6" w:rsidP="000C5CB6">
            <w:pPr>
              <w:rPr>
                <w:b/>
                <w:lang w:val="en-GB"/>
              </w:rPr>
            </w:pPr>
            <w:r>
              <w:rPr>
                <w:b/>
                <w:lang w:val="en-GB"/>
              </w:rPr>
              <w:t>Entry condition</w:t>
            </w:r>
          </w:p>
        </w:tc>
        <w:tc>
          <w:tcPr>
            <w:tcW w:w="6232" w:type="dxa"/>
          </w:tcPr>
          <w:p w14:paraId="08FD6F11" w14:textId="518148A9" w:rsidR="000C5CB6" w:rsidRDefault="00ED0FAD" w:rsidP="000C5CB6">
            <w:pPr>
              <w:rPr>
                <w:lang w:val="en-GB"/>
              </w:rPr>
            </w:pPr>
            <w:r>
              <w:rPr>
                <w:lang w:val="en-GB"/>
              </w:rPr>
              <w:t>A user is logged in as a Store Manager</w:t>
            </w:r>
          </w:p>
        </w:tc>
      </w:tr>
      <w:tr w:rsidR="000C5CB6" w:rsidRPr="00A96E4D" w14:paraId="2AB24414" w14:textId="77777777" w:rsidTr="000C5CB6">
        <w:tc>
          <w:tcPr>
            <w:tcW w:w="2263" w:type="dxa"/>
          </w:tcPr>
          <w:p w14:paraId="2D40EA9E" w14:textId="77777777" w:rsidR="000C5CB6" w:rsidRPr="00945252" w:rsidRDefault="000C5CB6" w:rsidP="000C5CB6">
            <w:pPr>
              <w:rPr>
                <w:b/>
                <w:lang w:val="en-GB"/>
              </w:rPr>
            </w:pPr>
            <w:r>
              <w:rPr>
                <w:b/>
                <w:lang w:val="en-GB"/>
              </w:rPr>
              <w:t>Basic Flow</w:t>
            </w:r>
          </w:p>
        </w:tc>
        <w:tc>
          <w:tcPr>
            <w:tcW w:w="6232" w:type="dxa"/>
          </w:tcPr>
          <w:p w14:paraId="2E758425" w14:textId="5DB3ADB6" w:rsidR="000C5CB6" w:rsidRDefault="000C5CB6" w:rsidP="000C5CB6">
            <w:pPr>
              <w:pStyle w:val="ListParagraph"/>
              <w:numPr>
                <w:ilvl w:val="0"/>
                <w:numId w:val="52"/>
              </w:numPr>
              <w:rPr>
                <w:lang w:val="en-GB"/>
              </w:rPr>
            </w:pPr>
            <w:r>
              <w:rPr>
                <w:lang w:val="en-GB"/>
              </w:rPr>
              <w:t xml:space="preserve">In the homepage, the </w:t>
            </w:r>
            <w:r w:rsidR="00ED0FAD">
              <w:rPr>
                <w:lang w:val="en-GB"/>
              </w:rPr>
              <w:t xml:space="preserve">Store Manager </w:t>
            </w:r>
            <w:r w:rsidR="00983E18">
              <w:rPr>
                <w:lang w:val="en-GB"/>
              </w:rPr>
              <w:t>enters the Configuration section of the app.</w:t>
            </w:r>
          </w:p>
          <w:p w14:paraId="1220AA39" w14:textId="158FA417" w:rsidR="00983E18" w:rsidRDefault="00983E18" w:rsidP="000C5CB6">
            <w:pPr>
              <w:pStyle w:val="ListParagraph"/>
              <w:numPr>
                <w:ilvl w:val="0"/>
                <w:numId w:val="52"/>
              </w:numPr>
              <w:rPr>
                <w:lang w:val="en-GB"/>
              </w:rPr>
            </w:pPr>
            <w:r>
              <w:rPr>
                <w:lang w:val="en-GB"/>
              </w:rPr>
              <w:t>Store Manager selects the store whose parameters he wishes to change.</w:t>
            </w:r>
          </w:p>
          <w:p w14:paraId="6D5B43A0" w14:textId="1574E9F7" w:rsidR="000C5CB6" w:rsidRDefault="000C5CB6" w:rsidP="000C5CB6">
            <w:pPr>
              <w:pStyle w:val="ListParagraph"/>
              <w:numPr>
                <w:ilvl w:val="0"/>
                <w:numId w:val="52"/>
              </w:numPr>
              <w:rPr>
                <w:lang w:val="en-GB"/>
              </w:rPr>
            </w:pPr>
            <w:r>
              <w:rPr>
                <w:lang w:val="en-GB"/>
              </w:rPr>
              <w:t xml:space="preserve">The </w:t>
            </w:r>
            <w:r w:rsidR="00ED0FAD">
              <w:rPr>
                <w:lang w:val="en-GB"/>
              </w:rPr>
              <w:t>Store Manager selects and modifies the following parameters: maximum number of people allowed in a sector, maximum duration of a visit, length of time slots and opening/closing hours</w:t>
            </w:r>
            <w:r w:rsidR="00A05B9A">
              <w:rPr>
                <w:lang w:val="en-GB"/>
              </w:rPr>
              <w:t xml:space="preserve">, maximum </w:t>
            </w:r>
            <w:r w:rsidR="007506B9">
              <w:rPr>
                <w:lang w:val="en-GB"/>
              </w:rPr>
              <w:t>people in one group for a booking</w:t>
            </w:r>
            <w:r w:rsidR="00ED0FAD">
              <w:rPr>
                <w:lang w:val="en-GB"/>
              </w:rPr>
              <w:t>.</w:t>
            </w:r>
          </w:p>
          <w:p w14:paraId="613E3634" w14:textId="1FC9F370" w:rsidR="000C5CB6" w:rsidRPr="00945252" w:rsidRDefault="000C5CB6">
            <w:pPr>
              <w:pStyle w:val="ListParagraph"/>
              <w:numPr>
                <w:ilvl w:val="0"/>
                <w:numId w:val="52"/>
              </w:numPr>
              <w:rPr>
                <w:lang w:val="en-GB"/>
              </w:rPr>
            </w:pPr>
            <w:r>
              <w:rPr>
                <w:lang w:val="en-GB"/>
              </w:rPr>
              <w:t xml:space="preserve">The </w:t>
            </w:r>
            <w:r w:rsidR="00ED0FAD">
              <w:rPr>
                <w:lang w:val="en-GB"/>
              </w:rPr>
              <w:t>Store Manager confirms their submission.</w:t>
            </w:r>
          </w:p>
        </w:tc>
      </w:tr>
      <w:tr w:rsidR="000C5CB6" w:rsidRPr="00A96E4D" w14:paraId="6F4944E6" w14:textId="77777777" w:rsidTr="000C5CB6">
        <w:tc>
          <w:tcPr>
            <w:tcW w:w="2263" w:type="dxa"/>
          </w:tcPr>
          <w:p w14:paraId="13EA8F48" w14:textId="77777777" w:rsidR="000C5CB6" w:rsidRPr="00945252" w:rsidRDefault="000C5CB6" w:rsidP="000C5CB6">
            <w:pPr>
              <w:rPr>
                <w:b/>
                <w:lang w:val="en-GB"/>
              </w:rPr>
            </w:pPr>
            <w:r>
              <w:rPr>
                <w:b/>
                <w:lang w:val="en-GB"/>
              </w:rPr>
              <w:t>Exit condition</w:t>
            </w:r>
          </w:p>
        </w:tc>
        <w:tc>
          <w:tcPr>
            <w:tcW w:w="6232" w:type="dxa"/>
          </w:tcPr>
          <w:p w14:paraId="288772BB" w14:textId="04F565DA" w:rsidR="000C5CB6" w:rsidRDefault="00ED0FAD" w:rsidP="000C5CB6">
            <w:pPr>
              <w:rPr>
                <w:lang w:val="en-GB"/>
              </w:rPr>
            </w:pPr>
            <w:r>
              <w:rPr>
                <w:lang w:val="en-GB"/>
              </w:rPr>
              <w:t>The value of the parameters selected by the Store Manager are set to the values that were chosen.</w:t>
            </w:r>
          </w:p>
        </w:tc>
      </w:tr>
      <w:tr w:rsidR="000C5CB6" w:rsidRPr="00A96E4D" w14:paraId="424BFC98" w14:textId="77777777" w:rsidTr="000C5CB6">
        <w:tc>
          <w:tcPr>
            <w:tcW w:w="2263" w:type="dxa"/>
          </w:tcPr>
          <w:p w14:paraId="68E52B01" w14:textId="77777777" w:rsidR="000C5CB6" w:rsidRPr="00945252" w:rsidRDefault="000C5CB6" w:rsidP="000C5CB6">
            <w:pPr>
              <w:rPr>
                <w:b/>
                <w:lang w:val="en-GB"/>
              </w:rPr>
            </w:pPr>
            <w:r w:rsidRPr="00945252">
              <w:rPr>
                <w:b/>
                <w:lang w:val="en-GB"/>
              </w:rPr>
              <w:t>Exception</w:t>
            </w:r>
          </w:p>
        </w:tc>
        <w:tc>
          <w:tcPr>
            <w:tcW w:w="6232" w:type="dxa"/>
          </w:tcPr>
          <w:p w14:paraId="6307EE40" w14:textId="3A6D2B18" w:rsidR="000C5CB6" w:rsidRDefault="000C5CB6">
            <w:pPr>
              <w:rPr>
                <w:lang w:val="en-GB"/>
              </w:rPr>
            </w:pPr>
            <w:r>
              <w:rPr>
                <w:lang w:val="en-GB"/>
              </w:rPr>
              <w:t xml:space="preserve">The </w:t>
            </w:r>
            <w:r w:rsidR="00ED0FAD">
              <w:rPr>
                <w:lang w:val="en-GB"/>
              </w:rPr>
              <w:t>Store Manager inputs invalid data. An error message is displayed.</w:t>
            </w:r>
          </w:p>
        </w:tc>
      </w:tr>
    </w:tbl>
    <w:p w14:paraId="74EE0BC2" w14:textId="77777777" w:rsidR="000C5CB6" w:rsidRDefault="000C5CB6" w:rsidP="00951A9C">
      <w:pPr>
        <w:rPr>
          <w:lang w:val="en-GB"/>
        </w:rPr>
      </w:pPr>
    </w:p>
    <w:p w14:paraId="4D66C1A1" w14:textId="5E9A8FD0" w:rsidR="00951A9C" w:rsidRDefault="00951A9C" w:rsidP="003A0C47">
      <w:pPr>
        <w:pStyle w:val="Heading4"/>
        <w:rPr>
          <w:lang w:val="en-GB"/>
        </w:rPr>
      </w:pPr>
      <w:bookmarkStart w:id="72" w:name="_Toc56547553"/>
      <w:bookmarkStart w:id="73" w:name="_Toc58319894"/>
      <w:r>
        <w:rPr>
          <w:lang w:val="en-GB"/>
        </w:rPr>
        <w:t>Notifications</w:t>
      </w:r>
      <w:bookmarkEnd w:id="72"/>
      <w:bookmarkEnd w:id="73"/>
    </w:p>
    <w:p w14:paraId="76DAD65F" w14:textId="1DF75734" w:rsidR="00BF2C24" w:rsidRDefault="00BF2C24" w:rsidP="00951A9C">
      <w:pPr>
        <w:rPr>
          <w:lang w:val="en-GB"/>
        </w:rPr>
      </w:pPr>
      <w:r>
        <w:rPr>
          <w:lang w:val="en-GB"/>
        </w:rPr>
        <w:t xml:space="preserve">Notification is the process </w:t>
      </w:r>
      <w:r w:rsidR="00286D53">
        <w:rPr>
          <w:lang w:val="en-GB"/>
        </w:rPr>
        <w:t>of the system intended to notify the user about a free slot or about the necessity of getting out to reach the grocery store in time.</w:t>
      </w:r>
    </w:p>
    <w:tbl>
      <w:tblPr>
        <w:tblStyle w:val="TableGrid"/>
        <w:tblW w:w="0" w:type="auto"/>
        <w:tblLook w:val="04A0" w:firstRow="1" w:lastRow="0" w:firstColumn="1" w:lastColumn="0" w:noHBand="0" w:noVBand="1"/>
      </w:tblPr>
      <w:tblGrid>
        <w:gridCol w:w="2263"/>
        <w:gridCol w:w="6232"/>
      </w:tblGrid>
      <w:tr w:rsidR="00E42E8D" w14:paraId="29CBC60A" w14:textId="77777777" w:rsidTr="007C324F">
        <w:tc>
          <w:tcPr>
            <w:tcW w:w="2263" w:type="dxa"/>
          </w:tcPr>
          <w:p w14:paraId="68D0861A" w14:textId="77777777" w:rsidR="00E42E8D" w:rsidRPr="00945252" w:rsidRDefault="00E42E8D" w:rsidP="007C324F">
            <w:pPr>
              <w:rPr>
                <w:b/>
                <w:lang w:val="en-GB"/>
              </w:rPr>
            </w:pPr>
            <w:r>
              <w:rPr>
                <w:b/>
                <w:lang w:val="en-GB"/>
              </w:rPr>
              <w:t>Use case</w:t>
            </w:r>
          </w:p>
        </w:tc>
        <w:tc>
          <w:tcPr>
            <w:tcW w:w="6232" w:type="dxa"/>
          </w:tcPr>
          <w:p w14:paraId="22B58C15" w14:textId="54608950" w:rsidR="00E42E8D" w:rsidRDefault="00E42E8D">
            <w:pPr>
              <w:rPr>
                <w:lang w:val="en-GB"/>
              </w:rPr>
            </w:pPr>
            <w:r>
              <w:rPr>
                <w:lang w:val="en-GB"/>
              </w:rPr>
              <w:t>Receive Move Notification</w:t>
            </w:r>
          </w:p>
        </w:tc>
      </w:tr>
      <w:tr w:rsidR="00E42E8D" w14:paraId="3F44AAF4" w14:textId="77777777" w:rsidTr="007C324F">
        <w:tc>
          <w:tcPr>
            <w:tcW w:w="2263" w:type="dxa"/>
          </w:tcPr>
          <w:p w14:paraId="09794142" w14:textId="77777777" w:rsidR="00E42E8D" w:rsidRPr="00945252" w:rsidRDefault="00E42E8D" w:rsidP="007C324F">
            <w:pPr>
              <w:rPr>
                <w:b/>
                <w:lang w:val="en-GB"/>
              </w:rPr>
            </w:pPr>
            <w:r>
              <w:rPr>
                <w:b/>
                <w:lang w:val="en-GB"/>
              </w:rPr>
              <w:t>Actor</w:t>
            </w:r>
          </w:p>
        </w:tc>
        <w:tc>
          <w:tcPr>
            <w:tcW w:w="6232" w:type="dxa"/>
          </w:tcPr>
          <w:p w14:paraId="0BC9295E" w14:textId="7E0EE302" w:rsidR="00E42E8D" w:rsidRDefault="00E42E8D" w:rsidP="007C324F">
            <w:pPr>
              <w:rPr>
                <w:lang w:val="en-GB"/>
              </w:rPr>
            </w:pPr>
            <w:r>
              <w:rPr>
                <w:lang w:val="en-GB"/>
              </w:rPr>
              <w:t>Customer</w:t>
            </w:r>
          </w:p>
        </w:tc>
      </w:tr>
      <w:tr w:rsidR="00E42E8D" w:rsidRPr="00A96E4D" w14:paraId="07364ACB" w14:textId="77777777" w:rsidTr="007C324F">
        <w:tc>
          <w:tcPr>
            <w:tcW w:w="2263" w:type="dxa"/>
          </w:tcPr>
          <w:p w14:paraId="485F2822" w14:textId="77777777" w:rsidR="00E42E8D" w:rsidRPr="00945252" w:rsidRDefault="00E42E8D" w:rsidP="007C324F">
            <w:pPr>
              <w:rPr>
                <w:b/>
                <w:lang w:val="en-GB"/>
              </w:rPr>
            </w:pPr>
            <w:r>
              <w:rPr>
                <w:b/>
                <w:lang w:val="en-GB"/>
              </w:rPr>
              <w:t>Entry condition</w:t>
            </w:r>
          </w:p>
        </w:tc>
        <w:tc>
          <w:tcPr>
            <w:tcW w:w="6232" w:type="dxa"/>
          </w:tcPr>
          <w:p w14:paraId="059383DC" w14:textId="36CEB525" w:rsidR="00E42E8D" w:rsidRDefault="00E42E8D">
            <w:pPr>
              <w:rPr>
                <w:lang w:val="en-GB"/>
              </w:rPr>
            </w:pPr>
            <w:r>
              <w:rPr>
                <w:lang w:val="en-GB"/>
              </w:rPr>
              <w:t xml:space="preserve">Customer has a valid digital ticket for a store and is queuing </w:t>
            </w:r>
          </w:p>
        </w:tc>
      </w:tr>
      <w:tr w:rsidR="00E42E8D" w:rsidRPr="00A96E4D" w14:paraId="176B9AF5" w14:textId="77777777" w:rsidTr="007C324F">
        <w:tc>
          <w:tcPr>
            <w:tcW w:w="2263" w:type="dxa"/>
          </w:tcPr>
          <w:p w14:paraId="48E0063E" w14:textId="77777777" w:rsidR="00E42E8D" w:rsidRPr="00945252" w:rsidRDefault="00E42E8D" w:rsidP="007C324F">
            <w:pPr>
              <w:rPr>
                <w:b/>
                <w:lang w:val="en-GB"/>
              </w:rPr>
            </w:pPr>
            <w:r>
              <w:rPr>
                <w:b/>
                <w:lang w:val="en-GB"/>
              </w:rPr>
              <w:t>Basic Flow</w:t>
            </w:r>
          </w:p>
        </w:tc>
        <w:tc>
          <w:tcPr>
            <w:tcW w:w="6232" w:type="dxa"/>
          </w:tcPr>
          <w:p w14:paraId="6FE918E9" w14:textId="77777777" w:rsidR="00E42E8D" w:rsidRDefault="00E42E8D" w:rsidP="00E42E8D">
            <w:pPr>
              <w:pStyle w:val="ListParagraph"/>
              <w:numPr>
                <w:ilvl w:val="0"/>
                <w:numId w:val="58"/>
              </w:numPr>
              <w:rPr>
                <w:lang w:val="en-GB"/>
              </w:rPr>
            </w:pPr>
            <w:r>
              <w:rPr>
                <w:lang w:val="en-GB"/>
              </w:rPr>
              <w:t>Customer receives a notification telling them that it is time to go to the store.</w:t>
            </w:r>
          </w:p>
          <w:p w14:paraId="4E75C74C" w14:textId="51B76AE7" w:rsidR="00E42E8D" w:rsidRPr="00945252" w:rsidRDefault="00E42E8D" w:rsidP="00E42E8D">
            <w:pPr>
              <w:pStyle w:val="ListParagraph"/>
              <w:numPr>
                <w:ilvl w:val="0"/>
                <w:numId w:val="58"/>
              </w:numPr>
              <w:rPr>
                <w:lang w:val="en-GB"/>
              </w:rPr>
            </w:pPr>
            <w:r>
              <w:rPr>
                <w:lang w:val="en-GB"/>
              </w:rPr>
              <w:t>Customer clicks ok and starts travelling to the store.</w:t>
            </w:r>
          </w:p>
        </w:tc>
      </w:tr>
      <w:tr w:rsidR="00E42E8D" w:rsidRPr="00A96E4D" w14:paraId="574B1FEE" w14:textId="77777777" w:rsidTr="007C324F">
        <w:tc>
          <w:tcPr>
            <w:tcW w:w="2263" w:type="dxa"/>
          </w:tcPr>
          <w:p w14:paraId="16247582" w14:textId="77777777" w:rsidR="00E42E8D" w:rsidRPr="00945252" w:rsidRDefault="00E42E8D" w:rsidP="007C324F">
            <w:pPr>
              <w:rPr>
                <w:b/>
                <w:lang w:val="en-GB"/>
              </w:rPr>
            </w:pPr>
            <w:r>
              <w:rPr>
                <w:b/>
                <w:lang w:val="en-GB"/>
              </w:rPr>
              <w:t>Exit condition</w:t>
            </w:r>
          </w:p>
        </w:tc>
        <w:tc>
          <w:tcPr>
            <w:tcW w:w="6232" w:type="dxa"/>
          </w:tcPr>
          <w:p w14:paraId="0FBCC12A" w14:textId="3B122788" w:rsidR="00E42E8D" w:rsidRDefault="00E42E8D" w:rsidP="007C324F">
            <w:pPr>
              <w:rPr>
                <w:lang w:val="en-GB"/>
              </w:rPr>
            </w:pPr>
            <w:r>
              <w:rPr>
                <w:lang w:val="en-GB"/>
              </w:rPr>
              <w:t>Customer knows that it is time to get to the store.</w:t>
            </w:r>
          </w:p>
        </w:tc>
      </w:tr>
      <w:tr w:rsidR="00E42E8D" w14:paraId="30AFBEB4" w14:textId="77777777" w:rsidTr="007C324F">
        <w:tc>
          <w:tcPr>
            <w:tcW w:w="2263" w:type="dxa"/>
          </w:tcPr>
          <w:p w14:paraId="7814C5B9" w14:textId="77777777" w:rsidR="00E42E8D" w:rsidRPr="00945252" w:rsidRDefault="00E42E8D" w:rsidP="007C324F">
            <w:pPr>
              <w:rPr>
                <w:b/>
                <w:lang w:val="en-GB"/>
              </w:rPr>
            </w:pPr>
            <w:r w:rsidRPr="00945252">
              <w:rPr>
                <w:b/>
                <w:lang w:val="en-GB"/>
              </w:rPr>
              <w:t>Exception</w:t>
            </w:r>
          </w:p>
        </w:tc>
        <w:tc>
          <w:tcPr>
            <w:tcW w:w="6232" w:type="dxa"/>
          </w:tcPr>
          <w:p w14:paraId="058093B8" w14:textId="0C3F2D6D" w:rsidR="00E42E8D" w:rsidRDefault="00E42E8D" w:rsidP="007C324F">
            <w:pPr>
              <w:rPr>
                <w:lang w:val="en-GB"/>
              </w:rPr>
            </w:pPr>
          </w:p>
        </w:tc>
      </w:tr>
    </w:tbl>
    <w:p w14:paraId="34D930BF" w14:textId="37514F61" w:rsidR="00E42E8D" w:rsidRDefault="00E42E8D" w:rsidP="00951A9C">
      <w:pPr>
        <w:rPr>
          <w:lang w:val="en-GB"/>
        </w:rPr>
      </w:pPr>
    </w:p>
    <w:tbl>
      <w:tblPr>
        <w:tblStyle w:val="TableGrid"/>
        <w:tblW w:w="0" w:type="auto"/>
        <w:tblLook w:val="04A0" w:firstRow="1" w:lastRow="0" w:firstColumn="1" w:lastColumn="0" w:noHBand="0" w:noVBand="1"/>
      </w:tblPr>
      <w:tblGrid>
        <w:gridCol w:w="2263"/>
        <w:gridCol w:w="6232"/>
      </w:tblGrid>
      <w:tr w:rsidR="00E42E8D" w14:paraId="524983BD" w14:textId="77777777" w:rsidTr="007C324F">
        <w:tc>
          <w:tcPr>
            <w:tcW w:w="2263" w:type="dxa"/>
          </w:tcPr>
          <w:p w14:paraId="6F9568B0" w14:textId="77777777" w:rsidR="00E42E8D" w:rsidRPr="00945252" w:rsidRDefault="00E42E8D" w:rsidP="007C324F">
            <w:pPr>
              <w:rPr>
                <w:b/>
                <w:lang w:val="en-GB"/>
              </w:rPr>
            </w:pPr>
            <w:r>
              <w:rPr>
                <w:b/>
                <w:lang w:val="en-GB"/>
              </w:rPr>
              <w:t>Use case</w:t>
            </w:r>
          </w:p>
        </w:tc>
        <w:tc>
          <w:tcPr>
            <w:tcW w:w="6232" w:type="dxa"/>
          </w:tcPr>
          <w:p w14:paraId="51DE254B" w14:textId="1680AF16" w:rsidR="00E42E8D" w:rsidRDefault="00E42E8D">
            <w:pPr>
              <w:rPr>
                <w:lang w:val="en-GB"/>
              </w:rPr>
            </w:pPr>
            <w:r>
              <w:rPr>
                <w:lang w:val="en-GB"/>
              </w:rPr>
              <w:t>Receive Periodic Notification</w:t>
            </w:r>
          </w:p>
        </w:tc>
      </w:tr>
      <w:tr w:rsidR="00E42E8D" w14:paraId="56C5E845" w14:textId="77777777" w:rsidTr="007C324F">
        <w:tc>
          <w:tcPr>
            <w:tcW w:w="2263" w:type="dxa"/>
          </w:tcPr>
          <w:p w14:paraId="694FCD2A" w14:textId="77777777" w:rsidR="00E42E8D" w:rsidRPr="00945252" w:rsidRDefault="00E42E8D" w:rsidP="007C324F">
            <w:pPr>
              <w:rPr>
                <w:b/>
                <w:lang w:val="en-GB"/>
              </w:rPr>
            </w:pPr>
            <w:r>
              <w:rPr>
                <w:b/>
                <w:lang w:val="en-GB"/>
              </w:rPr>
              <w:t>Actor</w:t>
            </w:r>
          </w:p>
        </w:tc>
        <w:tc>
          <w:tcPr>
            <w:tcW w:w="6232" w:type="dxa"/>
          </w:tcPr>
          <w:p w14:paraId="357EA67D" w14:textId="77777777" w:rsidR="00E42E8D" w:rsidRDefault="00E42E8D" w:rsidP="007C324F">
            <w:pPr>
              <w:rPr>
                <w:lang w:val="en-GB"/>
              </w:rPr>
            </w:pPr>
            <w:r>
              <w:rPr>
                <w:lang w:val="en-GB"/>
              </w:rPr>
              <w:t>Customer</w:t>
            </w:r>
          </w:p>
        </w:tc>
      </w:tr>
      <w:tr w:rsidR="00E42E8D" w:rsidRPr="00A96E4D" w14:paraId="4C4DA970" w14:textId="77777777" w:rsidTr="007C324F">
        <w:tc>
          <w:tcPr>
            <w:tcW w:w="2263" w:type="dxa"/>
          </w:tcPr>
          <w:p w14:paraId="016C7743" w14:textId="77777777" w:rsidR="00E42E8D" w:rsidRPr="00945252" w:rsidRDefault="00E42E8D" w:rsidP="007C324F">
            <w:pPr>
              <w:rPr>
                <w:b/>
                <w:lang w:val="en-GB"/>
              </w:rPr>
            </w:pPr>
            <w:r>
              <w:rPr>
                <w:b/>
                <w:lang w:val="en-GB"/>
              </w:rPr>
              <w:t>Entry condition</w:t>
            </w:r>
          </w:p>
        </w:tc>
        <w:tc>
          <w:tcPr>
            <w:tcW w:w="6232" w:type="dxa"/>
          </w:tcPr>
          <w:p w14:paraId="3927F0CD" w14:textId="68CE3628" w:rsidR="00E42E8D" w:rsidRDefault="00E42E8D">
            <w:pPr>
              <w:rPr>
                <w:lang w:val="en-GB"/>
              </w:rPr>
            </w:pPr>
            <w:r>
              <w:rPr>
                <w:lang w:val="en-GB"/>
              </w:rPr>
              <w:t>Customer has logged in their account</w:t>
            </w:r>
          </w:p>
        </w:tc>
      </w:tr>
      <w:tr w:rsidR="00E42E8D" w:rsidRPr="00A96E4D" w14:paraId="0702C288" w14:textId="77777777" w:rsidTr="007C324F">
        <w:tc>
          <w:tcPr>
            <w:tcW w:w="2263" w:type="dxa"/>
          </w:tcPr>
          <w:p w14:paraId="5A69FF22" w14:textId="77777777" w:rsidR="00E42E8D" w:rsidRPr="00945252" w:rsidRDefault="00E42E8D" w:rsidP="007C324F">
            <w:pPr>
              <w:rPr>
                <w:b/>
                <w:lang w:val="en-GB"/>
              </w:rPr>
            </w:pPr>
            <w:r>
              <w:rPr>
                <w:b/>
                <w:lang w:val="en-GB"/>
              </w:rPr>
              <w:t>Basic Flow</w:t>
            </w:r>
          </w:p>
        </w:tc>
        <w:tc>
          <w:tcPr>
            <w:tcW w:w="6232" w:type="dxa"/>
          </w:tcPr>
          <w:p w14:paraId="3572C132" w14:textId="77777777" w:rsidR="00E42E8D" w:rsidRDefault="00E42E8D">
            <w:pPr>
              <w:pStyle w:val="ListParagraph"/>
              <w:numPr>
                <w:ilvl w:val="0"/>
                <w:numId w:val="59"/>
              </w:numPr>
              <w:rPr>
                <w:lang w:val="en-GB"/>
              </w:rPr>
            </w:pPr>
            <w:r>
              <w:rPr>
                <w:lang w:val="en-GB"/>
              </w:rPr>
              <w:t xml:space="preserve">Customer receives a notification with a list of some available stores in their area. </w:t>
            </w:r>
          </w:p>
          <w:p w14:paraId="1C8DCD1E" w14:textId="05F605E0" w:rsidR="00E42E8D" w:rsidRPr="00945252" w:rsidRDefault="00E42E8D">
            <w:pPr>
              <w:pStyle w:val="ListParagraph"/>
              <w:numPr>
                <w:ilvl w:val="0"/>
                <w:numId w:val="59"/>
              </w:numPr>
              <w:rPr>
                <w:lang w:val="en-GB"/>
              </w:rPr>
            </w:pPr>
            <w:r>
              <w:rPr>
                <w:lang w:val="en-GB"/>
              </w:rPr>
              <w:t>Customer clicks on the notification.</w:t>
            </w:r>
          </w:p>
        </w:tc>
      </w:tr>
      <w:tr w:rsidR="00E42E8D" w:rsidRPr="00A96E4D" w14:paraId="4A5A6321" w14:textId="77777777" w:rsidTr="007C324F">
        <w:tc>
          <w:tcPr>
            <w:tcW w:w="2263" w:type="dxa"/>
          </w:tcPr>
          <w:p w14:paraId="0FED8B97" w14:textId="77777777" w:rsidR="00E42E8D" w:rsidRPr="00945252" w:rsidRDefault="00E42E8D" w:rsidP="007C324F">
            <w:pPr>
              <w:rPr>
                <w:b/>
                <w:lang w:val="en-GB"/>
              </w:rPr>
            </w:pPr>
            <w:r>
              <w:rPr>
                <w:b/>
                <w:lang w:val="en-GB"/>
              </w:rPr>
              <w:t>Exit condition</w:t>
            </w:r>
          </w:p>
        </w:tc>
        <w:tc>
          <w:tcPr>
            <w:tcW w:w="6232" w:type="dxa"/>
          </w:tcPr>
          <w:p w14:paraId="2710CB77" w14:textId="6988EA6F" w:rsidR="00E42E8D" w:rsidRDefault="00E42E8D">
            <w:pPr>
              <w:rPr>
                <w:lang w:val="en-GB"/>
              </w:rPr>
            </w:pPr>
            <w:r>
              <w:rPr>
                <w:lang w:val="en-GB"/>
              </w:rPr>
              <w:t>Customer is redirected to the Book a Visit use case</w:t>
            </w:r>
          </w:p>
        </w:tc>
      </w:tr>
      <w:tr w:rsidR="00E42E8D" w14:paraId="1F3FB45A" w14:textId="77777777" w:rsidTr="007C324F">
        <w:tc>
          <w:tcPr>
            <w:tcW w:w="2263" w:type="dxa"/>
          </w:tcPr>
          <w:p w14:paraId="0899CD19" w14:textId="77777777" w:rsidR="00E42E8D" w:rsidRPr="00945252" w:rsidRDefault="00E42E8D" w:rsidP="007C324F">
            <w:pPr>
              <w:rPr>
                <w:b/>
                <w:lang w:val="en-GB"/>
              </w:rPr>
            </w:pPr>
            <w:r w:rsidRPr="00945252">
              <w:rPr>
                <w:b/>
                <w:lang w:val="en-GB"/>
              </w:rPr>
              <w:t>Exception</w:t>
            </w:r>
          </w:p>
        </w:tc>
        <w:tc>
          <w:tcPr>
            <w:tcW w:w="6232" w:type="dxa"/>
          </w:tcPr>
          <w:p w14:paraId="0F5DDEF9" w14:textId="385511A3" w:rsidR="00E42E8D" w:rsidRDefault="00E42E8D" w:rsidP="007C324F">
            <w:pPr>
              <w:rPr>
                <w:lang w:val="en-GB"/>
              </w:rPr>
            </w:pPr>
            <w:r>
              <w:rPr>
                <w:lang w:val="en-GB"/>
              </w:rPr>
              <w:t>Customer deletes the notification.</w:t>
            </w:r>
          </w:p>
        </w:tc>
      </w:tr>
    </w:tbl>
    <w:p w14:paraId="40A69338" w14:textId="564F40A5" w:rsidR="00951A9C" w:rsidRDefault="00951A9C" w:rsidP="003A0C47">
      <w:pPr>
        <w:pStyle w:val="Heading4"/>
        <w:rPr>
          <w:lang w:val="en-GB"/>
        </w:rPr>
      </w:pPr>
      <w:bookmarkStart w:id="74" w:name="_Toc56547554"/>
      <w:bookmarkStart w:id="75" w:name="_Toc58319895"/>
      <w:r>
        <w:rPr>
          <w:lang w:val="en-GB"/>
        </w:rPr>
        <w:t>Taking a ticket</w:t>
      </w:r>
      <w:bookmarkEnd w:id="74"/>
      <w:bookmarkEnd w:id="75"/>
    </w:p>
    <w:p w14:paraId="52D76D1A" w14:textId="22798065" w:rsidR="00AF26F4" w:rsidRDefault="00D07ADD" w:rsidP="00C94353">
      <w:pPr>
        <w:rPr>
          <w:lang w:val="en-GB"/>
        </w:rPr>
      </w:pPr>
      <w:r>
        <w:rPr>
          <w:lang w:val="en-GB"/>
        </w:rPr>
        <w:t>Taking a ticket is an activity involving three different actors of the S2B.</w:t>
      </w:r>
    </w:p>
    <w:tbl>
      <w:tblPr>
        <w:tblStyle w:val="TableGrid"/>
        <w:tblW w:w="0" w:type="auto"/>
        <w:tblLook w:val="04A0" w:firstRow="1" w:lastRow="0" w:firstColumn="1" w:lastColumn="0" w:noHBand="0" w:noVBand="1"/>
      </w:tblPr>
      <w:tblGrid>
        <w:gridCol w:w="2263"/>
        <w:gridCol w:w="6232"/>
      </w:tblGrid>
      <w:tr w:rsidR="00ED0FAD" w14:paraId="6F4A4555" w14:textId="77777777" w:rsidTr="00ED0FAD">
        <w:tc>
          <w:tcPr>
            <w:tcW w:w="2263" w:type="dxa"/>
          </w:tcPr>
          <w:p w14:paraId="49736E75" w14:textId="77777777" w:rsidR="00ED0FAD" w:rsidRPr="00945252" w:rsidRDefault="00ED0FAD" w:rsidP="00ED0FAD">
            <w:pPr>
              <w:rPr>
                <w:b/>
                <w:lang w:val="en-GB"/>
              </w:rPr>
            </w:pPr>
            <w:r>
              <w:rPr>
                <w:b/>
                <w:lang w:val="en-GB"/>
              </w:rPr>
              <w:t>Use case</w:t>
            </w:r>
          </w:p>
        </w:tc>
        <w:tc>
          <w:tcPr>
            <w:tcW w:w="6232" w:type="dxa"/>
          </w:tcPr>
          <w:p w14:paraId="6C61641B" w14:textId="2E5B2013" w:rsidR="00ED0FAD" w:rsidRDefault="00ED0FAD">
            <w:pPr>
              <w:rPr>
                <w:lang w:val="en-GB"/>
              </w:rPr>
            </w:pPr>
            <w:r>
              <w:rPr>
                <w:lang w:val="en-GB"/>
              </w:rPr>
              <w:t>Physical ticket</w:t>
            </w:r>
          </w:p>
        </w:tc>
      </w:tr>
      <w:tr w:rsidR="00ED0FAD" w14:paraId="3C46353C" w14:textId="77777777" w:rsidTr="00ED0FAD">
        <w:tc>
          <w:tcPr>
            <w:tcW w:w="2263" w:type="dxa"/>
          </w:tcPr>
          <w:p w14:paraId="0F52D2E1" w14:textId="77777777" w:rsidR="00ED0FAD" w:rsidRPr="00945252" w:rsidRDefault="00ED0FAD" w:rsidP="00ED0FAD">
            <w:pPr>
              <w:rPr>
                <w:b/>
                <w:lang w:val="en-GB"/>
              </w:rPr>
            </w:pPr>
            <w:r>
              <w:rPr>
                <w:b/>
                <w:lang w:val="en-GB"/>
              </w:rPr>
              <w:t>Actor</w:t>
            </w:r>
          </w:p>
        </w:tc>
        <w:tc>
          <w:tcPr>
            <w:tcW w:w="6232" w:type="dxa"/>
          </w:tcPr>
          <w:p w14:paraId="7770C519" w14:textId="794EDE3A" w:rsidR="00ED0FAD" w:rsidRDefault="00ED0FAD" w:rsidP="00ED0FAD">
            <w:pPr>
              <w:rPr>
                <w:lang w:val="en-GB"/>
              </w:rPr>
            </w:pPr>
            <w:r>
              <w:rPr>
                <w:lang w:val="en-GB"/>
              </w:rPr>
              <w:t>Customer</w:t>
            </w:r>
          </w:p>
        </w:tc>
      </w:tr>
      <w:tr w:rsidR="00ED0FAD" w:rsidRPr="00A96E4D" w14:paraId="40608FC2" w14:textId="77777777" w:rsidTr="00ED0FAD">
        <w:tc>
          <w:tcPr>
            <w:tcW w:w="2263" w:type="dxa"/>
          </w:tcPr>
          <w:p w14:paraId="6C752107" w14:textId="77777777" w:rsidR="00ED0FAD" w:rsidRPr="00945252" w:rsidRDefault="00ED0FAD" w:rsidP="00ED0FAD">
            <w:pPr>
              <w:rPr>
                <w:b/>
                <w:lang w:val="en-GB"/>
              </w:rPr>
            </w:pPr>
            <w:r>
              <w:rPr>
                <w:b/>
                <w:lang w:val="en-GB"/>
              </w:rPr>
              <w:t>Entry condition</w:t>
            </w:r>
          </w:p>
        </w:tc>
        <w:tc>
          <w:tcPr>
            <w:tcW w:w="6232" w:type="dxa"/>
          </w:tcPr>
          <w:p w14:paraId="6480E866" w14:textId="195C3F81" w:rsidR="00ED0FAD" w:rsidRDefault="00ED0FAD" w:rsidP="00ED0FAD">
            <w:pPr>
              <w:rPr>
                <w:lang w:val="en-GB"/>
              </w:rPr>
            </w:pPr>
            <w:r>
              <w:rPr>
                <w:lang w:val="en-GB"/>
              </w:rPr>
              <w:t>Customer is physically at the store and can use the ticket machine.</w:t>
            </w:r>
          </w:p>
        </w:tc>
      </w:tr>
      <w:tr w:rsidR="00ED0FAD" w:rsidRPr="00A96E4D" w14:paraId="364DACFA" w14:textId="77777777" w:rsidTr="00ED0FAD">
        <w:tc>
          <w:tcPr>
            <w:tcW w:w="2263" w:type="dxa"/>
          </w:tcPr>
          <w:p w14:paraId="5377E53C" w14:textId="77777777" w:rsidR="00ED0FAD" w:rsidRPr="00945252" w:rsidRDefault="00ED0FAD" w:rsidP="00ED0FAD">
            <w:pPr>
              <w:rPr>
                <w:b/>
                <w:lang w:val="en-GB"/>
              </w:rPr>
            </w:pPr>
            <w:r>
              <w:rPr>
                <w:b/>
                <w:lang w:val="en-GB"/>
              </w:rPr>
              <w:t>Basic Flow</w:t>
            </w:r>
          </w:p>
        </w:tc>
        <w:tc>
          <w:tcPr>
            <w:tcW w:w="6232" w:type="dxa"/>
          </w:tcPr>
          <w:p w14:paraId="3E0C5D2D" w14:textId="77777777" w:rsidR="00ED0FAD" w:rsidRDefault="00ED0FAD" w:rsidP="00ED0FAD">
            <w:pPr>
              <w:pStyle w:val="ListParagraph"/>
              <w:numPr>
                <w:ilvl w:val="0"/>
                <w:numId w:val="54"/>
              </w:numPr>
              <w:rPr>
                <w:lang w:val="en-GB"/>
              </w:rPr>
            </w:pPr>
            <w:r>
              <w:rPr>
                <w:lang w:val="en-GB"/>
              </w:rPr>
              <w:t>Customer clicks “Print ticket” on the machine.</w:t>
            </w:r>
          </w:p>
          <w:p w14:paraId="7E4BA032" w14:textId="6CB1B0B2" w:rsidR="00DF244F" w:rsidRPr="00945252" w:rsidRDefault="00DF244F" w:rsidP="00ED0FAD">
            <w:pPr>
              <w:pStyle w:val="ListParagraph"/>
              <w:numPr>
                <w:ilvl w:val="0"/>
                <w:numId w:val="54"/>
              </w:numPr>
              <w:rPr>
                <w:lang w:val="en-GB"/>
              </w:rPr>
            </w:pPr>
            <w:r>
              <w:rPr>
                <w:lang w:val="en-GB"/>
              </w:rPr>
              <w:t>The machine prints a valid ticket containing a waiting number and a QR code to be shown.</w:t>
            </w:r>
          </w:p>
        </w:tc>
      </w:tr>
      <w:tr w:rsidR="00ED0FAD" w:rsidRPr="00A96E4D" w14:paraId="5892AEC1" w14:textId="77777777" w:rsidTr="00ED0FAD">
        <w:tc>
          <w:tcPr>
            <w:tcW w:w="2263" w:type="dxa"/>
          </w:tcPr>
          <w:p w14:paraId="5CF1D4C0" w14:textId="77777777" w:rsidR="00ED0FAD" w:rsidRPr="00945252" w:rsidRDefault="00ED0FAD" w:rsidP="00ED0FAD">
            <w:pPr>
              <w:rPr>
                <w:b/>
                <w:lang w:val="en-GB"/>
              </w:rPr>
            </w:pPr>
            <w:r>
              <w:rPr>
                <w:b/>
                <w:lang w:val="en-GB"/>
              </w:rPr>
              <w:t>Exit condition</w:t>
            </w:r>
          </w:p>
        </w:tc>
        <w:tc>
          <w:tcPr>
            <w:tcW w:w="6232" w:type="dxa"/>
          </w:tcPr>
          <w:p w14:paraId="447BB319" w14:textId="6167BAA6" w:rsidR="00ED0FAD" w:rsidRDefault="00DF244F" w:rsidP="00ED0FAD">
            <w:pPr>
              <w:rPr>
                <w:lang w:val="en-GB"/>
              </w:rPr>
            </w:pPr>
            <w:r>
              <w:rPr>
                <w:lang w:val="en-GB"/>
              </w:rPr>
              <w:t>The Customer can now use their ticket to enter the store when their turn arrives.</w:t>
            </w:r>
          </w:p>
        </w:tc>
      </w:tr>
      <w:tr w:rsidR="00ED0FAD" w:rsidRPr="00A96E4D" w14:paraId="280B11F7" w14:textId="77777777" w:rsidTr="00ED0FAD">
        <w:tc>
          <w:tcPr>
            <w:tcW w:w="2263" w:type="dxa"/>
          </w:tcPr>
          <w:p w14:paraId="0E4718CE" w14:textId="77777777" w:rsidR="00ED0FAD" w:rsidRPr="00945252" w:rsidRDefault="00ED0FAD" w:rsidP="00ED0FAD">
            <w:pPr>
              <w:rPr>
                <w:b/>
                <w:lang w:val="en-GB"/>
              </w:rPr>
            </w:pPr>
            <w:r w:rsidRPr="00945252">
              <w:rPr>
                <w:b/>
                <w:lang w:val="en-GB"/>
              </w:rPr>
              <w:t>Exception</w:t>
            </w:r>
          </w:p>
        </w:tc>
        <w:tc>
          <w:tcPr>
            <w:tcW w:w="6232" w:type="dxa"/>
          </w:tcPr>
          <w:p w14:paraId="2247656F" w14:textId="30610FB0" w:rsidR="00ED0FAD" w:rsidRDefault="00DF244F" w:rsidP="00ED0FAD">
            <w:pPr>
              <w:rPr>
                <w:lang w:val="en-GB"/>
              </w:rPr>
            </w:pPr>
            <w:r>
              <w:rPr>
                <w:lang w:val="en-GB"/>
              </w:rPr>
              <w:t>Machine ran out of paper. An error message is displayed and checkpoint controllers are notified.</w:t>
            </w:r>
          </w:p>
        </w:tc>
      </w:tr>
    </w:tbl>
    <w:p w14:paraId="2A3F55A6" w14:textId="3A73BE07" w:rsidR="00ED0FAD" w:rsidRDefault="00ED0FAD" w:rsidP="00C94353">
      <w:pPr>
        <w:rPr>
          <w:lang w:val="en-GB"/>
        </w:rPr>
      </w:pPr>
    </w:p>
    <w:tbl>
      <w:tblPr>
        <w:tblStyle w:val="TableGrid"/>
        <w:tblW w:w="8553" w:type="dxa"/>
        <w:tblLook w:val="04A0" w:firstRow="1" w:lastRow="0" w:firstColumn="1" w:lastColumn="0" w:noHBand="0" w:noVBand="1"/>
      </w:tblPr>
      <w:tblGrid>
        <w:gridCol w:w="2278"/>
        <w:gridCol w:w="6275"/>
      </w:tblGrid>
      <w:tr w:rsidR="00DF244F" w14:paraId="39F2E77E" w14:textId="77777777" w:rsidTr="004E5CBA">
        <w:trPr>
          <w:trHeight w:val="374"/>
        </w:trPr>
        <w:tc>
          <w:tcPr>
            <w:tcW w:w="2278" w:type="dxa"/>
          </w:tcPr>
          <w:p w14:paraId="2F194070" w14:textId="77777777" w:rsidR="00DF244F" w:rsidRPr="00945252" w:rsidRDefault="00DF244F" w:rsidP="00DF244F">
            <w:pPr>
              <w:rPr>
                <w:b/>
                <w:lang w:val="en-GB"/>
              </w:rPr>
            </w:pPr>
            <w:r>
              <w:rPr>
                <w:b/>
                <w:lang w:val="en-GB"/>
              </w:rPr>
              <w:t>Use case</w:t>
            </w:r>
          </w:p>
        </w:tc>
        <w:tc>
          <w:tcPr>
            <w:tcW w:w="6275" w:type="dxa"/>
          </w:tcPr>
          <w:p w14:paraId="76C9E213" w14:textId="78EA5117" w:rsidR="00DF244F" w:rsidRDefault="00DF244F">
            <w:pPr>
              <w:rPr>
                <w:lang w:val="en-GB"/>
              </w:rPr>
            </w:pPr>
            <w:r>
              <w:rPr>
                <w:lang w:val="en-GB"/>
              </w:rPr>
              <w:t>Digital ticket</w:t>
            </w:r>
          </w:p>
        </w:tc>
      </w:tr>
      <w:tr w:rsidR="00DF244F" w14:paraId="69E583B2" w14:textId="77777777" w:rsidTr="004E5CBA">
        <w:trPr>
          <w:trHeight w:val="374"/>
        </w:trPr>
        <w:tc>
          <w:tcPr>
            <w:tcW w:w="2278" w:type="dxa"/>
          </w:tcPr>
          <w:p w14:paraId="36A79887" w14:textId="77777777" w:rsidR="00DF244F" w:rsidRPr="00945252" w:rsidRDefault="00DF244F" w:rsidP="00DF244F">
            <w:pPr>
              <w:rPr>
                <w:b/>
                <w:lang w:val="en-GB"/>
              </w:rPr>
            </w:pPr>
            <w:r>
              <w:rPr>
                <w:b/>
                <w:lang w:val="en-GB"/>
              </w:rPr>
              <w:t>Actor</w:t>
            </w:r>
          </w:p>
        </w:tc>
        <w:tc>
          <w:tcPr>
            <w:tcW w:w="6275" w:type="dxa"/>
          </w:tcPr>
          <w:p w14:paraId="56933F05" w14:textId="074EBC3D" w:rsidR="00DF244F" w:rsidRDefault="00DF244F">
            <w:pPr>
              <w:rPr>
                <w:lang w:val="en-GB"/>
              </w:rPr>
            </w:pPr>
            <w:r>
              <w:rPr>
                <w:lang w:val="en-GB"/>
              </w:rPr>
              <w:t>Logged Customer</w:t>
            </w:r>
          </w:p>
        </w:tc>
      </w:tr>
      <w:tr w:rsidR="00DF244F" w:rsidRPr="00A96E4D" w14:paraId="05895DF2" w14:textId="77777777" w:rsidTr="004E5CBA">
        <w:trPr>
          <w:trHeight w:val="391"/>
        </w:trPr>
        <w:tc>
          <w:tcPr>
            <w:tcW w:w="2278" w:type="dxa"/>
          </w:tcPr>
          <w:p w14:paraId="24FA3E8C" w14:textId="77777777" w:rsidR="00DF244F" w:rsidRPr="00945252" w:rsidRDefault="00DF244F" w:rsidP="00DF244F">
            <w:pPr>
              <w:rPr>
                <w:b/>
                <w:lang w:val="en-GB"/>
              </w:rPr>
            </w:pPr>
            <w:r>
              <w:rPr>
                <w:b/>
                <w:lang w:val="en-GB"/>
              </w:rPr>
              <w:t>Entry condition</w:t>
            </w:r>
          </w:p>
        </w:tc>
        <w:tc>
          <w:tcPr>
            <w:tcW w:w="6275" w:type="dxa"/>
          </w:tcPr>
          <w:p w14:paraId="2F3E5681" w14:textId="3349347A" w:rsidR="00DF244F" w:rsidRDefault="00DF244F" w:rsidP="00DF244F">
            <w:pPr>
              <w:rPr>
                <w:lang w:val="en-GB"/>
              </w:rPr>
            </w:pPr>
            <w:r>
              <w:rPr>
                <w:lang w:val="en-GB"/>
              </w:rPr>
              <w:t>Customer has successfully logged in their account</w:t>
            </w:r>
          </w:p>
        </w:tc>
      </w:tr>
      <w:tr w:rsidR="00DF244F" w:rsidRPr="00A96E4D" w14:paraId="4C82C35F" w14:textId="77777777" w:rsidTr="004E5CBA">
        <w:trPr>
          <w:trHeight w:val="357"/>
        </w:trPr>
        <w:tc>
          <w:tcPr>
            <w:tcW w:w="2278" w:type="dxa"/>
          </w:tcPr>
          <w:p w14:paraId="01E5C08B" w14:textId="77777777" w:rsidR="00DF244F" w:rsidRPr="00945252" w:rsidRDefault="00DF244F" w:rsidP="00DF244F">
            <w:pPr>
              <w:rPr>
                <w:b/>
                <w:lang w:val="en-GB"/>
              </w:rPr>
            </w:pPr>
            <w:r>
              <w:rPr>
                <w:b/>
                <w:lang w:val="en-GB"/>
              </w:rPr>
              <w:t>Basic Flow</w:t>
            </w:r>
          </w:p>
        </w:tc>
        <w:tc>
          <w:tcPr>
            <w:tcW w:w="6275" w:type="dxa"/>
          </w:tcPr>
          <w:p w14:paraId="7F8D8B91" w14:textId="55394219" w:rsidR="00DF244F" w:rsidRDefault="00DF244F">
            <w:pPr>
              <w:pStyle w:val="ListParagraph"/>
              <w:numPr>
                <w:ilvl w:val="0"/>
                <w:numId w:val="55"/>
              </w:numPr>
              <w:rPr>
                <w:lang w:val="en-GB"/>
              </w:rPr>
            </w:pPr>
            <w:r>
              <w:rPr>
                <w:lang w:val="en-GB"/>
              </w:rPr>
              <w:t>Logged Cust</w:t>
            </w:r>
            <w:r w:rsidR="00C93DE3">
              <w:rPr>
                <w:lang w:val="en-GB"/>
              </w:rPr>
              <w:t>omer clicks the “Queue for a</w:t>
            </w:r>
            <w:r>
              <w:rPr>
                <w:lang w:val="en-GB"/>
              </w:rPr>
              <w:t xml:space="preserve"> store” button.</w:t>
            </w:r>
          </w:p>
          <w:p w14:paraId="10A9A97A" w14:textId="1E6D624A" w:rsidR="007F4241" w:rsidRDefault="007F4241">
            <w:pPr>
              <w:pStyle w:val="ListParagraph"/>
              <w:numPr>
                <w:ilvl w:val="0"/>
                <w:numId w:val="55"/>
              </w:numPr>
              <w:rPr>
                <w:lang w:val="en-GB"/>
              </w:rPr>
            </w:pPr>
            <w:r>
              <w:rPr>
                <w:lang w:val="en-GB"/>
              </w:rPr>
              <w:lastRenderedPageBreak/>
              <w:t>The system displays a map containing all the stores in their area.</w:t>
            </w:r>
          </w:p>
          <w:p w14:paraId="45CE47C7" w14:textId="101D5BE4" w:rsidR="007F4241" w:rsidRPr="007F4241" w:rsidRDefault="007F4241">
            <w:pPr>
              <w:pStyle w:val="ListParagraph"/>
              <w:numPr>
                <w:ilvl w:val="0"/>
                <w:numId w:val="55"/>
              </w:numPr>
              <w:rPr>
                <w:lang w:val="en-GB"/>
              </w:rPr>
            </w:pPr>
            <w:r>
              <w:rPr>
                <w:lang w:val="en-GB"/>
              </w:rPr>
              <w:t>Logged Customer selects a store from the map and specifies how they intend to reach it.</w:t>
            </w:r>
          </w:p>
          <w:p w14:paraId="3A1486EC" w14:textId="77777777" w:rsidR="00DF244F" w:rsidRDefault="00DF244F">
            <w:pPr>
              <w:pStyle w:val="ListParagraph"/>
              <w:numPr>
                <w:ilvl w:val="0"/>
                <w:numId w:val="55"/>
              </w:numPr>
              <w:rPr>
                <w:lang w:val="en-GB"/>
              </w:rPr>
            </w:pPr>
            <w:r>
              <w:rPr>
                <w:lang w:val="en-GB"/>
              </w:rPr>
              <w:t>Logged Customer is added to the queue for the selected store and receives a digital ticket with a waiting number and a QR code.</w:t>
            </w:r>
          </w:p>
          <w:p w14:paraId="26FCD4F7" w14:textId="483899D9" w:rsidR="00A05B9A" w:rsidRPr="00A05B9A" w:rsidRDefault="00A05B9A" w:rsidP="004E5CBA">
            <w:pPr>
              <w:pStyle w:val="ListParagraph"/>
              <w:rPr>
                <w:lang w:val="en-GB"/>
              </w:rPr>
            </w:pPr>
            <w:r>
              <w:rPr>
                <w:lang w:val="en-GB"/>
              </w:rPr>
              <w:t>4.a If the customer already has a ticket, it is simply replaced by the new one</w:t>
            </w:r>
          </w:p>
        </w:tc>
      </w:tr>
      <w:tr w:rsidR="00DF244F" w:rsidRPr="00A96E4D" w14:paraId="272971BD" w14:textId="77777777" w:rsidTr="004E5CBA">
        <w:trPr>
          <w:trHeight w:val="1140"/>
        </w:trPr>
        <w:tc>
          <w:tcPr>
            <w:tcW w:w="2278" w:type="dxa"/>
          </w:tcPr>
          <w:p w14:paraId="4F8E03D4" w14:textId="77777777" w:rsidR="00DF244F" w:rsidRPr="00945252" w:rsidRDefault="00DF244F" w:rsidP="00DF244F">
            <w:pPr>
              <w:rPr>
                <w:b/>
                <w:lang w:val="en-GB"/>
              </w:rPr>
            </w:pPr>
            <w:r>
              <w:rPr>
                <w:b/>
                <w:lang w:val="en-GB"/>
              </w:rPr>
              <w:lastRenderedPageBreak/>
              <w:t>Exit condition</w:t>
            </w:r>
          </w:p>
        </w:tc>
        <w:tc>
          <w:tcPr>
            <w:tcW w:w="6275" w:type="dxa"/>
          </w:tcPr>
          <w:p w14:paraId="1635C093" w14:textId="550BC9DF" w:rsidR="00DF244F" w:rsidRDefault="00DF244F" w:rsidP="00DF244F">
            <w:pPr>
              <w:rPr>
                <w:lang w:val="en-GB"/>
              </w:rPr>
            </w:pPr>
            <w:r>
              <w:rPr>
                <w:lang w:val="en-GB"/>
              </w:rPr>
              <w:t>Logged Customer can use the digital ticket to enter the store when the waiting number is called. They can also see the state of the queue, and the estimated waiting time.</w:t>
            </w:r>
          </w:p>
        </w:tc>
      </w:tr>
      <w:tr w:rsidR="00DF244F" w:rsidRPr="006757F0" w14:paraId="28787A9D" w14:textId="77777777" w:rsidTr="004E5CBA">
        <w:trPr>
          <w:trHeight w:val="374"/>
        </w:trPr>
        <w:tc>
          <w:tcPr>
            <w:tcW w:w="2278" w:type="dxa"/>
          </w:tcPr>
          <w:p w14:paraId="7BFD2B2F" w14:textId="77777777" w:rsidR="00DF244F" w:rsidRPr="00945252" w:rsidRDefault="00DF244F" w:rsidP="00DF244F">
            <w:pPr>
              <w:rPr>
                <w:b/>
                <w:lang w:val="en-GB"/>
              </w:rPr>
            </w:pPr>
            <w:r w:rsidRPr="00945252">
              <w:rPr>
                <w:b/>
                <w:lang w:val="en-GB"/>
              </w:rPr>
              <w:t>Exception</w:t>
            </w:r>
          </w:p>
        </w:tc>
        <w:tc>
          <w:tcPr>
            <w:tcW w:w="6275" w:type="dxa"/>
          </w:tcPr>
          <w:p w14:paraId="059E643F" w14:textId="5206A7DA" w:rsidR="00DF244F" w:rsidRDefault="00DF244F" w:rsidP="00DF244F">
            <w:pPr>
              <w:rPr>
                <w:lang w:val="en-GB"/>
              </w:rPr>
            </w:pPr>
          </w:p>
        </w:tc>
      </w:tr>
    </w:tbl>
    <w:p w14:paraId="341DE4AB" w14:textId="19A9042C" w:rsidR="00C94353" w:rsidRDefault="00C94353" w:rsidP="003A0C47">
      <w:pPr>
        <w:pStyle w:val="Heading4"/>
        <w:rPr>
          <w:lang w:val="en-GB"/>
        </w:rPr>
      </w:pPr>
      <w:bookmarkStart w:id="76" w:name="_Toc56547555"/>
      <w:bookmarkStart w:id="77" w:name="_Toc58319896"/>
      <w:r>
        <w:rPr>
          <w:lang w:val="en-GB"/>
        </w:rPr>
        <w:t>QR Code vali</w:t>
      </w:r>
      <w:r w:rsidR="00D07ADD">
        <w:rPr>
          <w:lang w:val="en-GB"/>
        </w:rPr>
        <w:t>dat</w:t>
      </w:r>
      <w:r>
        <w:rPr>
          <w:lang w:val="en-GB"/>
        </w:rPr>
        <w:t>ion</w:t>
      </w:r>
      <w:bookmarkEnd w:id="76"/>
      <w:bookmarkEnd w:id="77"/>
    </w:p>
    <w:p w14:paraId="239DA9F2" w14:textId="0A99AF6E" w:rsidR="00AC1B9F" w:rsidRDefault="00A900C9" w:rsidP="00C94353">
      <w:pPr>
        <w:rPr>
          <w:lang w:val="en-GB"/>
        </w:rPr>
      </w:pPr>
      <w:r>
        <w:rPr>
          <w:lang w:val="en-GB"/>
        </w:rPr>
        <w:t xml:space="preserve">Taking a ticket is an activity involving </w:t>
      </w:r>
      <w:r w:rsidR="002C013C">
        <w:rPr>
          <w:lang w:val="en-GB"/>
        </w:rPr>
        <w:t>only the customer and the checkpoint controller</w:t>
      </w:r>
      <w:r>
        <w:rPr>
          <w:lang w:val="en-GB"/>
        </w:rPr>
        <w:t>.</w:t>
      </w:r>
    </w:p>
    <w:tbl>
      <w:tblPr>
        <w:tblStyle w:val="TableGrid"/>
        <w:tblW w:w="0" w:type="auto"/>
        <w:tblLook w:val="04A0" w:firstRow="1" w:lastRow="0" w:firstColumn="1" w:lastColumn="0" w:noHBand="0" w:noVBand="1"/>
      </w:tblPr>
      <w:tblGrid>
        <w:gridCol w:w="2263"/>
        <w:gridCol w:w="6232"/>
      </w:tblGrid>
      <w:tr w:rsidR="00DF244F" w14:paraId="59A13A14" w14:textId="77777777" w:rsidTr="00DF244F">
        <w:tc>
          <w:tcPr>
            <w:tcW w:w="2263" w:type="dxa"/>
          </w:tcPr>
          <w:p w14:paraId="33776948" w14:textId="77777777" w:rsidR="00DF244F" w:rsidRPr="00945252" w:rsidRDefault="00DF244F" w:rsidP="00DF244F">
            <w:pPr>
              <w:rPr>
                <w:b/>
                <w:lang w:val="en-GB"/>
              </w:rPr>
            </w:pPr>
            <w:r>
              <w:rPr>
                <w:b/>
                <w:lang w:val="en-GB"/>
              </w:rPr>
              <w:t>Use case</w:t>
            </w:r>
          </w:p>
        </w:tc>
        <w:tc>
          <w:tcPr>
            <w:tcW w:w="6232" w:type="dxa"/>
          </w:tcPr>
          <w:p w14:paraId="070EB0CC" w14:textId="23837E48" w:rsidR="00DF244F" w:rsidRDefault="00DF244F">
            <w:pPr>
              <w:rPr>
                <w:lang w:val="en-GB"/>
              </w:rPr>
            </w:pPr>
            <w:r>
              <w:rPr>
                <w:lang w:val="en-GB"/>
              </w:rPr>
              <w:t xml:space="preserve"> QR Code Validation</w:t>
            </w:r>
          </w:p>
        </w:tc>
      </w:tr>
      <w:tr w:rsidR="00DF244F" w14:paraId="00B543B3" w14:textId="77777777" w:rsidTr="00DF244F">
        <w:tc>
          <w:tcPr>
            <w:tcW w:w="2263" w:type="dxa"/>
          </w:tcPr>
          <w:p w14:paraId="193E0568" w14:textId="77777777" w:rsidR="00DF244F" w:rsidRPr="00945252" w:rsidRDefault="00DF244F" w:rsidP="00DF244F">
            <w:pPr>
              <w:rPr>
                <w:b/>
                <w:lang w:val="en-GB"/>
              </w:rPr>
            </w:pPr>
            <w:r>
              <w:rPr>
                <w:b/>
                <w:lang w:val="en-GB"/>
              </w:rPr>
              <w:t>Actor</w:t>
            </w:r>
          </w:p>
        </w:tc>
        <w:tc>
          <w:tcPr>
            <w:tcW w:w="6232" w:type="dxa"/>
          </w:tcPr>
          <w:p w14:paraId="7B622F15" w14:textId="73320382" w:rsidR="00DF244F" w:rsidRDefault="00DF244F" w:rsidP="00DF244F">
            <w:pPr>
              <w:rPr>
                <w:lang w:val="en-GB"/>
              </w:rPr>
            </w:pPr>
            <w:r>
              <w:rPr>
                <w:lang w:val="en-GB"/>
              </w:rPr>
              <w:t>Customer, Checkpoint controller</w:t>
            </w:r>
          </w:p>
        </w:tc>
      </w:tr>
      <w:tr w:rsidR="00DF244F" w:rsidRPr="00A96E4D" w14:paraId="1FE638A1" w14:textId="77777777" w:rsidTr="00DF244F">
        <w:tc>
          <w:tcPr>
            <w:tcW w:w="2263" w:type="dxa"/>
          </w:tcPr>
          <w:p w14:paraId="44F2E24C" w14:textId="77777777" w:rsidR="00DF244F" w:rsidRPr="00945252" w:rsidRDefault="00DF244F" w:rsidP="00DF244F">
            <w:pPr>
              <w:rPr>
                <w:b/>
                <w:lang w:val="en-GB"/>
              </w:rPr>
            </w:pPr>
            <w:r>
              <w:rPr>
                <w:b/>
                <w:lang w:val="en-GB"/>
              </w:rPr>
              <w:t>Entry condition</w:t>
            </w:r>
          </w:p>
        </w:tc>
        <w:tc>
          <w:tcPr>
            <w:tcW w:w="6232" w:type="dxa"/>
          </w:tcPr>
          <w:p w14:paraId="34E06743" w14:textId="45B96D42" w:rsidR="00DF244F" w:rsidRDefault="000A6465" w:rsidP="00DF244F">
            <w:pPr>
              <w:rPr>
                <w:lang w:val="en-GB"/>
              </w:rPr>
            </w:pPr>
            <w:r>
              <w:rPr>
                <w:lang w:val="en-GB"/>
              </w:rPr>
              <w:t>A Customer has approached the Checkpoint controller to show their ticket. The Checkpoint controller has previously accessed the app and successfully logged in.</w:t>
            </w:r>
          </w:p>
        </w:tc>
      </w:tr>
      <w:tr w:rsidR="00DF244F" w:rsidRPr="00A96E4D" w14:paraId="66C05FE6" w14:textId="77777777" w:rsidTr="00DF244F">
        <w:tc>
          <w:tcPr>
            <w:tcW w:w="2263" w:type="dxa"/>
          </w:tcPr>
          <w:p w14:paraId="5E17304F" w14:textId="77777777" w:rsidR="00DF244F" w:rsidRPr="00945252" w:rsidRDefault="00DF244F" w:rsidP="00DF244F">
            <w:pPr>
              <w:rPr>
                <w:b/>
                <w:lang w:val="en-GB"/>
              </w:rPr>
            </w:pPr>
            <w:r>
              <w:rPr>
                <w:b/>
                <w:lang w:val="en-GB"/>
              </w:rPr>
              <w:t>Basic Flow</w:t>
            </w:r>
          </w:p>
        </w:tc>
        <w:tc>
          <w:tcPr>
            <w:tcW w:w="6232" w:type="dxa"/>
          </w:tcPr>
          <w:p w14:paraId="3AA52CE7" w14:textId="18A936B7" w:rsidR="00DF244F" w:rsidRDefault="00277CD2" w:rsidP="00DF244F">
            <w:pPr>
              <w:pStyle w:val="ListParagraph"/>
              <w:numPr>
                <w:ilvl w:val="0"/>
                <w:numId w:val="56"/>
              </w:numPr>
              <w:rPr>
                <w:lang w:val="en-GB"/>
              </w:rPr>
            </w:pPr>
            <w:r>
              <w:rPr>
                <w:lang w:val="en-GB"/>
              </w:rPr>
              <w:t>Checkpoint controller scans the QR code provided by the Customer.</w:t>
            </w:r>
          </w:p>
          <w:p w14:paraId="6DB86A77" w14:textId="38437EAE" w:rsidR="00DF244F" w:rsidRDefault="00277CD2" w:rsidP="00DF244F">
            <w:pPr>
              <w:pStyle w:val="ListParagraph"/>
              <w:numPr>
                <w:ilvl w:val="0"/>
                <w:numId w:val="56"/>
              </w:numPr>
              <w:rPr>
                <w:lang w:val="en-GB"/>
              </w:rPr>
            </w:pPr>
            <w:r>
              <w:rPr>
                <w:lang w:val="en-GB"/>
              </w:rPr>
              <w:t>After being scanned, the QR code is examined and validated.</w:t>
            </w:r>
          </w:p>
          <w:p w14:paraId="56D93B2F" w14:textId="216CFB42" w:rsidR="00DF244F" w:rsidRPr="00945252" w:rsidRDefault="00277CD2" w:rsidP="00DF244F">
            <w:pPr>
              <w:pStyle w:val="ListParagraph"/>
              <w:numPr>
                <w:ilvl w:val="0"/>
                <w:numId w:val="56"/>
              </w:numPr>
              <w:rPr>
                <w:lang w:val="en-GB"/>
              </w:rPr>
            </w:pPr>
            <w:r>
              <w:rPr>
                <w:lang w:val="en-GB"/>
              </w:rPr>
              <w:t>Access to the store is granted to Customer.</w:t>
            </w:r>
          </w:p>
        </w:tc>
      </w:tr>
      <w:tr w:rsidR="00DF244F" w14:paraId="4B0DCFB0" w14:textId="77777777" w:rsidTr="00DF244F">
        <w:tc>
          <w:tcPr>
            <w:tcW w:w="2263" w:type="dxa"/>
          </w:tcPr>
          <w:p w14:paraId="7D2BF4FC" w14:textId="77777777" w:rsidR="00DF244F" w:rsidRPr="00945252" w:rsidRDefault="00DF244F" w:rsidP="00DF244F">
            <w:pPr>
              <w:rPr>
                <w:b/>
                <w:lang w:val="en-GB"/>
              </w:rPr>
            </w:pPr>
            <w:r>
              <w:rPr>
                <w:b/>
                <w:lang w:val="en-GB"/>
              </w:rPr>
              <w:t>Exit condition</w:t>
            </w:r>
          </w:p>
        </w:tc>
        <w:tc>
          <w:tcPr>
            <w:tcW w:w="6232" w:type="dxa"/>
          </w:tcPr>
          <w:p w14:paraId="1A62601C" w14:textId="6800C258" w:rsidR="00DF244F" w:rsidRDefault="00277CD2" w:rsidP="00DF244F">
            <w:pPr>
              <w:rPr>
                <w:lang w:val="en-GB"/>
              </w:rPr>
            </w:pPr>
            <w:r>
              <w:rPr>
                <w:lang w:val="en-GB"/>
              </w:rPr>
              <w:t>Customer can enter the store, but their ticket is marked as invalid. Thus it can no longer be used.</w:t>
            </w:r>
          </w:p>
        </w:tc>
      </w:tr>
      <w:tr w:rsidR="00DF244F" w14:paraId="46E34730" w14:textId="77777777" w:rsidTr="00DF244F">
        <w:tc>
          <w:tcPr>
            <w:tcW w:w="2263" w:type="dxa"/>
          </w:tcPr>
          <w:p w14:paraId="6BE571A5" w14:textId="77777777" w:rsidR="00DF244F" w:rsidRPr="00945252" w:rsidRDefault="00DF244F" w:rsidP="00DF244F">
            <w:pPr>
              <w:rPr>
                <w:b/>
                <w:lang w:val="en-GB"/>
              </w:rPr>
            </w:pPr>
            <w:r w:rsidRPr="00945252">
              <w:rPr>
                <w:b/>
                <w:lang w:val="en-GB"/>
              </w:rPr>
              <w:t>Exception</w:t>
            </w:r>
          </w:p>
        </w:tc>
        <w:tc>
          <w:tcPr>
            <w:tcW w:w="6232" w:type="dxa"/>
          </w:tcPr>
          <w:p w14:paraId="010C108B" w14:textId="7AE402B9" w:rsidR="00DF244F" w:rsidRDefault="00277CD2">
            <w:pPr>
              <w:rPr>
                <w:lang w:val="en-GB"/>
              </w:rPr>
            </w:pPr>
            <w:r>
              <w:rPr>
                <w:lang w:val="en-GB"/>
              </w:rPr>
              <w:t>The ticket is invalid (for any reason). An error message with a brief description of the reason for invalidity is displayed on the Checkpoint controller ‘s device. The Customer is not allowed to enter.</w:t>
            </w:r>
          </w:p>
        </w:tc>
      </w:tr>
    </w:tbl>
    <w:p w14:paraId="44EBC822" w14:textId="77777777" w:rsidR="00DF244F" w:rsidRDefault="00DF244F" w:rsidP="00C94353">
      <w:pPr>
        <w:rPr>
          <w:lang w:val="en-GB"/>
        </w:rPr>
      </w:pPr>
    </w:p>
    <w:p w14:paraId="5BDF5C44" w14:textId="72C1E8A2" w:rsidR="00F03038" w:rsidRPr="00F03038" w:rsidRDefault="00C94353" w:rsidP="00C061C8">
      <w:pPr>
        <w:pStyle w:val="Heading4"/>
        <w:rPr>
          <w:lang w:val="en-GB"/>
        </w:rPr>
      </w:pPr>
      <w:bookmarkStart w:id="78" w:name="_Toc56547556"/>
      <w:bookmarkStart w:id="79" w:name="_Toc58319897"/>
      <w:r>
        <w:rPr>
          <w:lang w:val="en-GB"/>
        </w:rPr>
        <w:t>Visit booking</w:t>
      </w:r>
      <w:bookmarkEnd w:id="78"/>
      <w:bookmarkEnd w:id="79"/>
    </w:p>
    <w:tbl>
      <w:tblPr>
        <w:tblStyle w:val="TableGrid"/>
        <w:tblW w:w="0" w:type="auto"/>
        <w:tblLook w:val="04A0" w:firstRow="1" w:lastRow="0" w:firstColumn="1" w:lastColumn="0" w:noHBand="0" w:noVBand="1"/>
      </w:tblPr>
      <w:tblGrid>
        <w:gridCol w:w="2263"/>
        <w:gridCol w:w="6232"/>
      </w:tblGrid>
      <w:tr w:rsidR="00277CD2" w14:paraId="76D325C4" w14:textId="77777777" w:rsidTr="00277CD2">
        <w:tc>
          <w:tcPr>
            <w:tcW w:w="2263" w:type="dxa"/>
          </w:tcPr>
          <w:p w14:paraId="20363887" w14:textId="77777777" w:rsidR="00277CD2" w:rsidRPr="00945252" w:rsidRDefault="00277CD2" w:rsidP="00277CD2">
            <w:pPr>
              <w:rPr>
                <w:b/>
                <w:lang w:val="en-GB"/>
              </w:rPr>
            </w:pPr>
            <w:r>
              <w:rPr>
                <w:b/>
                <w:lang w:val="en-GB"/>
              </w:rPr>
              <w:t>Use case</w:t>
            </w:r>
          </w:p>
        </w:tc>
        <w:tc>
          <w:tcPr>
            <w:tcW w:w="6232" w:type="dxa"/>
          </w:tcPr>
          <w:p w14:paraId="5B235DD2" w14:textId="2D60D1B6" w:rsidR="00277CD2" w:rsidRDefault="00277CD2">
            <w:pPr>
              <w:rPr>
                <w:lang w:val="en-GB"/>
              </w:rPr>
            </w:pPr>
            <w:r>
              <w:rPr>
                <w:lang w:val="en-GB"/>
              </w:rPr>
              <w:t>Book a Visit</w:t>
            </w:r>
          </w:p>
        </w:tc>
      </w:tr>
      <w:tr w:rsidR="00277CD2" w14:paraId="52060809" w14:textId="77777777" w:rsidTr="00277CD2">
        <w:tc>
          <w:tcPr>
            <w:tcW w:w="2263" w:type="dxa"/>
          </w:tcPr>
          <w:p w14:paraId="1D5CC04C" w14:textId="77777777" w:rsidR="00277CD2" w:rsidRPr="00945252" w:rsidRDefault="00277CD2" w:rsidP="00277CD2">
            <w:pPr>
              <w:rPr>
                <w:b/>
                <w:lang w:val="en-GB"/>
              </w:rPr>
            </w:pPr>
            <w:r>
              <w:rPr>
                <w:b/>
                <w:lang w:val="en-GB"/>
              </w:rPr>
              <w:t>Actor</w:t>
            </w:r>
          </w:p>
        </w:tc>
        <w:tc>
          <w:tcPr>
            <w:tcW w:w="6232" w:type="dxa"/>
          </w:tcPr>
          <w:p w14:paraId="0A49F343" w14:textId="7AD41878" w:rsidR="00277CD2" w:rsidRDefault="00277CD2" w:rsidP="00277CD2">
            <w:pPr>
              <w:rPr>
                <w:lang w:val="en-GB"/>
              </w:rPr>
            </w:pPr>
            <w:r>
              <w:rPr>
                <w:lang w:val="en-GB"/>
              </w:rPr>
              <w:t>Customer</w:t>
            </w:r>
          </w:p>
        </w:tc>
      </w:tr>
      <w:tr w:rsidR="00277CD2" w:rsidRPr="00A96E4D" w14:paraId="76231466" w14:textId="77777777" w:rsidTr="00277CD2">
        <w:tc>
          <w:tcPr>
            <w:tcW w:w="2263" w:type="dxa"/>
          </w:tcPr>
          <w:p w14:paraId="4C6F3209" w14:textId="77777777" w:rsidR="00277CD2" w:rsidRPr="00945252" w:rsidRDefault="00277CD2" w:rsidP="00277CD2">
            <w:pPr>
              <w:rPr>
                <w:b/>
                <w:lang w:val="en-GB"/>
              </w:rPr>
            </w:pPr>
            <w:r>
              <w:rPr>
                <w:b/>
                <w:lang w:val="en-GB"/>
              </w:rPr>
              <w:t>Entry condition</w:t>
            </w:r>
          </w:p>
        </w:tc>
        <w:tc>
          <w:tcPr>
            <w:tcW w:w="6232" w:type="dxa"/>
          </w:tcPr>
          <w:p w14:paraId="60DF6B45" w14:textId="52A0FC50" w:rsidR="00277CD2" w:rsidRDefault="00277CD2" w:rsidP="00277CD2">
            <w:pPr>
              <w:rPr>
                <w:lang w:val="en-GB"/>
              </w:rPr>
            </w:pPr>
            <w:r>
              <w:rPr>
                <w:lang w:val="en-GB"/>
              </w:rPr>
              <w:t>Customer has accessed the app and successfully logged in</w:t>
            </w:r>
          </w:p>
        </w:tc>
      </w:tr>
      <w:tr w:rsidR="00277CD2" w:rsidRPr="00A96E4D" w14:paraId="31C05D94" w14:textId="77777777" w:rsidTr="00277CD2">
        <w:tc>
          <w:tcPr>
            <w:tcW w:w="2263" w:type="dxa"/>
          </w:tcPr>
          <w:p w14:paraId="3AD28132" w14:textId="77777777" w:rsidR="00277CD2" w:rsidRPr="00945252" w:rsidRDefault="00277CD2" w:rsidP="00277CD2">
            <w:pPr>
              <w:rPr>
                <w:b/>
                <w:lang w:val="en-GB"/>
              </w:rPr>
            </w:pPr>
            <w:r>
              <w:rPr>
                <w:b/>
                <w:lang w:val="en-GB"/>
              </w:rPr>
              <w:t>Basic Flow</w:t>
            </w:r>
          </w:p>
        </w:tc>
        <w:tc>
          <w:tcPr>
            <w:tcW w:w="6232" w:type="dxa"/>
          </w:tcPr>
          <w:p w14:paraId="1F7CA086" w14:textId="77777777" w:rsidR="00277CD2" w:rsidRDefault="00277CD2" w:rsidP="00277CD2">
            <w:pPr>
              <w:pStyle w:val="ListParagraph"/>
              <w:numPr>
                <w:ilvl w:val="0"/>
                <w:numId w:val="57"/>
              </w:numPr>
              <w:rPr>
                <w:lang w:val="en-GB"/>
              </w:rPr>
            </w:pPr>
            <w:r>
              <w:rPr>
                <w:lang w:val="en-GB"/>
              </w:rPr>
              <w:t>Customer selects a store from a digital map.</w:t>
            </w:r>
          </w:p>
          <w:p w14:paraId="6EC6586A" w14:textId="77777777" w:rsidR="00277CD2" w:rsidRDefault="00277CD2" w:rsidP="00277CD2">
            <w:pPr>
              <w:pStyle w:val="ListParagraph"/>
              <w:numPr>
                <w:ilvl w:val="0"/>
                <w:numId w:val="57"/>
              </w:numPr>
              <w:rPr>
                <w:lang w:val="en-GB"/>
              </w:rPr>
            </w:pPr>
            <w:r>
              <w:rPr>
                <w:lang w:val="en-GB"/>
              </w:rPr>
              <w:lastRenderedPageBreak/>
              <w:t>After selecting the store, Customer clicks the “Book a visit” button.</w:t>
            </w:r>
          </w:p>
          <w:p w14:paraId="44EF085D" w14:textId="77777777" w:rsidR="00277CD2" w:rsidRDefault="00277CD2" w:rsidP="00277CD2">
            <w:pPr>
              <w:pStyle w:val="ListParagraph"/>
              <w:numPr>
                <w:ilvl w:val="0"/>
                <w:numId w:val="57"/>
              </w:numPr>
              <w:rPr>
                <w:lang w:val="en-GB"/>
              </w:rPr>
            </w:pPr>
            <w:r>
              <w:rPr>
                <w:lang w:val="en-GB"/>
              </w:rPr>
              <w:t>The app displays a time table with some free time slots. Some suggested time slots (either for that store or other stores) are displayed as well.</w:t>
            </w:r>
          </w:p>
          <w:p w14:paraId="15B68637" w14:textId="77777777" w:rsidR="00277CD2" w:rsidRDefault="00277CD2" w:rsidP="00277CD2">
            <w:pPr>
              <w:pStyle w:val="ListParagraph"/>
              <w:numPr>
                <w:ilvl w:val="0"/>
                <w:numId w:val="57"/>
              </w:numPr>
              <w:rPr>
                <w:lang w:val="en-GB"/>
              </w:rPr>
            </w:pPr>
            <w:r>
              <w:rPr>
                <w:lang w:val="en-GB"/>
              </w:rPr>
              <w:t>Customer selects the time slots that they need and clicks “Next”.</w:t>
            </w:r>
          </w:p>
          <w:p w14:paraId="407FC92C" w14:textId="392D1407" w:rsidR="00277CD2" w:rsidRDefault="00277CD2" w:rsidP="00277CD2">
            <w:pPr>
              <w:pStyle w:val="ListParagraph"/>
              <w:numPr>
                <w:ilvl w:val="0"/>
                <w:numId w:val="57"/>
              </w:numPr>
              <w:rPr>
                <w:lang w:val="en-GB"/>
              </w:rPr>
            </w:pPr>
            <w:r>
              <w:rPr>
                <w:lang w:val="en-GB"/>
              </w:rPr>
              <w:t>Optionally, Customer can open a list of items and select some items that they inten</w:t>
            </w:r>
            <w:r w:rsidR="007F4241">
              <w:rPr>
                <w:lang w:val="en-GB"/>
              </w:rPr>
              <w:t>d to buy from the store</w:t>
            </w:r>
            <w:r>
              <w:rPr>
                <w:lang w:val="en-GB"/>
              </w:rPr>
              <w:t>.</w:t>
            </w:r>
          </w:p>
          <w:p w14:paraId="1166273D" w14:textId="162E5E73" w:rsidR="007506B9" w:rsidRDefault="007506B9" w:rsidP="00277CD2">
            <w:pPr>
              <w:pStyle w:val="ListParagraph"/>
              <w:numPr>
                <w:ilvl w:val="0"/>
                <w:numId w:val="57"/>
              </w:numPr>
              <w:rPr>
                <w:lang w:val="en-GB"/>
              </w:rPr>
            </w:pPr>
            <w:r>
              <w:rPr>
                <w:lang w:val="en-GB"/>
              </w:rPr>
              <w:t>Customer inserts the number of people that will visit the store together.</w:t>
            </w:r>
          </w:p>
          <w:p w14:paraId="7F7D09E5" w14:textId="77777777" w:rsidR="00277CD2" w:rsidRDefault="00277CD2" w:rsidP="00277CD2">
            <w:pPr>
              <w:pStyle w:val="ListParagraph"/>
              <w:numPr>
                <w:ilvl w:val="0"/>
                <w:numId w:val="57"/>
              </w:numPr>
              <w:rPr>
                <w:lang w:val="en-GB"/>
              </w:rPr>
            </w:pPr>
            <w:r>
              <w:rPr>
                <w:lang w:val="en-GB"/>
              </w:rPr>
              <w:t>Customer confirms their booking and click “Submit”.</w:t>
            </w:r>
          </w:p>
          <w:p w14:paraId="4999F106" w14:textId="51831789" w:rsidR="00277CD2" w:rsidRPr="00945252" w:rsidRDefault="00277CD2">
            <w:pPr>
              <w:pStyle w:val="ListParagraph"/>
              <w:numPr>
                <w:ilvl w:val="0"/>
                <w:numId w:val="57"/>
              </w:numPr>
              <w:rPr>
                <w:lang w:val="en-GB"/>
              </w:rPr>
            </w:pPr>
            <w:r>
              <w:rPr>
                <w:lang w:val="en-GB"/>
              </w:rPr>
              <w:t>The app displays message with a QR code and the day and time at which the visit starts.</w:t>
            </w:r>
          </w:p>
        </w:tc>
      </w:tr>
      <w:tr w:rsidR="00277CD2" w:rsidRPr="00A96E4D" w14:paraId="1B1AE183" w14:textId="77777777" w:rsidTr="00277CD2">
        <w:tc>
          <w:tcPr>
            <w:tcW w:w="2263" w:type="dxa"/>
          </w:tcPr>
          <w:p w14:paraId="3BD2CDE8" w14:textId="77777777" w:rsidR="00277CD2" w:rsidRPr="00945252" w:rsidRDefault="00277CD2" w:rsidP="00277CD2">
            <w:pPr>
              <w:rPr>
                <w:b/>
                <w:lang w:val="en-GB"/>
              </w:rPr>
            </w:pPr>
            <w:r>
              <w:rPr>
                <w:b/>
                <w:lang w:val="en-GB"/>
              </w:rPr>
              <w:lastRenderedPageBreak/>
              <w:t>Exit condition</w:t>
            </w:r>
          </w:p>
        </w:tc>
        <w:tc>
          <w:tcPr>
            <w:tcW w:w="6232" w:type="dxa"/>
          </w:tcPr>
          <w:p w14:paraId="213220A3" w14:textId="6F683987" w:rsidR="00277CD2" w:rsidRDefault="007D416D" w:rsidP="00277CD2">
            <w:pPr>
              <w:rPr>
                <w:lang w:val="en-GB"/>
              </w:rPr>
            </w:pPr>
            <w:r>
              <w:rPr>
                <w:lang w:val="en-GB"/>
              </w:rPr>
              <w:t>The visit is successfully registered and the Customer can use their QR code to enter the store.</w:t>
            </w:r>
          </w:p>
        </w:tc>
      </w:tr>
      <w:tr w:rsidR="00277CD2" w14:paraId="512D37C7" w14:textId="77777777" w:rsidTr="00277CD2">
        <w:tc>
          <w:tcPr>
            <w:tcW w:w="2263" w:type="dxa"/>
          </w:tcPr>
          <w:p w14:paraId="714A1F53" w14:textId="77777777" w:rsidR="00277CD2" w:rsidRPr="00945252" w:rsidRDefault="00277CD2" w:rsidP="00277CD2">
            <w:pPr>
              <w:rPr>
                <w:b/>
                <w:lang w:val="en-GB"/>
              </w:rPr>
            </w:pPr>
            <w:r w:rsidRPr="00945252">
              <w:rPr>
                <w:b/>
                <w:lang w:val="en-GB"/>
              </w:rPr>
              <w:t>Exception</w:t>
            </w:r>
          </w:p>
        </w:tc>
        <w:tc>
          <w:tcPr>
            <w:tcW w:w="6232" w:type="dxa"/>
          </w:tcPr>
          <w:p w14:paraId="628631B1" w14:textId="1F57A24D" w:rsidR="00277CD2" w:rsidRDefault="00277CD2" w:rsidP="00277CD2">
            <w:pPr>
              <w:rPr>
                <w:lang w:val="en-GB"/>
              </w:rPr>
            </w:pPr>
          </w:p>
        </w:tc>
      </w:tr>
    </w:tbl>
    <w:p w14:paraId="4E40DDA8" w14:textId="3AD93ADA" w:rsidR="00A9228B" w:rsidRDefault="009C0781" w:rsidP="004E5CBA">
      <w:pPr>
        <w:pStyle w:val="Heading4"/>
        <w:rPr>
          <w:lang w:val="en-GB"/>
        </w:rPr>
      </w:pPr>
      <w:bookmarkStart w:id="80" w:name="_Toc58319898"/>
      <w:r>
        <w:rPr>
          <w:lang w:val="en-GB"/>
        </w:rPr>
        <w:t>Booking deletion</w:t>
      </w:r>
      <w:bookmarkEnd w:id="80"/>
    </w:p>
    <w:tbl>
      <w:tblPr>
        <w:tblStyle w:val="TableGrid"/>
        <w:tblW w:w="0" w:type="auto"/>
        <w:tblLook w:val="04A0" w:firstRow="1" w:lastRow="0" w:firstColumn="1" w:lastColumn="0" w:noHBand="0" w:noVBand="1"/>
      </w:tblPr>
      <w:tblGrid>
        <w:gridCol w:w="2263"/>
        <w:gridCol w:w="6232"/>
      </w:tblGrid>
      <w:tr w:rsidR="00A9228B" w14:paraId="04A18935" w14:textId="77777777" w:rsidTr="00EE499D">
        <w:tc>
          <w:tcPr>
            <w:tcW w:w="2263" w:type="dxa"/>
          </w:tcPr>
          <w:p w14:paraId="347A993B" w14:textId="77777777" w:rsidR="00A9228B" w:rsidRPr="00945252" w:rsidRDefault="00A9228B" w:rsidP="00EE499D">
            <w:pPr>
              <w:rPr>
                <w:b/>
                <w:lang w:val="en-GB"/>
              </w:rPr>
            </w:pPr>
            <w:r>
              <w:rPr>
                <w:b/>
                <w:lang w:val="en-GB"/>
              </w:rPr>
              <w:t>Use case</w:t>
            </w:r>
          </w:p>
        </w:tc>
        <w:tc>
          <w:tcPr>
            <w:tcW w:w="6232" w:type="dxa"/>
          </w:tcPr>
          <w:p w14:paraId="5E552CB8" w14:textId="446C6BA3" w:rsidR="00A9228B" w:rsidRDefault="00A9228B" w:rsidP="00EE499D">
            <w:pPr>
              <w:rPr>
                <w:lang w:val="en-GB"/>
              </w:rPr>
            </w:pPr>
            <w:r>
              <w:rPr>
                <w:lang w:val="en-GB"/>
              </w:rPr>
              <w:t>Delete Booking</w:t>
            </w:r>
          </w:p>
        </w:tc>
      </w:tr>
      <w:tr w:rsidR="00A9228B" w14:paraId="1AB9F705" w14:textId="77777777" w:rsidTr="00EE499D">
        <w:tc>
          <w:tcPr>
            <w:tcW w:w="2263" w:type="dxa"/>
          </w:tcPr>
          <w:p w14:paraId="44195B1E" w14:textId="77777777" w:rsidR="00A9228B" w:rsidRPr="00945252" w:rsidRDefault="00A9228B" w:rsidP="00EE499D">
            <w:pPr>
              <w:rPr>
                <w:b/>
                <w:lang w:val="en-GB"/>
              </w:rPr>
            </w:pPr>
            <w:r>
              <w:rPr>
                <w:b/>
                <w:lang w:val="en-GB"/>
              </w:rPr>
              <w:t>Actor</w:t>
            </w:r>
          </w:p>
        </w:tc>
        <w:tc>
          <w:tcPr>
            <w:tcW w:w="6232" w:type="dxa"/>
          </w:tcPr>
          <w:p w14:paraId="1BC975D4" w14:textId="77777777" w:rsidR="00A9228B" w:rsidRDefault="00A9228B" w:rsidP="00EE499D">
            <w:pPr>
              <w:rPr>
                <w:lang w:val="en-GB"/>
              </w:rPr>
            </w:pPr>
            <w:r>
              <w:rPr>
                <w:lang w:val="en-GB"/>
              </w:rPr>
              <w:t>Logged Customer</w:t>
            </w:r>
          </w:p>
        </w:tc>
      </w:tr>
      <w:tr w:rsidR="00A9228B" w:rsidRPr="00A96E4D" w14:paraId="44BD345F" w14:textId="77777777" w:rsidTr="00EE499D">
        <w:tc>
          <w:tcPr>
            <w:tcW w:w="2263" w:type="dxa"/>
          </w:tcPr>
          <w:p w14:paraId="6B464CB6" w14:textId="77777777" w:rsidR="00A9228B" w:rsidRPr="00945252" w:rsidRDefault="00A9228B" w:rsidP="00EE499D">
            <w:pPr>
              <w:rPr>
                <w:b/>
                <w:lang w:val="en-GB"/>
              </w:rPr>
            </w:pPr>
            <w:r>
              <w:rPr>
                <w:b/>
                <w:lang w:val="en-GB"/>
              </w:rPr>
              <w:t>Entry condition</w:t>
            </w:r>
          </w:p>
        </w:tc>
        <w:tc>
          <w:tcPr>
            <w:tcW w:w="6232" w:type="dxa"/>
          </w:tcPr>
          <w:p w14:paraId="02F9D06A" w14:textId="3BCDE1E6" w:rsidR="00A9228B" w:rsidRDefault="00A9228B">
            <w:pPr>
              <w:rPr>
                <w:lang w:val="en-GB"/>
              </w:rPr>
            </w:pPr>
            <w:r>
              <w:rPr>
                <w:lang w:val="en-GB"/>
              </w:rPr>
              <w:t xml:space="preserve">Customer has booked a visit and the current time is at least 30 minutes </w:t>
            </w:r>
            <w:r w:rsidR="009240FF">
              <w:rPr>
                <w:lang w:val="en-GB"/>
              </w:rPr>
              <w:t>before</w:t>
            </w:r>
            <w:r>
              <w:rPr>
                <w:lang w:val="en-GB"/>
              </w:rPr>
              <w:t xml:space="preserve"> than the visit time</w:t>
            </w:r>
          </w:p>
        </w:tc>
      </w:tr>
      <w:tr w:rsidR="00A9228B" w:rsidRPr="00A96E4D" w14:paraId="57E30C9C" w14:textId="77777777" w:rsidTr="00EE499D">
        <w:tc>
          <w:tcPr>
            <w:tcW w:w="2263" w:type="dxa"/>
          </w:tcPr>
          <w:p w14:paraId="298EED64" w14:textId="77777777" w:rsidR="00A9228B" w:rsidRPr="00945252" w:rsidRDefault="00A9228B" w:rsidP="00EE499D">
            <w:pPr>
              <w:rPr>
                <w:b/>
                <w:lang w:val="en-GB"/>
              </w:rPr>
            </w:pPr>
            <w:r>
              <w:rPr>
                <w:b/>
                <w:lang w:val="en-GB"/>
              </w:rPr>
              <w:t>Basic Flow</w:t>
            </w:r>
          </w:p>
        </w:tc>
        <w:tc>
          <w:tcPr>
            <w:tcW w:w="6232" w:type="dxa"/>
          </w:tcPr>
          <w:p w14:paraId="1D8BAEAE" w14:textId="14BF4C10" w:rsidR="00A9228B" w:rsidRDefault="00A9228B" w:rsidP="004E5CBA">
            <w:pPr>
              <w:pStyle w:val="ListParagraph"/>
              <w:numPr>
                <w:ilvl w:val="0"/>
                <w:numId w:val="60"/>
              </w:numPr>
              <w:rPr>
                <w:lang w:val="en-GB"/>
              </w:rPr>
            </w:pPr>
            <w:r>
              <w:rPr>
                <w:lang w:val="en-GB"/>
              </w:rPr>
              <w:t>Logged Customer selects the booking.</w:t>
            </w:r>
          </w:p>
          <w:p w14:paraId="09D5CED8" w14:textId="18724030" w:rsidR="00A9228B" w:rsidRPr="00A05B9A" w:rsidRDefault="00A9228B" w:rsidP="004E5CBA">
            <w:pPr>
              <w:pStyle w:val="ListParagraph"/>
              <w:numPr>
                <w:ilvl w:val="0"/>
                <w:numId w:val="60"/>
              </w:numPr>
              <w:rPr>
                <w:lang w:val="en-GB"/>
              </w:rPr>
            </w:pPr>
            <w:r>
              <w:rPr>
                <w:lang w:val="en-GB"/>
              </w:rPr>
              <w:t>Logged Customer clicks the “delete visit” button.</w:t>
            </w:r>
          </w:p>
          <w:p w14:paraId="4DCD4BD5" w14:textId="5B566C75" w:rsidR="00A9228B" w:rsidRPr="00A05B9A" w:rsidRDefault="00A9228B" w:rsidP="00EE499D">
            <w:pPr>
              <w:pStyle w:val="ListParagraph"/>
              <w:rPr>
                <w:lang w:val="en-GB"/>
              </w:rPr>
            </w:pPr>
          </w:p>
        </w:tc>
      </w:tr>
      <w:tr w:rsidR="00A9228B" w:rsidRPr="00A96E4D" w14:paraId="74732767" w14:textId="77777777" w:rsidTr="00EE499D">
        <w:tc>
          <w:tcPr>
            <w:tcW w:w="2263" w:type="dxa"/>
          </w:tcPr>
          <w:p w14:paraId="3C679B88" w14:textId="77777777" w:rsidR="00A9228B" w:rsidRPr="00945252" w:rsidRDefault="00A9228B" w:rsidP="00EE499D">
            <w:pPr>
              <w:rPr>
                <w:b/>
                <w:lang w:val="en-GB"/>
              </w:rPr>
            </w:pPr>
            <w:r>
              <w:rPr>
                <w:b/>
                <w:lang w:val="en-GB"/>
              </w:rPr>
              <w:t>Exit condition</w:t>
            </w:r>
          </w:p>
        </w:tc>
        <w:tc>
          <w:tcPr>
            <w:tcW w:w="6232" w:type="dxa"/>
          </w:tcPr>
          <w:p w14:paraId="6DC68898" w14:textId="499CF209" w:rsidR="00A9228B" w:rsidRDefault="00A9228B">
            <w:pPr>
              <w:rPr>
                <w:lang w:val="en-GB"/>
              </w:rPr>
            </w:pPr>
            <w:r>
              <w:rPr>
                <w:lang w:val="en-GB"/>
              </w:rPr>
              <w:t>Logged Customer has successfully deleted the booking and cannot enter the store at the time of the previous booking.</w:t>
            </w:r>
          </w:p>
        </w:tc>
      </w:tr>
      <w:tr w:rsidR="00A9228B" w14:paraId="5E9AE2E2" w14:textId="77777777" w:rsidTr="00EE499D">
        <w:tc>
          <w:tcPr>
            <w:tcW w:w="2263" w:type="dxa"/>
          </w:tcPr>
          <w:p w14:paraId="00BB81C0" w14:textId="77777777" w:rsidR="00A9228B" w:rsidRPr="00945252" w:rsidRDefault="00A9228B" w:rsidP="00EE499D">
            <w:pPr>
              <w:rPr>
                <w:b/>
                <w:lang w:val="en-GB"/>
              </w:rPr>
            </w:pPr>
            <w:r w:rsidRPr="00945252">
              <w:rPr>
                <w:b/>
                <w:lang w:val="en-GB"/>
              </w:rPr>
              <w:t>Exception</w:t>
            </w:r>
          </w:p>
        </w:tc>
        <w:tc>
          <w:tcPr>
            <w:tcW w:w="6232" w:type="dxa"/>
          </w:tcPr>
          <w:p w14:paraId="346D4272" w14:textId="77777777" w:rsidR="00A9228B" w:rsidRDefault="00A9228B" w:rsidP="00EE499D">
            <w:pPr>
              <w:rPr>
                <w:lang w:val="en-GB"/>
              </w:rPr>
            </w:pPr>
          </w:p>
        </w:tc>
      </w:tr>
    </w:tbl>
    <w:p w14:paraId="433D39C7" w14:textId="23AC9F7F" w:rsidR="009C0781" w:rsidRDefault="009C0781" w:rsidP="004E5CBA">
      <w:pPr>
        <w:pStyle w:val="Heading4"/>
        <w:rPr>
          <w:lang w:val="en-GB"/>
        </w:rPr>
      </w:pPr>
      <w:bookmarkStart w:id="81" w:name="_Toc58319899"/>
      <w:r>
        <w:rPr>
          <w:lang w:val="en-GB"/>
        </w:rPr>
        <w:t xml:space="preserve">Queue </w:t>
      </w:r>
      <w:r w:rsidR="0038428F">
        <w:rPr>
          <w:lang w:val="en-GB"/>
        </w:rPr>
        <w:t>exit</w:t>
      </w:r>
      <w:bookmarkEnd w:id="81"/>
    </w:p>
    <w:tbl>
      <w:tblPr>
        <w:tblStyle w:val="TableGrid"/>
        <w:tblW w:w="0" w:type="auto"/>
        <w:tblLook w:val="04A0" w:firstRow="1" w:lastRow="0" w:firstColumn="1" w:lastColumn="0" w:noHBand="0" w:noVBand="1"/>
      </w:tblPr>
      <w:tblGrid>
        <w:gridCol w:w="2263"/>
        <w:gridCol w:w="6232"/>
      </w:tblGrid>
      <w:tr w:rsidR="00A9228B" w14:paraId="262B8B7D" w14:textId="77777777" w:rsidTr="00EE499D">
        <w:tc>
          <w:tcPr>
            <w:tcW w:w="2263" w:type="dxa"/>
          </w:tcPr>
          <w:p w14:paraId="042D8A58" w14:textId="77777777" w:rsidR="00A9228B" w:rsidRPr="00945252" w:rsidRDefault="00A9228B" w:rsidP="00EE499D">
            <w:pPr>
              <w:rPr>
                <w:b/>
                <w:lang w:val="en-GB"/>
              </w:rPr>
            </w:pPr>
            <w:r>
              <w:rPr>
                <w:b/>
                <w:lang w:val="en-GB"/>
              </w:rPr>
              <w:t>Use case</w:t>
            </w:r>
          </w:p>
        </w:tc>
        <w:tc>
          <w:tcPr>
            <w:tcW w:w="6232" w:type="dxa"/>
          </w:tcPr>
          <w:p w14:paraId="6220FA34" w14:textId="23DB5C2F" w:rsidR="00A9228B" w:rsidRDefault="00A9228B" w:rsidP="00EE499D">
            <w:pPr>
              <w:rPr>
                <w:lang w:val="en-GB"/>
              </w:rPr>
            </w:pPr>
            <w:r>
              <w:rPr>
                <w:lang w:val="en-GB"/>
              </w:rPr>
              <w:t>Exit Queue</w:t>
            </w:r>
          </w:p>
        </w:tc>
      </w:tr>
      <w:tr w:rsidR="00A9228B" w14:paraId="3B7C6D92" w14:textId="77777777" w:rsidTr="00EE499D">
        <w:tc>
          <w:tcPr>
            <w:tcW w:w="2263" w:type="dxa"/>
          </w:tcPr>
          <w:p w14:paraId="6F92F1C8" w14:textId="77777777" w:rsidR="00A9228B" w:rsidRPr="00945252" w:rsidRDefault="00A9228B" w:rsidP="00EE499D">
            <w:pPr>
              <w:rPr>
                <w:b/>
                <w:lang w:val="en-GB"/>
              </w:rPr>
            </w:pPr>
            <w:r>
              <w:rPr>
                <w:b/>
                <w:lang w:val="en-GB"/>
              </w:rPr>
              <w:t>Actor</w:t>
            </w:r>
          </w:p>
        </w:tc>
        <w:tc>
          <w:tcPr>
            <w:tcW w:w="6232" w:type="dxa"/>
          </w:tcPr>
          <w:p w14:paraId="73526869" w14:textId="77777777" w:rsidR="00A9228B" w:rsidRDefault="00A9228B" w:rsidP="00EE499D">
            <w:pPr>
              <w:rPr>
                <w:lang w:val="en-GB"/>
              </w:rPr>
            </w:pPr>
            <w:r>
              <w:rPr>
                <w:lang w:val="en-GB"/>
              </w:rPr>
              <w:t>Logged Customer</w:t>
            </w:r>
          </w:p>
        </w:tc>
      </w:tr>
      <w:tr w:rsidR="00A9228B" w:rsidRPr="00A96E4D" w14:paraId="0C038597" w14:textId="77777777" w:rsidTr="00EE499D">
        <w:tc>
          <w:tcPr>
            <w:tcW w:w="2263" w:type="dxa"/>
          </w:tcPr>
          <w:p w14:paraId="2F844365" w14:textId="77777777" w:rsidR="00A9228B" w:rsidRPr="00945252" w:rsidRDefault="00A9228B" w:rsidP="00EE499D">
            <w:pPr>
              <w:rPr>
                <w:b/>
                <w:lang w:val="en-GB"/>
              </w:rPr>
            </w:pPr>
            <w:r>
              <w:rPr>
                <w:b/>
                <w:lang w:val="en-GB"/>
              </w:rPr>
              <w:t>Entry condition</w:t>
            </w:r>
          </w:p>
        </w:tc>
        <w:tc>
          <w:tcPr>
            <w:tcW w:w="6232" w:type="dxa"/>
          </w:tcPr>
          <w:p w14:paraId="001A4CDE" w14:textId="72B053C6" w:rsidR="00A9228B" w:rsidRDefault="00A9228B">
            <w:pPr>
              <w:rPr>
                <w:lang w:val="en-GB"/>
              </w:rPr>
            </w:pPr>
            <w:r>
              <w:rPr>
                <w:lang w:val="en-GB"/>
              </w:rPr>
              <w:t>Customer is in a queue for a store</w:t>
            </w:r>
            <w:r w:rsidR="009240FF">
              <w:rPr>
                <w:lang w:val="en-GB"/>
              </w:rPr>
              <w:t xml:space="preserve"> and its ticket is digital</w:t>
            </w:r>
          </w:p>
        </w:tc>
      </w:tr>
      <w:tr w:rsidR="00A9228B" w:rsidRPr="00A96E4D" w14:paraId="7B7661CF" w14:textId="77777777" w:rsidTr="00EE499D">
        <w:tc>
          <w:tcPr>
            <w:tcW w:w="2263" w:type="dxa"/>
          </w:tcPr>
          <w:p w14:paraId="7E28BA62" w14:textId="77777777" w:rsidR="00A9228B" w:rsidRPr="00945252" w:rsidRDefault="00A9228B" w:rsidP="00EE499D">
            <w:pPr>
              <w:rPr>
                <w:b/>
                <w:lang w:val="en-GB"/>
              </w:rPr>
            </w:pPr>
            <w:r>
              <w:rPr>
                <w:b/>
                <w:lang w:val="en-GB"/>
              </w:rPr>
              <w:t>Basic Flow</w:t>
            </w:r>
          </w:p>
        </w:tc>
        <w:tc>
          <w:tcPr>
            <w:tcW w:w="6232" w:type="dxa"/>
          </w:tcPr>
          <w:p w14:paraId="76AAE41E" w14:textId="08528029" w:rsidR="00A9228B" w:rsidRDefault="00A9228B">
            <w:pPr>
              <w:pStyle w:val="ListParagraph"/>
              <w:numPr>
                <w:ilvl w:val="0"/>
                <w:numId w:val="61"/>
              </w:numPr>
              <w:rPr>
                <w:lang w:val="en-GB"/>
              </w:rPr>
            </w:pPr>
            <w:r>
              <w:rPr>
                <w:lang w:val="en-GB"/>
              </w:rPr>
              <w:t>Logged Customer enters the queue info screen section.</w:t>
            </w:r>
          </w:p>
          <w:p w14:paraId="14FE5101" w14:textId="0903FF0C" w:rsidR="00A9228B" w:rsidRPr="0031498E" w:rsidRDefault="00A9228B" w:rsidP="004E5CBA">
            <w:pPr>
              <w:pStyle w:val="ListParagraph"/>
              <w:numPr>
                <w:ilvl w:val="0"/>
                <w:numId w:val="61"/>
              </w:numPr>
              <w:rPr>
                <w:lang w:val="en-GB"/>
              </w:rPr>
            </w:pPr>
            <w:r>
              <w:rPr>
                <w:lang w:val="en-GB"/>
              </w:rPr>
              <w:t>Logged Customer clicks the “exit queue” button.</w:t>
            </w:r>
          </w:p>
        </w:tc>
      </w:tr>
      <w:tr w:rsidR="00A9228B" w:rsidRPr="00A96E4D" w14:paraId="41601E89" w14:textId="77777777" w:rsidTr="00EE499D">
        <w:tc>
          <w:tcPr>
            <w:tcW w:w="2263" w:type="dxa"/>
          </w:tcPr>
          <w:p w14:paraId="07934939" w14:textId="77777777" w:rsidR="00A9228B" w:rsidRPr="00945252" w:rsidRDefault="00A9228B" w:rsidP="00EE499D">
            <w:pPr>
              <w:rPr>
                <w:b/>
                <w:lang w:val="en-GB"/>
              </w:rPr>
            </w:pPr>
            <w:r>
              <w:rPr>
                <w:b/>
                <w:lang w:val="en-GB"/>
              </w:rPr>
              <w:t>Exit condition</w:t>
            </w:r>
          </w:p>
        </w:tc>
        <w:tc>
          <w:tcPr>
            <w:tcW w:w="6232" w:type="dxa"/>
          </w:tcPr>
          <w:p w14:paraId="386CCF79" w14:textId="0E6D6D87" w:rsidR="00A9228B" w:rsidRDefault="00A9228B">
            <w:pPr>
              <w:rPr>
                <w:lang w:val="en-GB"/>
              </w:rPr>
            </w:pPr>
            <w:r>
              <w:rPr>
                <w:lang w:val="en-GB"/>
              </w:rPr>
              <w:t>Logged Customer is no longer in the queue. Their ticket is deleted and thus entrance is no longer permitted.</w:t>
            </w:r>
          </w:p>
        </w:tc>
      </w:tr>
      <w:tr w:rsidR="00A9228B" w14:paraId="18118996" w14:textId="77777777" w:rsidTr="00EE499D">
        <w:tc>
          <w:tcPr>
            <w:tcW w:w="2263" w:type="dxa"/>
          </w:tcPr>
          <w:p w14:paraId="1F8055D9" w14:textId="77777777" w:rsidR="00A9228B" w:rsidRPr="00945252" w:rsidRDefault="00A9228B" w:rsidP="00EE499D">
            <w:pPr>
              <w:rPr>
                <w:b/>
                <w:lang w:val="en-GB"/>
              </w:rPr>
            </w:pPr>
            <w:r w:rsidRPr="00945252">
              <w:rPr>
                <w:b/>
                <w:lang w:val="en-GB"/>
              </w:rPr>
              <w:t>Exception</w:t>
            </w:r>
          </w:p>
        </w:tc>
        <w:tc>
          <w:tcPr>
            <w:tcW w:w="6232" w:type="dxa"/>
          </w:tcPr>
          <w:p w14:paraId="196A24C6" w14:textId="77777777" w:rsidR="00A9228B" w:rsidRDefault="00A9228B" w:rsidP="00EE499D">
            <w:pPr>
              <w:rPr>
                <w:lang w:val="en-GB"/>
              </w:rPr>
            </w:pPr>
          </w:p>
        </w:tc>
      </w:tr>
    </w:tbl>
    <w:p w14:paraId="6773F2A9" w14:textId="77777777" w:rsidR="00A9228B" w:rsidRDefault="00A9228B" w:rsidP="00797852">
      <w:pPr>
        <w:rPr>
          <w:lang w:val="en-GB"/>
        </w:rPr>
      </w:pPr>
    </w:p>
    <w:p w14:paraId="356D7BC0" w14:textId="77777777" w:rsidR="00C361D0" w:rsidRPr="009D1956" w:rsidRDefault="00C361D0" w:rsidP="00797852">
      <w:pPr>
        <w:rPr>
          <w:lang w:val="en-GB"/>
        </w:rPr>
      </w:pPr>
    </w:p>
    <w:p w14:paraId="03E4B958" w14:textId="7659FFFE" w:rsidR="003E698F" w:rsidRPr="003E698F" w:rsidRDefault="00797852" w:rsidP="00797852">
      <w:pPr>
        <w:pStyle w:val="Heading3"/>
        <w:rPr>
          <w:lang w:val="en-GB"/>
        </w:rPr>
      </w:pPr>
      <w:bookmarkStart w:id="82" w:name="_Toc58319900"/>
      <w:r>
        <w:rPr>
          <w:lang w:val="en-GB"/>
        </w:rPr>
        <w:lastRenderedPageBreak/>
        <w:t>Sequence diagrams</w:t>
      </w:r>
      <w:bookmarkEnd w:id="82"/>
    </w:p>
    <w:p w14:paraId="31FAF2E1" w14:textId="581B6F85" w:rsidR="00797852" w:rsidRDefault="006C7EEC" w:rsidP="00797852">
      <w:pPr>
        <w:rPr>
          <w:lang w:val="en-GB"/>
        </w:rPr>
      </w:pPr>
      <w:r>
        <w:rPr>
          <w:lang w:val="en-GB"/>
        </w:rPr>
        <w:t xml:space="preserve">Here the behaviour of the </w:t>
      </w:r>
      <w:r w:rsidR="00FD702C">
        <w:rPr>
          <w:lang w:val="en-GB"/>
        </w:rPr>
        <w:t>actors of the systems is specified over different types of actions at high level terms</w:t>
      </w:r>
      <w:r w:rsidR="00DE41D3">
        <w:rPr>
          <w:lang w:val="en-GB"/>
        </w:rPr>
        <w:t xml:space="preserve">. Some cases of </w:t>
      </w:r>
      <w:r w:rsidR="009B0DF1">
        <w:rPr>
          <w:lang w:val="en-GB"/>
        </w:rPr>
        <w:t>high-level</w:t>
      </w:r>
      <w:r w:rsidR="00DE41D3">
        <w:rPr>
          <w:lang w:val="en-GB"/>
        </w:rPr>
        <w:t xml:space="preserve"> functions have been identified and are described in terms of UML Sequence diagrams and Activity diagrams.</w:t>
      </w:r>
    </w:p>
    <w:p w14:paraId="2F921E14" w14:textId="75BE9B0C" w:rsidR="009B0DF1" w:rsidRDefault="00CB205E" w:rsidP="00F13E29">
      <w:pPr>
        <w:pStyle w:val="Heading4"/>
        <w:rPr>
          <w:lang w:val="en-GB"/>
        </w:rPr>
      </w:pPr>
      <w:bookmarkStart w:id="83" w:name="_Toc58319901"/>
      <w:r>
        <w:rPr>
          <w:lang w:val="en-GB"/>
        </w:rPr>
        <w:t>R</w:t>
      </w:r>
      <w:r w:rsidR="00F13E29">
        <w:rPr>
          <w:lang w:val="en-GB"/>
        </w:rPr>
        <w:t>egistration</w:t>
      </w:r>
      <w:bookmarkEnd w:id="83"/>
    </w:p>
    <w:p w14:paraId="38698AF1" w14:textId="2F998B00" w:rsidR="00F13E29" w:rsidRDefault="005E597A" w:rsidP="00F13E29">
      <w:pPr>
        <w:rPr>
          <w:lang w:val="en-GB"/>
        </w:rPr>
      </w:pPr>
      <w:r>
        <w:rPr>
          <w:lang w:val="en-GB"/>
        </w:rPr>
        <w:t xml:space="preserve">In the registration process, the only external actor present is the </w:t>
      </w:r>
      <w:r w:rsidR="00F57AC7">
        <w:rPr>
          <w:lang w:val="en-GB"/>
        </w:rPr>
        <w:t>Customer who is intended to subscribe to the system to be able to access to online services like: online queuing and visit booking.</w:t>
      </w:r>
      <w:r w:rsidR="001E4E5A">
        <w:rPr>
          <w:lang w:val="en-GB"/>
        </w:rPr>
        <w:t xml:space="preserve"> Here is the sequence diagram regarding the associated registration use case:</w:t>
      </w:r>
    </w:p>
    <w:p w14:paraId="30763F11" w14:textId="3BF1C5EE" w:rsidR="001E4E5A" w:rsidRDefault="001E4E5A" w:rsidP="00C061C8">
      <w:pPr>
        <w:jc w:val="center"/>
        <w:rPr>
          <w:lang w:val="en-GB"/>
        </w:rPr>
      </w:pPr>
    </w:p>
    <w:p w14:paraId="56640601" w14:textId="1C8E74FF" w:rsidR="005D54F1" w:rsidRDefault="005D54F1" w:rsidP="004359AA">
      <w:pPr>
        <w:rPr>
          <w:lang w:val="en-GB"/>
        </w:rPr>
      </w:pPr>
      <w:r>
        <w:rPr>
          <w:noProof/>
          <w:lang w:eastAsia="it-IT"/>
        </w:rPr>
        <w:drawing>
          <wp:inline distT="0" distB="0" distL="0" distR="0" wp14:anchorId="29A77FBA" wp14:editId="78A844A2">
            <wp:extent cx="5397500" cy="264160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7500" cy="2641600"/>
                    </a:xfrm>
                    <a:prstGeom prst="rect">
                      <a:avLst/>
                    </a:prstGeom>
                    <a:noFill/>
                    <a:ln>
                      <a:noFill/>
                    </a:ln>
                  </pic:spPr>
                </pic:pic>
              </a:graphicData>
            </a:graphic>
          </wp:inline>
        </w:drawing>
      </w:r>
    </w:p>
    <w:p w14:paraId="329E61E7" w14:textId="5D70B6E0" w:rsidR="004359AA" w:rsidRDefault="004359AA" w:rsidP="004359AA">
      <w:pPr>
        <w:pStyle w:val="Heading4"/>
        <w:rPr>
          <w:lang w:val="en-GB"/>
        </w:rPr>
      </w:pPr>
      <w:bookmarkStart w:id="84" w:name="_Toc58319902"/>
      <w:r>
        <w:rPr>
          <w:lang w:val="en-GB"/>
        </w:rPr>
        <w:t>Login</w:t>
      </w:r>
      <w:bookmarkEnd w:id="84"/>
    </w:p>
    <w:p w14:paraId="605FF769" w14:textId="7FDBA8A2" w:rsidR="005D54F1" w:rsidRDefault="00C42383" w:rsidP="004359AA">
      <w:pPr>
        <w:rPr>
          <w:lang w:val="en-GB"/>
        </w:rPr>
      </w:pPr>
      <w:r>
        <w:rPr>
          <w:noProof/>
          <w:lang w:eastAsia="it-IT"/>
        </w:rPr>
        <w:drawing>
          <wp:inline distT="0" distB="0" distL="0" distR="0" wp14:anchorId="5C359678" wp14:editId="6803A84E">
            <wp:extent cx="5746429" cy="3346450"/>
            <wp:effectExtent l="0" t="0" r="6985"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49930" cy="3348489"/>
                    </a:xfrm>
                    <a:prstGeom prst="rect">
                      <a:avLst/>
                    </a:prstGeom>
                    <a:noFill/>
                    <a:ln>
                      <a:noFill/>
                    </a:ln>
                  </pic:spPr>
                </pic:pic>
              </a:graphicData>
            </a:graphic>
          </wp:inline>
        </w:drawing>
      </w:r>
    </w:p>
    <w:p w14:paraId="00DB1DE3" w14:textId="228EA6E9" w:rsidR="004359AA" w:rsidRDefault="004359AA" w:rsidP="004359AA">
      <w:pPr>
        <w:pStyle w:val="Heading4"/>
        <w:rPr>
          <w:lang w:val="en-GB"/>
        </w:rPr>
      </w:pPr>
      <w:bookmarkStart w:id="85" w:name="_Toc58319903"/>
      <w:r>
        <w:rPr>
          <w:lang w:val="en-GB"/>
        </w:rPr>
        <w:lastRenderedPageBreak/>
        <w:t>Store manager’s parameters’ modification</w:t>
      </w:r>
      <w:bookmarkEnd w:id="85"/>
    </w:p>
    <w:p w14:paraId="63A02585" w14:textId="50673ED0" w:rsidR="005D54F1" w:rsidRDefault="005D54F1" w:rsidP="004359AA">
      <w:pPr>
        <w:rPr>
          <w:lang w:val="en-GB"/>
        </w:rPr>
      </w:pPr>
      <w:r>
        <w:rPr>
          <w:noProof/>
          <w:lang w:eastAsia="it-IT"/>
        </w:rPr>
        <w:drawing>
          <wp:inline distT="0" distB="0" distL="0" distR="0" wp14:anchorId="57373247" wp14:editId="6C47134E">
            <wp:extent cx="5397500" cy="2933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7500" cy="2933700"/>
                    </a:xfrm>
                    <a:prstGeom prst="rect">
                      <a:avLst/>
                    </a:prstGeom>
                    <a:noFill/>
                    <a:ln>
                      <a:noFill/>
                    </a:ln>
                  </pic:spPr>
                </pic:pic>
              </a:graphicData>
            </a:graphic>
          </wp:inline>
        </w:drawing>
      </w:r>
    </w:p>
    <w:p w14:paraId="5F23FE1D" w14:textId="65E74C7E" w:rsidR="004359AA" w:rsidRDefault="007B6AF7" w:rsidP="004359AA">
      <w:pPr>
        <w:pStyle w:val="Heading4"/>
        <w:rPr>
          <w:lang w:val="en-GB"/>
        </w:rPr>
      </w:pPr>
      <w:bookmarkStart w:id="86" w:name="_Toc58319904"/>
      <w:r>
        <w:rPr>
          <w:lang w:val="en-GB"/>
        </w:rPr>
        <w:t>Online queue with notification</w:t>
      </w:r>
      <w:bookmarkEnd w:id="86"/>
    </w:p>
    <w:p w14:paraId="02D76C32" w14:textId="77777777" w:rsidR="00796F88" w:rsidRDefault="00B66A07" w:rsidP="002F2CFF">
      <w:pPr>
        <w:rPr>
          <w:lang w:val="en-GB"/>
        </w:rPr>
      </w:pPr>
      <w:r>
        <w:rPr>
          <w:lang w:val="en-GB"/>
        </w:rPr>
        <w:t xml:space="preserve">The </w:t>
      </w:r>
      <w:r w:rsidR="00E64FE3">
        <w:rPr>
          <w:lang w:val="en-GB"/>
        </w:rPr>
        <w:t>online queue allows customers to</w:t>
      </w:r>
      <w:r w:rsidR="00847186">
        <w:rPr>
          <w:lang w:val="en-GB"/>
        </w:rPr>
        <w:t xml:space="preserve"> get a ticket </w:t>
      </w:r>
      <w:r w:rsidR="00FF058A">
        <w:rPr>
          <w:lang w:val="en-GB"/>
        </w:rPr>
        <w:t>f</w:t>
      </w:r>
      <w:r w:rsidR="00847186">
        <w:rPr>
          <w:lang w:val="en-GB"/>
        </w:rPr>
        <w:t>o</w:t>
      </w:r>
      <w:r w:rsidR="00FF058A">
        <w:rPr>
          <w:lang w:val="en-GB"/>
        </w:rPr>
        <w:t>r</w:t>
      </w:r>
      <w:r w:rsidR="00847186">
        <w:rPr>
          <w:lang w:val="en-GB"/>
        </w:rPr>
        <w:t xml:space="preserve"> the store </w:t>
      </w:r>
      <w:r w:rsidR="00FF058A">
        <w:rPr>
          <w:lang w:val="en-GB"/>
        </w:rPr>
        <w:t>they selected</w:t>
      </w:r>
      <w:r>
        <w:rPr>
          <w:lang w:val="en-GB"/>
        </w:rPr>
        <w:t>.</w:t>
      </w:r>
      <w:r w:rsidR="00FF058A">
        <w:rPr>
          <w:lang w:val="en-GB"/>
        </w:rPr>
        <w:t xml:space="preserve"> It also sends a notification when it is time </w:t>
      </w:r>
      <w:r w:rsidR="000979E4">
        <w:rPr>
          <w:lang w:val="en-GB"/>
        </w:rPr>
        <w:t>for them to head to the store.</w:t>
      </w:r>
    </w:p>
    <w:p w14:paraId="4CE3C0F6" w14:textId="25C54CDB" w:rsidR="005D54F1" w:rsidRDefault="005D54F1" w:rsidP="00A070F5">
      <w:pPr>
        <w:rPr>
          <w:lang w:val="en-GB"/>
        </w:rPr>
      </w:pPr>
      <w:r>
        <w:rPr>
          <w:noProof/>
          <w:lang w:eastAsia="it-IT"/>
        </w:rPr>
        <w:drawing>
          <wp:inline distT="0" distB="0" distL="0" distR="0" wp14:anchorId="6D435B57" wp14:editId="163AB728">
            <wp:extent cx="5397500" cy="4654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7500" cy="4654550"/>
                    </a:xfrm>
                    <a:prstGeom prst="rect">
                      <a:avLst/>
                    </a:prstGeom>
                    <a:noFill/>
                    <a:ln>
                      <a:noFill/>
                    </a:ln>
                  </pic:spPr>
                </pic:pic>
              </a:graphicData>
            </a:graphic>
          </wp:inline>
        </w:drawing>
      </w:r>
    </w:p>
    <w:p w14:paraId="3BC1C37B" w14:textId="03F61C77" w:rsidR="007B6AF7" w:rsidRDefault="007B6AF7" w:rsidP="007B6AF7">
      <w:pPr>
        <w:pStyle w:val="Heading4"/>
        <w:rPr>
          <w:lang w:val="en-GB"/>
        </w:rPr>
      </w:pPr>
      <w:bookmarkStart w:id="87" w:name="_Toc58319905"/>
      <w:r>
        <w:rPr>
          <w:lang w:val="en-GB"/>
        </w:rPr>
        <w:lastRenderedPageBreak/>
        <w:t>Physical queue</w:t>
      </w:r>
      <w:bookmarkEnd w:id="87"/>
    </w:p>
    <w:p w14:paraId="13AEB96E" w14:textId="2A448CF5" w:rsidR="007B6AF7" w:rsidRDefault="00CF194E" w:rsidP="007B6AF7">
      <w:pPr>
        <w:rPr>
          <w:lang w:val="en-GB"/>
        </w:rPr>
      </w:pPr>
      <w:r>
        <w:rPr>
          <w:lang w:val="en-GB"/>
        </w:rPr>
        <w:t>The case of a physical queue happens when a person does not have the possibility to queue online due to technology gap</w:t>
      </w:r>
      <w:r w:rsidR="00050528">
        <w:rPr>
          <w:lang w:val="en-GB"/>
        </w:rPr>
        <w:t xml:space="preserve"> or because simply does not want to use the application. In each case the system </w:t>
      </w:r>
      <w:r w:rsidR="009234AF">
        <w:rPr>
          <w:lang w:val="en-GB"/>
        </w:rPr>
        <w:t>must provide a ticket and continue to call numbers.</w:t>
      </w:r>
    </w:p>
    <w:p w14:paraId="22E04C07" w14:textId="0660BDBA" w:rsidR="00171C66" w:rsidRDefault="00376F66" w:rsidP="007B6AF7">
      <w:pPr>
        <w:rPr>
          <w:lang w:val="en-GB"/>
        </w:rPr>
      </w:pPr>
      <w:r>
        <w:rPr>
          <w:noProof/>
          <w:lang w:eastAsia="it-IT"/>
        </w:rPr>
        <w:drawing>
          <wp:inline distT="0" distB="0" distL="0" distR="0" wp14:anchorId="485B2EB5" wp14:editId="26B214EE">
            <wp:extent cx="5400675" cy="2913380"/>
            <wp:effectExtent l="0" t="0" r="9525" b="127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00675" cy="2913380"/>
                    </a:xfrm>
                    <a:prstGeom prst="rect">
                      <a:avLst/>
                    </a:prstGeom>
                  </pic:spPr>
                </pic:pic>
              </a:graphicData>
            </a:graphic>
          </wp:inline>
        </w:drawing>
      </w:r>
    </w:p>
    <w:p w14:paraId="31C3222C" w14:textId="260D0215" w:rsidR="007B6AF7" w:rsidRDefault="002E45F2" w:rsidP="007B6AF7">
      <w:pPr>
        <w:pStyle w:val="Heading4"/>
        <w:rPr>
          <w:lang w:val="en-GB"/>
        </w:rPr>
      </w:pPr>
      <w:bookmarkStart w:id="88" w:name="_Toc58319906"/>
      <w:r>
        <w:rPr>
          <w:lang w:val="en-GB"/>
        </w:rPr>
        <w:t>Verification of digital or physical ticket</w:t>
      </w:r>
      <w:bookmarkEnd w:id="88"/>
    </w:p>
    <w:p w14:paraId="5C15A682" w14:textId="7863D7E2" w:rsidR="002E45F2" w:rsidRDefault="00053206" w:rsidP="002E45F2">
      <w:pPr>
        <w:rPr>
          <w:lang w:val="en-GB"/>
        </w:rPr>
      </w:pPr>
      <w:r>
        <w:rPr>
          <w:lang w:val="en-GB"/>
        </w:rPr>
        <w:t>A person approaches the checkpoint controller at the entrance of the store. The external actors involved are the customer and the checkpoint controller.</w:t>
      </w:r>
      <w:r w:rsidR="005F741C">
        <w:rPr>
          <w:lang w:val="en-GB"/>
        </w:rPr>
        <w:t xml:space="preserve"> In this sequence diagram are represented both the cases of acceptance and rejection of a ticket from a certain customer.</w:t>
      </w:r>
    </w:p>
    <w:p w14:paraId="295DDF75" w14:textId="0996C47B" w:rsidR="004B2F73" w:rsidRDefault="00147EFB" w:rsidP="002E45F2">
      <w:pPr>
        <w:rPr>
          <w:lang w:val="en-GB"/>
        </w:rPr>
      </w:pPr>
      <w:r>
        <w:rPr>
          <w:noProof/>
          <w:lang w:eastAsia="it-IT"/>
        </w:rPr>
        <w:drawing>
          <wp:inline distT="0" distB="0" distL="0" distR="0" wp14:anchorId="77FC5901" wp14:editId="1D4B7694">
            <wp:extent cx="5400675" cy="3447415"/>
            <wp:effectExtent l="0" t="0" r="9525" b="635"/>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5400675" cy="3447415"/>
                    </a:xfrm>
                    <a:prstGeom prst="rect">
                      <a:avLst/>
                    </a:prstGeom>
                  </pic:spPr>
                </pic:pic>
              </a:graphicData>
            </a:graphic>
          </wp:inline>
        </w:drawing>
      </w:r>
    </w:p>
    <w:p w14:paraId="29BB2950" w14:textId="69BD3AE3" w:rsidR="002E45F2" w:rsidRDefault="002E45F2" w:rsidP="002E45F2">
      <w:pPr>
        <w:pStyle w:val="Heading4"/>
        <w:rPr>
          <w:lang w:val="en-GB"/>
        </w:rPr>
      </w:pPr>
      <w:bookmarkStart w:id="89" w:name="_Toc58319907"/>
      <w:r>
        <w:rPr>
          <w:lang w:val="en-GB"/>
        </w:rPr>
        <w:lastRenderedPageBreak/>
        <w:t>Visit booking</w:t>
      </w:r>
      <w:bookmarkEnd w:id="89"/>
    </w:p>
    <w:p w14:paraId="1B890882" w14:textId="5445779C" w:rsidR="002E45F2" w:rsidRDefault="00AB1305" w:rsidP="002E45F2">
      <w:pPr>
        <w:rPr>
          <w:lang w:val="en-GB"/>
        </w:rPr>
      </w:pPr>
      <w:r>
        <w:rPr>
          <w:lang w:val="en-GB"/>
        </w:rPr>
        <w:t>Visit booking involves only the customer as external actor. All the interactions happen between the customer who wants to book a visit and the system.</w:t>
      </w:r>
    </w:p>
    <w:p w14:paraId="080A8673" w14:textId="795C1C3D" w:rsidR="0000736D" w:rsidRDefault="008F34AE" w:rsidP="001D0DE9">
      <w:pPr>
        <w:rPr>
          <w:lang w:val="en-GB"/>
        </w:rPr>
      </w:pPr>
      <w:r>
        <w:rPr>
          <w:noProof/>
          <w:lang w:eastAsia="it-IT"/>
        </w:rPr>
        <w:drawing>
          <wp:inline distT="0" distB="0" distL="0" distR="0" wp14:anchorId="01DB7608" wp14:editId="634A4DC5">
            <wp:extent cx="5400675" cy="3712845"/>
            <wp:effectExtent l="0" t="0" r="9525"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400675" cy="3712845"/>
                    </a:xfrm>
                    <a:prstGeom prst="rect">
                      <a:avLst/>
                    </a:prstGeom>
                  </pic:spPr>
                </pic:pic>
              </a:graphicData>
            </a:graphic>
          </wp:inline>
        </w:drawing>
      </w:r>
    </w:p>
    <w:p w14:paraId="6E1FE09A" w14:textId="53301370" w:rsidR="008C0C53" w:rsidRDefault="008C0C53" w:rsidP="008C0C53">
      <w:pPr>
        <w:pStyle w:val="Heading4"/>
        <w:rPr>
          <w:lang w:val="en-GB"/>
        </w:rPr>
      </w:pPr>
      <w:bookmarkStart w:id="90" w:name="_Toc58319908"/>
      <w:r>
        <w:rPr>
          <w:lang w:val="en-GB"/>
        </w:rPr>
        <w:t>Booking deletion</w:t>
      </w:r>
      <w:bookmarkEnd w:id="90"/>
    </w:p>
    <w:p w14:paraId="7666A001" w14:textId="6055F9E6" w:rsidR="008C0C53" w:rsidRDefault="0031498E" w:rsidP="008C0C53">
      <w:pPr>
        <w:rPr>
          <w:lang w:val="en-GB"/>
        </w:rPr>
      </w:pPr>
      <w:r>
        <w:rPr>
          <w:lang w:val="en-GB"/>
        </w:rPr>
        <w:t>Booking deletion sees</w:t>
      </w:r>
      <w:r w:rsidR="006464ED">
        <w:rPr>
          <w:lang w:val="en-GB"/>
        </w:rPr>
        <w:t xml:space="preserve"> customer as external actor which interacts only with the system digitally.</w:t>
      </w:r>
    </w:p>
    <w:p w14:paraId="5D60C904" w14:textId="37C19986" w:rsidR="008F36D3" w:rsidRDefault="008F36D3" w:rsidP="008C0C53">
      <w:pPr>
        <w:rPr>
          <w:lang w:val="en-GB"/>
        </w:rPr>
      </w:pPr>
      <w:r>
        <w:rPr>
          <w:noProof/>
          <w:lang w:eastAsia="it-IT"/>
        </w:rPr>
        <w:drawing>
          <wp:inline distT="0" distB="0" distL="0" distR="0" wp14:anchorId="192B6B05" wp14:editId="536BFAB6">
            <wp:extent cx="5400675" cy="2771140"/>
            <wp:effectExtent l="0" t="0" r="9525"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5400675" cy="2771140"/>
                    </a:xfrm>
                    <a:prstGeom prst="rect">
                      <a:avLst/>
                    </a:prstGeom>
                  </pic:spPr>
                </pic:pic>
              </a:graphicData>
            </a:graphic>
          </wp:inline>
        </w:drawing>
      </w:r>
    </w:p>
    <w:p w14:paraId="7BE47FDC" w14:textId="07E41438" w:rsidR="002B16C6" w:rsidRDefault="002B16C6" w:rsidP="002B16C6">
      <w:pPr>
        <w:pStyle w:val="Heading4"/>
        <w:rPr>
          <w:lang w:val="en-GB"/>
        </w:rPr>
      </w:pPr>
      <w:bookmarkStart w:id="91" w:name="_Toc58319909"/>
      <w:r>
        <w:rPr>
          <w:lang w:val="en-GB"/>
        </w:rPr>
        <w:t>Queue exit</w:t>
      </w:r>
      <w:bookmarkEnd w:id="91"/>
    </w:p>
    <w:p w14:paraId="53E84EEE" w14:textId="4F044E99" w:rsidR="002B16C6" w:rsidRDefault="006464ED" w:rsidP="0031498E">
      <w:pPr>
        <w:rPr>
          <w:lang w:val="en-GB"/>
        </w:rPr>
      </w:pPr>
      <w:r>
        <w:rPr>
          <w:lang w:val="en-GB"/>
        </w:rPr>
        <w:t>Queue exit operation is possible for all the people being in a queue online</w:t>
      </w:r>
      <w:r w:rsidR="00845C9F">
        <w:rPr>
          <w:lang w:val="en-GB"/>
        </w:rPr>
        <w:t xml:space="preserve"> with a digital ticket. Customer is the only external actor present in this sequence derived by the use case.</w:t>
      </w:r>
    </w:p>
    <w:p w14:paraId="7348352C" w14:textId="6E696643" w:rsidR="00AA576A" w:rsidRPr="0031498E" w:rsidDel="00567F50" w:rsidRDefault="00FB0896" w:rsidP="0031498E">
      <w:pPr>
        <w:rPr>
          <w:lang w:val="en-GB"/>
        </w:rPr>
      </w:pPr>
      <w:r>
        <w:rPr>
          <w:noProof/>
          <w:lang w:eastAsia="it-IT"/>
        </w:rPr>
        <w:lastRenderedPageBreak/>
        <w:drawing>
          <wp:inline distT="0" distB="0" distL="0" distR="0" wp14:anchorId="5C850E5A" wp14:editId="2BF82636">
            <wp:extent cx="5400675" cy="2025015"/>
            <wp:effectExtent l="0" t="0" r="9525"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400675" cy="2025015"/>
                    </a:xfrm>
                    <a:prstGeom prst="rect">
                      <a:avLst/>
                    </a:prstGeom>
                  </pic:spPr>
                </pic:pic>
              </a:graphicData>
            </a:graphic>
          </wp:inline>
        </w:drawing>
      </w:r>
    </w:p>
    <w:p w14:paraId="68E2C6CD" w14:textId="7B91732C" w:rsidR="00782574" w:rsidRDefault="00782574" w:rsidP="00C061C8">
      <w:pPr>
        <w:rPr>
          <w:lang w:val="en-GB"/>
        </w:rPr>
      </w:pPr>
      <w:r>
        <w:rPr>
          <w:lang w:val="en-GB"/>
        </w:rPr>
        <w:br w:type="page"/>
      </w:r>
    </w:p>
    <w:p w14:paraId="15FC474A" w14:textId="21C6BDF6" w:rsidR="005E69F3" w:rsidRDefault="00782574" w:rsidP="00782574">
      <w:pPr>
        <w:pStyle w:val="Heading2"/>
        <w:rPr>
          <w:lang w:val="en-GB"/>
        </w:rPr>
      </w:pPr>
      <w:bookmarkStart w:id="92" w:name="_Toc53691906"/>
      <w:bookmarkStart w:id="93" w:name="_Toc56547558"/>
      <w:bookmarkStart w:id="94" w:name="_Toc58319910"/>
      <w:r>
        <w:rPr>
          <w:lang w:val="en-GB"/>
        </w:rPr>
        <w:lastRenderedPageBreak/>
        <w:t>Performance requirements</w:t>
      </w:r>
      <w:bookmarkEnd w:id="92"/>
      <w:bookmarkEnd w:id="93"/>
      <w:bookmarkEnd w:id="94"/>
    </w:p>
    <w:p w14:paraId="60723AE4" w14:textId="4F3F54D5" w:rsidR="008D6FC5" w:rsidRDefault="008D6FC5" w:rsidP="00C061C8">
      <w:pPr>
        <w:rPr>
          <w:lang w:val="en-GB"/>
        </w:rPr>
      </w:pPr>
      <w:r>
        <w:rPr>
          <w:lang w:val="en-GB"/>
        </w:rPr>
        <w:t>In order to avoid misleading the user, the system should provide quick responses when it comes to real time queue management. The expected waiting time should be re-calculated once every minute, and should be sent to the user no later than 10 seconds after every calculation. For the same reason, whenever a QR code is scanned and approved, the system should register the event at most 5 seconds after it received its notification.</w:t>
      </w:r>
    </w:p>
    <w:p w14:paraId="1F0579B6" w14:textId="0644917D" w:rsidR="008D6FC5" w:rsidRPr="008D6FC5" w:rsidRDefault="008D6FC5" w:rsidP="00C061C8">
      <w:pPr>
        <w:rPr>
          <w:lang w:val="en-GB"/>
        </w:rPr>
      </w:pPr>
      <w:r>
        <w:rPr>
          <w:lang w:val="en-GB"/>
        </w:rPr>
        <w:t>Visit booking is instead not affected by the same type of constraints, since due to its very nature a visit is booked with reasonable anticipation. The only constraint is that the booking should be registered by the system before a new booking is made for the same store.</w:t>
      </w:r>
    </w:p>
    <w:p w14:paraId="58C177B0" w14:textId="77777777" w:rsidR="00661444" w:rsidRDefault="00661444" w:rsidP="00EB4837">
      <w:pPr>
        <w:rPr>
          <w:lang w:val="en-GB"/>
        </w:rPr>
      </w:pPr>
    </w:p>
    <w:p w14:paraId="2E3DB0AC" w14:textId="7FAADBDC" w:rsidR="00782574" w:rsidRDefault="00782574" w:rsidP="00EB4837">
      <w:pPr>
        <w:rPr>
          <w:lang w:val="en-GB"/>
        </w:rPr>
      </w:pPr>
      <w:r>
        <w:rPr>
          <w:lang w:val="en-GB"/>
        </w:rPr>
        <w:br w:type="page"/>
      </w:r>
    </w:p>
    <w:p w14:paraId="645378F0" w14:textId="08DF26BE" w:rsidR="00782574" w:rsidRDefault="00782574" w:rsidP="00782574">
      <w:pPr>
        <w:pStyle w:val="Heading2"/>
        <w:rPr>
          <w:lang w:val="en-GB"/>
        </w:rPr>
      </w:pPr>
      <w:bookmarkStart w:id="95" w:name="_Toc53691907"/>
      <w:bookmarkStart w:id="96" w:name="_Toc56547559"/>
      <w:bookmarkStart w:id="97" w:name="_Toc58319911"/>
      <w:r>
        <w:rPr>
          <w:lang w:val="en-GB"/>
        </w:rPr>
        <w:lastRenderedPageBreak/>
        <w:t>Design constraints</w:t>
      </w:r>
      <w:bookmarkEnd w:id="95"/>
      <w:bookmarkEnd w:id="96"/>
      <w:bookmarkEnd w:id="97"/>
    </w:p>
    <w:p w14:paraId="13F78406" w14:textId="281C9284" w:rsidR="00051C61" w:rsidRPr="00661444" w:rsidRDefault="00B57D72" w:rsidP="00926105">
      <w:pPr>
        <w:rPr>
          <w:lang w:val="en-GB"/>
        </w:rPr>
      </w:pPr>
      <w:r>
        <w:rPr>
          <w:lang w:val="en-GB"/>
        </w:rPr>
        <w:t xml:space="preserve">The software is realized using some </w:t>
      </w:r>
      <w:r w:rsidR="00BF6F19">
        <w:rPr>
          <w:lang w:val="en-GB"/>
        </w:rPr>
        <w:t>hardware pieces and software pieces. The software is constrained by three main categories: standards, hardware and other</w:t>
      </w:r>
      <w:r w:rsidR="007D277D">
        <w:rPr>
          <w:lang w:val="en-GB"/>
        </w:rPr>
        <w:t>. Standard constraints are those limitation of the software regarding standards. Standard constraints</w:t>
      </w:r>
      <w:r w:rsidR="00BF6F19">
        <w:rPr>
          <w:lang w:val="en-GB"/>
        </w:rPr>
        <w:t xml:space="preserve"> </w:t>
      </w:r>
      <w:r w:rsidR="00BE6823">
        <w:rPr>
          <w:lang w:val="en-GB"/>
        </w:rPr>
        <w:t>regard the utilization of well-known standards in the system’s realization. Hardware constraints are boundaries</w:t>
      </w:r>
      <w:r w:rsidR="00627A6B">
        <w:rPr>
          <w:lang w:val="en-GB"/>
        </w:rPr>
        <w:t xml:space="preserve"> for the system’s realization. Hardware constraints</w:t>
      </w:r>
      <w:r w:rsidR="00541030">
        <w:rPr>
          <w:lang w:val="en-GB"/>
        </w:rPr>
        <w:t xml:space="preserve"> are those </w:t>
      </w:r>
      <w:r w:rsidR="00A900A3">
        <w:rPr>
          <w:lang w:val="en-GB"/>
        </w:rPr>
        <w:t xml:space="preserve">constraints regarding the architecture and the components type. Other constraints </w:t>
      </w:r>
      <w:r w:rsidR="00E944B8">
        <w:rPr>
          <w:lang w:val="en-GB"/>
        </w:rPr>
        <w:t>are</w:t>
      </w:r>
      <w:r w:rsidR="00A900A3">
        <w:rPr>
          <w:lang w:val="en-GB"/>
        </w:rPr>
        <w:t xml:space="preserve"> a set of constraints more general and </w:t>
      </w:r>
      <w:r w:rsidR="00E944B8">
        <w:rPr>
          <w:lang w:val="en-GB"/>
        </w:rPr>
        <w:t>domain specific</w:t>
      </w:r>
      <w:r w:rsidR="00A900A3">
        <w:rPr>
          <w:lang w:val="en-GB"/>
        </w:rPr>
        <w:t xml:space="preserve">. The other constraints are those </w:t>
      </w:r>
      <w:r w:rsidR="00E944B8">
        <w:rPr>
          <w:lang w:val="en-GB"/>
        </w:rPr>
        <w:t>constraints specific for the S2B.</w:t>
      </w:r>
    </w:p>
    <w:p w14:paraId="7EBAD745" w14:textId="3D9C2ABF" w:rsidR="00782574" w:rsidRDefault="00782574" w:rsidP="00051C61">
      <w:pPr>
        <w:pStyle w:val="Heading3"/>
        <w:rPr>
          <w:lang w:val="en-GB"/>
        </w:rPr>
      </w:pPr>
      <w:bookmarkStart w:id="98" w:name="_Toc56547560"/>
      <w:bookmarkStart w:id="99" w:name="_Toc58319912"/>
      <w:r>
        <w:rPr>
          <w:lang w:val="en-GB"/>
        </w:rPr>
        <w:t>Standard compliance</w:t>
      </w:r>
      <w:bookmarkEnd w:id="98"/>
      <w:bookmarkEnd w:id="99"/>
    </w:p>
    <w:p w14:paraId="7B23BEC5" w14:textId="2D34FFB7" w:rsidR="009F169C" w:rsidRPr="00B90388" w:rsidRDefault="009F169C" w:rsidP="009F169C">
      <w:pPr>
        <w:rPr>
          <w:lang w:val="en-GB"/>
        </w:rPr>
      </w:pPr>
      <w:r w:rsidRPr="00B90388">
        <w:rPr>
          <w:lang w:val="en-GB"/>
        </w:rPr>
        <w:t>The system must be compliant to the General Data Protection Regulation</w:t>
      </w:r>
      <w:r w:rsidR="00F02C6B">
        <w:rPr>
          <w:lang w:val="en-GB"/>
        </w:rPr>
        <w:t xml:space="preserve"> </w:t>
      </w:r>
      <w:r w:rsidRPr="00B90388">
        <w:rPr>
          <w:lang w:val="en-GB"/>
        </w:rPr>
        <w:t>(GDPR)</w:t>
      </w:r>
      <w:r w:rsidR="000509AE" w:rsidRPr="00C57090">
        <w:rPr>
          <w:vertAlign w:val="superscript"/>
          <w:lang w:val="en-GB"/>
        </w:rPr>
        <w:t>[</w:t>
      </w:r>
      <w:r w:rsidR="00E07346">
        <w:rPr>
          <w:vertAlign w:val="superscript"/>
          <w:lang w:val="en-GB"/>
        </w:rPr>
        <w:t>4</w:t>
      </w:r>
      <w:r w:rsidR="000509AE" w:rsidRPr="00C57090">
        <w:rPr>
          <w:vertAlign w:val="superscript"/>
          <w:lang w:val="en-GB"/>
        </w:rPr>
        <w:t>]</w:t>
      </w:r>
      <w:r w:rsidRPr="00B90388">
        <w:rPr>
          <w:lang w:val="en-GB"/>
        </w:rPr>
        <w:t>, as it is mandatory by law in the European Union</w:t>
      </w:r>
      <w:r w:rsidR="006E7E94">
        <w:rPr>
          <w:lang w:val="en-GB"/>
        </w:rPr>
        <w:t xml:space="preserve"> and will ensure </w:t>
      </w:r>
      <w:r w:rsidR="00024FFF">
        <w:rPr>
          <w:lang w:val="en-GB"/>
        </w:rPr>
        <w:t xml:space="preserve">proper </w:t>
      </w:r>
      <w:r w:rsidR="00B45A66">
        <w:rPr>
          <w:lang w:val="en-GB"/>
        </w:rPr>
        <w:t>handling of</w:t>
      </w:r>
      <w:r w:rsidR="00A860A1">
        <w:rPr>
          <w:lang w:val="en-GB"/>
        </w:rPr>
        <w:t xml:space="preserve"> user</w:t>
      </w:r>
      <w:r w:rsidR="00673D9A">
        <w:rPr>
          <w:lang w:val="en-GB"/>
        </w:rPr>
        <w:t>s’ data</w:t>
      </w:r>
      <w:r w:rsidRPr="00B90388">
        <w:rPr>
          <w:lang w:val="en-GB"/>
        </w:rPr>
        <w:t>.</w:t>
      </w:r>
      <w:r w:rsidR="00FE6AAC">
        <w:rPr>
          <w:lang w:val="en-GB"/>
        </w:rPr>
        <w:t xml:space="preserve"> </w:t>
      </w:r>
    </w:p>
    <w:p w14:paraId="2B20A5A6" w14:textId="6A707F93" w:rsidR="00661444" w:rsidRPr="00653B2E" w:rsidRDefault="009F169C" w:rsidP="00CB5E23">
      <w:pPr>
        <w:rPr>
          <w:lang w:val="en-GB"/>
        </w:rPr>
      </w:pPr>
      <w:r w:rsidRPr="00B90388">
        <w:rPr>
          <w:lang w:val="en-GB"/>
        </w:rPr>
        <w:t>Moreover the system must be compliant to the ISO/IEC 27001 international standard</w:t>
      </w:r>
      <w:r w:rsidR="00CB5E23" w:rsidRPr="00C57090">
        <w:rPr>
          <w:vertAlign w:val="superscript"/>
          <w:lang w:val="en-GB"/>
        </w:rPr>
        <w:t>[</w:t>
      </w:r>
      <w:r w:rsidR="00CB5E23">
        <w:rPr>
          <w:vertAlign w:val="superscript"/>
          <w:lang w:val="en-GB"/>
        </w:rPr>
        <w:t>5</w:t>
      </w:r>
      <w:r w:rsidR="00CB5E23" w:rsidRPr="00C57090">
        <w:rPr>
          <w:vertAlign w:val="superscript"/>
          <w:lang w:val="en-GB"/>
        </w:rPr>
        <w:t>]</w:t>
      </w:r>
      <w:r w:rsidRPr="00B90388">
        <w:rPr>
          <w:lang w:val="en-GB"/>
        </w:rPr>
        <w:t xml:space="preserve">. This would ensure that the best security practices are </w:t>
      </w:r>
      <w:r w:rsidR="00934718">
        <w:rPr>
          <w:lang w:val="en-GB"/>
        </w:rPr>
        <w:t>followed</w:t>
      </w:r>
      <w:r w:rsidRPr="00B90388">
        <w:rPr>
          <w:lang w:val="en-GB"/>
        </w:rPr>
        <w:t xml:space="preserve"> to develop the system.</w:t>
      </w:r>
    </w:p>
    <w:p w14:paraId="750E3D0A" w14:textId="4D98AA55" w:rsidR="00782574" w:rsidRDefault="009129B8" w:rsidP="00782574">
      <w:pPr>
        <w:pStyle w:val="Heading3"/>
        <w:rPr>
          <w:lang w:val="en-GB"/>
        </w:rPr>
      </w:pPr>
      <w:bookmarkStart w:id="100" w:name="_Toc56547561"/>
      <w:bookmarkStart w:id="101" w:name="_Toc58319913"/>
      <w:r>
        <w:rPr>
          <w:lang w:val="en-GB"/>
        </w:rPr>
        <w:t>Hardware limitations</w:t>
      </w:r>
      <w:bookmarkEnd w:id="100"/>
      <w:bookmarkEnd w:id="101"/>
    </w:p>
    <w:p w14:paraId="49778C41" w14:textId="77777777" w:rsidR="00F774FF" w:rsidRPr="00653B2E" w:rsidRDefault="00F774FF" w:rsidP="00F774FF">
      <w:pPr>
        <w:spacing w:after="240"/>
        <w:rPr>
          <w:lang w:val="en-GB"/>
        </w:rPr>
      </w:pPr>
      <w:r>
        <w:rPr>
          <w:lang w:val="en-GB"/>
        </w:rPr>
        <w:t xml:space="preserve">S2B must be able to communicate with each possible ticket machine through an appropriate design parent and the usage of an appropriate communication method. The choice of the ticket machine must be independent by the system’s implementation and must constrain as less as possible the store’s choices. </w:t>
      </w:r>
    </w:p>
    <w:p w14:paraId="6DAD087B" w14:textId="03243509" w:rsidR="009129B8" w:rsidRDefault="009129B8" w:rsidP="009129B8">
      <w:pPr>
        <w:pStyle w:val="Heading3"/>
        <w:rPr>
          <w:lang w:val="en-GB"/>
        </w:rPr>
      </w:pPr>
      <w:bookmarkStart w:id="102" w:name="_Toc57714880"/>
      <w:bookmarkStart w:id="103" w:name="_Toc56547562"/>
      <w:bookmarkStart w:id="104" w:name="_Toc58319914"/>
      <w:bookmarkEnd w:id="102"/>
      <w:r>
        <w:rPr>
          <w:lang w:val="en-GB"/>
        </w:rPr>
        <w:t>Any other constraint</w:t>
      </w:r>
      <w:bookmarkEnd w:id="103"/>
      <w:bookmarkEnd w:id="104"/>
    </w:p>
    <w:p w14:paraId="6F292DC9" w14:textId="2080D8BF" w:rsidR="007A0EAE" w:rsidRDefault="00DC0B31" w:rsidP="00C061C8">
      <w:pPr>
        <w:rPr>
          <w:lang w:val="en-GB"/>
        </w:rPr>
      </w:pPr>
      <w:r>
        <w:rPr>
          <w:lang w:val="en-GB"/>
        </w:rPr>
        <w:t xml:space="preserve">Actions like queuing online, booking a visit and receive notifications are all tracked permanently on a </w:t>
      </w:r>
      <w:r w:rsidR="00172400">
        <w:rPr>
          <w:lang w:val="en-GB"/>
        </w:rPr>
        <w:t>storage system</w:t>
      </w:r>
      <w:r>
        <w:rPr>
          <w:lang w:val="en-GB"/>
        </w:rPr>
        <w:t xml:space="preserve"> and are accessible </w:t>
      </w:r>
      <w:r w:rsidR="007A6A81">
        <w:rPr>
          <w:lang w:val="en-GB"/>
        </w:rPr>
        <w:t xml:space="preserve">if needed. Data must be secured by replicating it </w:t>
      </w:r>
      <w:r w:rsidR="00244090">
        <w:rPr>
          <w:lang w:val="en-GB"/>
        </w:rPr>
        <w:t>frequently</w:t>
      </w:r>
      <w:r w:rsidR="007A6A81">
        <w:rPr>
          <w:lang w:val="en-GB"/>
        </w:rPr>
        <w:t>.</w:t>
      </w:r>
      <w:r w:rsidR="005662B8">
        <w:rPr>
          <w:lang w:val="en-GB"/>
        </w:rPr>
        <w:t xml:space="preserve"> All the visits saved on the </w:t>
      </w:r>
      <w:r w:rsidR="00882FCA">
        <w:rPr>
          <w:lang w:val="en-GB"/>
        </w:rPr>
        <w:t>storage system</w:t>
      </w:r>
      <w:r w:rsidR="005662B8">
        <w:rPr>
          <w:lang w:val="en-GB"/>
        </w:rPr>
        <w:t xml:space="preserve"> are never deleted before</w:t>
      </w:r>
      <w:r w:rsidR="008B201C">
        <w:rPr>
          <w:lang w:val="en-GB"/>
        </w:rPr>
        <w:t xml:space="preserve"> a month</w:t>
      </w:r>
      <w:r w:rsidR="007A0EAE">
        <w:rPr>
          <w:lang w:val="en-GB"/>
        </w:rPr>
        <w:t>.</w:t>
      </w:r>
    </w:p>
    <w:p w14:paraId="6E566F9B" w14:textId="4B0C6CEA" w:rsidR="009129B8" w:rsidRDefault="009129B8">
      <w:pPr>
        <w:spacing w:after="160" w:line="259" w:lineRule="auto"/>
        <w:jc w:val="left"/>
        <w:rPr>
          <w:lang w:val="en-GB"/>
        </w:rPr>
      </w:pPr>
      <w:r>
        <w:rPr>
          <w:lang w:val="en-GB"/>
        </w:rPr>
        <w:br w:type="page"/>
      </w:r>
    </w:p>
    <w:p w14:paraId="35E7183B" w14:textId="0DD49B73" w:rsidR="00661444" w:rsidRPr="0020227A" w:rsidRDefault="009129B8" w:rsidP="0020227A">
      <w:pPr>
        <w:pStyle w:val="Heading2"/>
        <w:rPr>
          <w:lang w:val="en-GB"/>
        </w:rPr>
      </w:pPr>
      <w:bookmarkStart w:id="105" w:name="_Toc56547563"/>
      <w:bookmarkStart w:id="106" w:name="_Toc58319915"/>
      <w:r>
        <w:rPr>
          <w:lang w:val="en-GB"/>
        </w:rPr>
        <w:lastRenderedPageBreak/>
        <w:t>Software system attributes</w:t>
      </w:r>
      <w:bookmarkEnd w:id="105"/>
      <w:bookmarkEnd w:id="106"/>
    </w:p>
    <w:p w14:paraId="625CC181" w14:textId="56B66508" w:rsidR="009129B8" w:rsidRDefault="007D23E9" w:rsidP="009129B8">
      <w:pPr>
        <w:pStyle w:val="Heading3"/>
        <w:rPr>
          <w:lang w:val="en-GB"/>
        </w:rPr>
      </w:pPr>
      <w:bookmarkStart w:id="107" w:name="_Toc56547564"/>
      <w:bookmarkStart w:id="108" w:name="_Toc58319916"/>
      <w:r>
        <w:rPr>
          <w:lang w:val="en-GB"/>
        </w:rPr>
        <w:t>Reliability</w:t>
      </w:r>
      <w:bookmarkEnd w:id="107"/>
      <w:bookmarkEnd w:id="108"/>
    </w:p>
    <w:p w14:paraId="2E4ECBAF" w14:textId="47F3581F" w:rsidR="00661444" w:rsidRPr="00653B2E" w:rsidRDefault="00697CA8" w:rsidP="00EB4837">
      <w:pPr>
        <w:rPr>
          <w:lang w:val="en-GB"/>
        </w:rPr>
      </w:pPr>
      <w:r>
        <w:rPr>
          <w:lang w:val="en-GB"/>
        </w:rPr>
        <w:t xml:space="preserve">The system must </w:t>
      </w:r>
      <w:r w:rsidR="00E3105B">
        <w:rPr>
          <w:lang w:val="en-GB"/>
        </w:rPr>
        <w:t>have a high rejection of errors</w:t>
      </w:r>
      <w:r>
        <w:rPr>
          <w:lang w:val="en-GB"/>
        </w:rPr>
        <w:t xml:space="preserve"> </w:t>
      </w:r>
      <w:r w:rsidR="0059378A">
        <w:rPr>
          <w:lang w:val="en-GB"/>
        </w:rPr>
        <w:t xml:space="preserve">and should be </w:t>
      </w:r>
      <w:r w:rsidR="00976BE5">
        <w:rPr>
          <w:lang w:val="en-GB"/>
        </w:rPr>
        <w:t>extremely</w:t>
      </w:r>
      <w:r w:rsidR="0059378A">
        <w:rPr>
          <w:lang w:val="en-GB"/>
        </w:rPr>
        <w:t xml:space="preserve"> reliable.</w:t>
      </w:r>
      <w:r w:rsidR="00976BE5">
        <w:rPr>
          <w:lang w:val="en-GB"/>
        </w:rPr>
        <w:t xml:space="preserve"> In such a situation, errors cannot happen in the queue management</w:t>
      </w:r>
      <w:r w:rsidR="0022503A">
        <w:rPr>
          <w:lang w:val="en-GB"/>
        </w:rPr>
        <w:t xml:space="preserve">. If an error happens it may make people’s life at risk, especially for weak categories like </w:t>
      </w:r>
      <w:r w:rsidR="005E1D1D">
        <w:rPr>
          <w:lang w:val="en-GB"/>
        </w:rPr>
        <w:t>elderly people which are weaker to the virus.</w:t>
      </w:r>
      <w:r w:rsidR="0059378A">
        <w:rPr>
          <w:lang w:val="en-GB"/>
        </w:rPr>
        <w:t xml:space="preserve"> Specifically</w:t>
      </w:r>
      <w:r w:rsidR="005E1D1D">
        <w:rPr>
          <w:lang w:val="en-GB"/>
        </w:rPr>
        <w:t>:</w:t>
      </w:r>
      <w:r w:rsidR="0059378A">
        <w:rPr>
          <w:lang w:val="en-GB"/>
        </w:rPr>
        <w:t xml:space="preserve"> the system must</w:t>
      </w:r>
      <w:r w:rsidR="00976BE5">
        <w:rPr>
          <w:lang w:val="en-GB"/>
        </w:rPr>
        <w:t xml:space="preserve"> not</w:t>
      </w:r>
      <w:r w:rsidR="0059378A">
        <w:rPr>
          <w:lang w:val="en-GB"/>
        </w:rPr>
        <w:t xml:space="preserve"> have errors in the queue management independently by the number of people waiting in the queue</w:t>
      </w:r>
      <w:r w:rsidR="00CF0D23">
        <w:rPr>
          <w:lang w:val="en-GB"/>
        </w:rPr>
        <w:t xml:space="preserve"> and booking. The approach should be</w:t>
      </w:r>
      <w:r w:rsidR="003222C3">
        <w:rPr>
          <w:lang w:val="en-GB"/>
        </w:rPr>
        <w:t xml:space="preserve"> conservative, an error must let less people be in the store and not more people than how many are allowed to be.</w:t>
      </w:r>
      <w:r w:rsidR="00CF0D23">
        <w:rPr>
          <w:lang w:val="en-GB"/>
        </w:rPr>
        <w:t xml:space="preserve"> </w:t>
      </w:r>
      <w:r w:rsidR="004569F3">
        <w:rPr>
          <w:lang w:val="en-GB"/>
        </w:rPr>
        <w:t xml:space="preserve">In the reliability expression the most important factors which have to be reduced are the detection time and the response time, which are the most critical. Indeed, </w:t>
      </w:r>
      <w:r w:rsidR="00DA53F6">
        <w:rPr>
          <w:lang w:val="en-GB"/>
        </w:rPr>
        <w:t>recovery time and repair time, also if important, are less critical.</w:t>
      </w:r>
      <w:r w:rsidR="00523725">
        <w:rPr>
          <w:lang w:val="en-GB"/>
        </w:rPr>
        <w:t xml:space="preserve"> This means that on MTTR components, the major contributors should be </w:t>
      </w:r>
      <w:r w:rsidR="00250DE4">
        <w:rPr>
          <w:lang w:val="en-GB"/>
        </w:rPr>
        <w:t>the repair time and recovery time.</w:t>
      </w:r>
    </w:p>
    <w:p w14:paraId="3B15374D" w14:textId="22BD97D4" w:rsidR="007D23E9" w:rsidRDefault="007D23E9" w:rsidP="007D23E9">
      <w:pPr>
        <w:pStyle w:val="Heading3"/>
        <w:rPr>
          <w:lang w:val="en-GB"/>
        </w:rPr>
      </w:pPr>
      <w:bookmarkStart w:id="109" w:name="_Toc56547565"/>
      <w:bookmarkStart w:id="110" w:name="_Toc58319917"/>
      <w:r>
        <w:rPr>
          <w:lang w:val="en-GB"/>
        </w:rPr>
        <w:t>Availability</w:t>
      </w:r>
      <w:bookmarkEnd w:id="109"/>
      <w:bookmarkEnd w:id="110"/>
    </w:p>
    <w:p w14:paraId="4357DBB0" w14:textId="5F94698A" w:rsidR="005A4E9E" w:rsidRPr="00051C61" w:rsidRDefault="003F2B7E" w:rsidP="00C061C8">
      <w:pPr>
        <w:rPr>
          <w:lang w:val="en-GB"/>
        </w:rPr>
      </w:pPr>
      <w:r>
        <w:rPr>
          <w:lang w:val="en-GB"/>
        </w:rPr>
        <w:t xml:space="preserve">The system </w:t>
      </w:r>
      <w:r w:rsidR="00A33DB3">
        <w:rPr>
          <w:lang w:val="en-GB"/>
        </w:rPr>
        <w:t>is</w:t>
      </w:r>
      <w:r w:rsidR="00F70474">
        <w:rPr>
          <w:lang w:val="en-GB"/>
        </w:rPr>
        <w:t xml:space="preserve"> normally expected to run</w:t>
      </w:r>
      <w:r w:rsidR="003E4FB0">
        <w:rPr>
          <w:lang w:val="en-GB"/>
        </w:rPr>
        <w:t xml:space="preserve"> </w:t>
      </w:r>
      <w:r w:rsidR="00A85BA9">
        <w:rPr>
          <w:lang w:val="en-GB"/>
        </w:rPr>
        <w:t>24/7</w:t>
      </w:r>
      <w:r w:rsidR="003E4FB0">
        <w:rPr>
          <w:lang w:val="en-GB"/>
        </w:rPr>
        <w:t xml:space="preserve">, </w:t>
      </w:r>
      <w:r w:rsidR="001C174C">
        <w:rPr>
          <w:lang w:val="en-GB"/>
        </w:rPr>
        <w:t xml:space="preserve">except </w:t>
      </w:r>
      <w:r w:rsidR="00F20F95">
        <w:rPr>
          <w:lang w:val="en-GB"/>
        </w:rPr>
        <w:t>for</w:t>
      </w:r>
      <w:r w:rsidR="001C174C">
        <w:rPr>
          <w:lang w:val="en-GB"/>
        </w:rPr>
        <w:t xml:space="preserve"> </w:t>
      </w:r>
      <w:r w:rsidR="0037102D">
        <w:rPr>
          <w:lang w:val="en-GB"/>
        </w:rPr>
        <w:t>short interruptions</w:t>
      </w:r>
      <w:r w:rsidR="00AD52BA">
        <w:rPr>
          <w:lang w:val="en-GB"/>
        </w:rPr>
        <w:t xml:space="preserve"> (</w:t>
      </w:r>
      <w:r w:rsidR="00E15764">
        <w:rPr>
          <w:lang w:val="en-GB"/>
        </w:rPr>
        <w:t>4</w:t>
      </w:r>
      <w:r w:rsidR="00AD52BA">
        <w:rPr>
          <w:lang w:val="en-GB"/>
        </w:rPr>
        <w:t xml:space="preserve"> hours maximum)</w:t>
      </w:r>
      <w:r w:rsidR="0037102D">
        <w:rPr>
          <w:lang w:val="en-GB"/>
        </w:rPr>
        <w:t xml:space="preserve"> </w:t>
      </w:r>
      <w:r w:rsidR="00F20F95">
        <w:rPr>
          <w:lang w:val="en-GB"/>
        </w:rPr>
        <w:t>due to</w:t>
      </w:r>
      <w:r w:rsidR="0037102D">
        <w:rPr>
          <w:lang w:val="en-GB"/>
        </w:rPr>
        <w:t xml:space="preserve"> maintenance.</w:t>
      </w:r>
      <w:r w:rsidR="00F20F95">
        <w:rPr>
          <w:lang w:val="en-GB"/>
        </w:rPr>
        <w:t xml:space="preserve"> </w:t>
      </w:r>
      <w:r w:rsidR="004E59AF">
        <w:rPr>
          <w:lang w:val="en-GB"/>
        </w:rPr>
        <w:t xml:space="preserve">To </w:t>
      </w:r>
      <w:r w:rsidR="008571A4">
        <w:rPr>
          <w:lang w:val="en-GB"/>
        </w:rPr>
        <w:t>minimize</w:t>
      </w:r>
      <w:r w:rsidR="004E59AF">
        <w:rPr>
          <w:lang w:val="en-GB"/>
        </w:rPr>
        <w:t xml:space="preserve"> the damage caused by the temporary lack of the service</w:t>
      </w:r>
      <w:r w:rsidR="008571A4">
        <w:rPr>
          <w:lang w:val="en-GB"/>
        </w:rPr>
        <w:t>, t</w:t>
      </w:r>
      <w:r w:rsidR="00F20F95">
        <w:rPr>
          <w:lang w:val="en-GB"/>
        </w:rPr>
        <w:t xml:space="preserve">hese interruptions </w:t>
      </w:r>
      <w:r w:rsidR="00084540">
        <w:rPr>
          <w:lang w:val="en-GB"/>
        </w:rPr>
        <w:t>need to happen when hardly any store is open</w:t>
      </w:r>
      <w:r w:rsidR="00AD52BA">
        <w:rPr>
          <w:lang w:val="en-GB"/>
        </w:rPr>
        <w:t>,</w:t>
      </w:r>
      <w:r w:rsidR="00084540">
        <w:rPr>
          <w:lang w:val="en-GB"/>
        </w:rPr>
        <w:t xml:space="preserve"> and </w:t>
      </w:r>
      <w:r w:rsidR="00814F42">
        <w:rPr>
          <w:lang w:val="en-GB"/>
        </w:rPr>
        <w:t>hardly anyone will shop. As an example th</w:t>
      </w:r>
      <w:r w:rsidR="00AD52BA">
        <w:rPr>
          <w:lang w:val="en-GB"/>
        </w:rPr>
        <w:t>ey</w:t>
      </w:r>
      <w:r w:rsidR="00814F42">
        <w:rPr>
          <w:lang w:val="en-GB"/>
        </w:rPr>
        <w:t xml:space="preserve"> could happen during the middle of the night</w:t>
      </w:r>
      <w:r w:rsidR="00AD52BA">
        <w:rPr>
          <w:lang w:val="en-GB"/>
        </w:rPr>
        <w:t xml:space="preserve">. </w:t>
      </w:r>
      <w:r w:rsidR="00D118FB">
        <w:rPr>
          <w:lang w:val="en-GB"/>
        </w:rPr>
        <w:t>Moreover t</w:t>
      </w:r>
      <w:r w:rsidR="00F35055">
        <w:rPr>
          <w:lang w:val="en-GB"/>
        </w:rPr>
        <w:t xml:space="preserve">hey will need to be notified at least 48 hours in advance to allow stores and customers to </w:t>
      </w:r>
      <w:r w:rsidR="00DD0463">
        <w:rPr>
          <w:lang w:val="en-GB"/>
        </w:rPr>
        <w:t>adapt. Overall</w:t>
      </w:r>
      <w:r w:rsidR="008571A4">
        <w:rPr>
          <w:lang w:val="en-GB"/>
        </w:rPr>
        <w:t xml:space="preserve"> </w:t>
      </w:r>
      <w:r w:rsidR="00DD0463">
        <w:rPr>
          <w:lang w:val="en-GB"/>
        </w:rPr>
        <w:t>t</w:t>
      </w:r>
      <w:r w:rsidR="00D118FB">
        <w:rPr>
          <w:lang w:val="en-GB"/>
        </w:rPr>
        <w:t>he system will</w:t>
      </w:r>
      <w:r w:rsidR="004C3D25">
        <w:rPr>
          <w:lang w:val="en-GB"/>
        </w:rPr>
        <w:t xml:space="preserve"> </w:t>
      </w:r>
      <w:r w:rsidR="00DD0463">
        <w:rPr>
          <w:lang w:val="en-GB"/>
        </w:rPr>
        <w:t>at least</w:t>
      </w:r>
      <w:r w:rsidR="00A33DB3">
        <w:rPr>
          <w:lang w:val="en-GB"/>
        </w:rPr>
        <w:t xml:space="preserve"> be available 99.9%</w:t>
      </w:r>
      <w:r w:rsidR="00B63A80">
        <w:rPr>
          <w:lang w:val="en-GB"/>
        </w:rPr>
        <w:t xml:space="preserve"> of the time, corresponding to roughly 9 hours </w:t>
      </w:r>
      <w:r w:rsidR="002F07F2">
        <w:rPr>
          <w:lang w:val="en-GB"/>
        </w:rPr>
        <w:t>of downtime every year.</w:t>
      </w:r>
      <w:r w:rsidR="00271B5F">
        <w:rPr>
          <w:lang w:val="en-GB"/>
        </w:rPr>
        <w:t xml:space="preserve"> </w:t>
      </w:r>
      <w:r w:rsidR="00BB1357" w:rsidRPr="00C061C8">
        <w:rPr>
          <w:lang w:val="en-GB"/>
        </w:rPr>
        <w:t xml:space="preserve">In order to </w:t>
      </w:r>
      <w:r w:rsidR="00A15570" w:rsidRPr="00C061C8">
        <w:rPr>
          <w:lang w:val="en-GB"/>
        </w:rPr>
        <w:t>g</w:t>
      </w:r>
      <w:r w:rsidR="00271B5F">
        <w:rPr>
          <w:lang w:val="en-GB"/>
        </w:rPr>
        <w:t>u</w:t>
      </w:r>
      <w:r w:rsidR="00A15570" w:rsidRPr="00C061C8">
        <w:rPr>
          <w:lang w:val="en-GB"/>
        </w:rPr>
        <w:t>arantee such high availability</w:t>
      </w:r>
      <w:r w:rsidR="00D603EA" w:rsidRPr="00C061C8">
        <w:rPr>
          <w:lang w:val="en-GB"/>
        </w:rPr>
        <w:t>,</w:t>
      </w:r>
      <w:r w:rsidR="001703B3" w:rsidRPr="00C061C8">
        <w:rPr>
          <w:lang w:val="en-GB"/>
        </w:rPr>
        <w:t xml:space="preserve"> </w:t>
      </w:r>
      <w:r w:rsidR="0024666F" w:rsidRPr="00C061C8">
        <w:rPr>
          <w:lang w:val="en-GB"/>
        </w:rPr>
        <w:t>possible failures need to be</w:t>
      </w:r>
      <w:r w:rsidR="00BD013B" w:rsidRPr="00C061C8">
        <w:rPr>
          <w:lang w:val="en-GB"/>
        </w:rPr>
        <w:t xml:space="preserve"> mitigated</w:t>
      </w:r>
      <w:r w:rsidR="007C3245" w:rsidRPr="00C061C8">
        <w:rPr>
          <w:lang w:val="en-GB"/>
        </w:rPr>
        <w:t xml:space="preserve"> by introducing </w:t>
      </w:r>
      <w:r w:rsidR="007148D9" w:rsidRPr="00C061C8">
        <w:rPr>
          <w:lang w:val="en-GB"/>
        </w:rPr>
        <w:t>redundancy in</w:t>
      </w:r>
      <w:r w:rsidR="00F066E9" w:rsidRPr="00C061C8">
        <w:rPr>
          <w:lang w:val="en-GB"/>
        </w:rPr>
        <w:t>to the system infrastructure</w:t>
      </w:r>
      <w:r w:rsidR="007459E8" w:rsidRPr="00C061C8">
        <w:rPr>
          <w:lang w:val="en-GB"/>
        </w:rPr>
        <w:t>. In this way</w:t>
      </w:r>
      <w:r w:rsidR="0084787A" w:rsidRPr="00C061C8">
        <w:rPr>
          <w:lang w:val="en-GB"/>
        </w:rPr>
        <w:t>,</w:t>
      </w:r>
      <w:r w:rsidR="007459E8" w:rsidRPr="00C061C8">
        <w:rPr>
          <w:lang w:val="en-GB"/>
        </w:rPr>
        <w:t xml:space="preserve"> </w:t>
      </w:r>
      <w:r w:rsidR="001B2010" w:rsidRPr="00C061C8">
        <w:rPr>
          <w:lang w:val="en-GB"/>
        </w:rPr>
        <w:t>a failure</w:t>
      </w:r>
      <w:r w:rsidR="00C00152" w:rsidRPr="00C061C8">
        <w:rPr>
          <w:lang w:val="en-GB"/>
        </w:rPr>
        <w:t xml:space="preserve"> to a component</w:t>
      </w:r>
      <w:r w:rsidR="001B2010" w:rsidRPr="00C061C8">
        <w:rPr>
          <w:lang w:val="en-GB"/>
        </w:rPr>
        <w:t xml:space="preserve"> will not cause the system to </w:t>
      </w:r>
      <w:r w:rsidR="00C00152" w:rsidRPr="00C061C8">
        <w:rPr>
          <w:lang w:val="en-GB"/>
        </w:rPr>
        <w:t>stop working</w:t>
      </w:r>
      <w:r w:rsidR="0084787A" w:rsidRPr="00C061C8">
        <w:rPr>
          <w:lang w:val="en-GB"/>
        </w:rPr>
        <w:t>,</w:t>
      </w:r>
      <w:r w:rsidR="00C00152" w:rsidRPr="00C061C8">
        <w:rPr>
          <w:lang w:val="en-GB"/>
        </w:rPr>
        <w:t xml:space="preserve"> as there will be </w:t>
      </w:r>
      <w:r w:rsidR="00F46E59" w:rsidRPr="00C061C8">
        <w:rPr>
          <w:lang w:val="en-GB"/>
        </w:rPr>
        <w:t xml:space="preserve">more components </w:t>
      </w:r>
      <w:r w:rsidR="00C93E6F" w:rsidRPr="00C061C8">
        <w:rPr>
          <w:lang w:val="en-GB"/>
        </w:rPr>
        <w:t>of the same type to redistribute the workload.</w:t>
      </w:r>
    </w:p>
    <w:p w14:paraId="372FE09A" w14:textId="54295D17" w:rsidR="007D23E9" w:rsidRDefault="007D23E9" w:rsidP="007D23E9">
      <w:pPr>
        <w:pStyle w:val="Heading3"/>
        <w:rPr>
          <w:lang w:val="en-GB"/>
        </w:rPr>
      </w:pPr>
      <w:bookmarkStart w:id="111" w:name="_Toc56547566"/>
      <w:bookmarkStart w:id="112" w:name="_Toc58319918"/>
      <w:r>
        <w:rPr>
          <w:lang w:val="en-GB"/>
        </w:rPr>
        <w:t>Security</w:t>
      </w:r>
      <w:bookmarkEnd w:id="111"/>
      <w:bookmarkEnd w:id="112"/>
    </w:p>
    <w:p w14:paraId="51E52095" w14:textId="0DBC8FDF" w:rsidR="00422CC6" w:rsidRDefault="00422CC6" w:rsidP="00EB4837">
      <w:pPr>
        <w:rPr>
          <w:lang w:val="en-GB"/>
        </w:rPr>
      </w:pPr>
      <w:r>
        <w:rPr>
          <w:lang w:val="en-GB"/>
        </w:rPr>
        <w:t xml:space="preserve">The security measures are </w:t>
      </w:r>
      <w:r w:rsidR="004D706E">
        <w:rPr>
          <w:lang w:val="en-GB"/>
        </w:rPr>
        <w:t xml:space="preserve">mainly </w:t>
      </w:r>
      <w:r>
        <w:rPr>
          <w:lang w:val="en-GB"/>
        </w:rPr>
        <w:t>aimed at preventing data leaks and system overloading.</w:t>
      </w:r>
    </w:p>
    <w:p w14:paraId="21F84AEE" w14:textId="7D469AD1" w:rsidR="00422CC6" w:rsidRDefault="00422CC6" w:rsidP="00EB4837">
      <w:pPr>
        <w:rPr>
          <w:lang w:val="en-GB"/>
        </w:rPr>
      </w:pPr>
      <w:r>
        <w:rPr>
          <w:lang w:val="en-GB"/>
        </w:rPr>
        <w:t xml:space="preserve">The first goal is achieved by using a secure hash function to store passwords in the </w:t>
      </w:r>
      <w:r w:rsidR="004D707F">
        <w:rPr>
          <w:lang w:val="en-GB"/>
        </w:rPr>
        <w:t>storage system</w:t>
      </w:r>
      <w:r>
        <w:rPr>
          <w:lang w:val="en-GB"/>
        </w:rPr>
        <w:t>, as well as a reliable data encryption algorithm for secure communication.</w:t>
      </w:r>
    </w:p>
    <w:p w14:paraId="151625B4" w14:textId="473A08DE" w:rsidR="00661444" w:rsidRPr="00653B2E" w:rsidRDefault="00422CC6" w:rsidP="00EB4837">
      <w:pPr>
        <w:rPr>
          <w:lang w:val="en-GB"/>
        </w:rPr>
      </w:pPr>
      <w:r>
        <w:rPr>
          <w:lang w:val="en-GB"/>
        </w:rPr>
        <w:t xml:space="preserve">The second goal is instead achieved by appropriately limiting the user’s freedom of action. While customers can freely register, store managers and employees will have their accounts manually created by a sys-admin, thus preventing malicious users from creating fake accounts for a non-existent store. Also, the system automatically sets a limit to the maximum amount of time slots that a </w:t>
      </w:r>
      <w:r w:rsidR="004D706E">
        <w:rPr>
          <w:lang w:val="en-GB"/>
        </w:rPr>
        <w:t xml:space="preserve">customer </w:t>
      </w:r>
      <w:r>
        <w:rPr>
          <w:lang w:val="en-GB"/>
        </w:rPr>
        <w:t>can book and queuing tickets that</w:t>
      </w:r>
      <w:r w:rsidR="004D706E">
        <w:rPr>
          <w:lang w:val="en-GB"/>
        </w:rPr>
        <w:t xml:space="preserve"> they can get. </w:t>
      </w:r>
      <w:commentRangeStart w:id="113"/>
      <w:r w:rsidR="004D706E">
        <w:rPr>
          <w:lang w:val="en-GB"/>
        </w:rPr>
        <w:t>Each customer can only have one active ticket at a time, and cannot be in two queues at the same time</w:t>
      </w:r>
      <w:commentRangeEnd w:id="113"/>
      <w:r w:rsidR="00107741">
        <w:rPr>
          <w:rStyle w:val="CommentReference"/>
        </w:rPr>
        <w:commentReference w:id="113"/>
      </w:r>
      <w:r w:rsidR="004D706E">
        <w:rPr>
          <w:lang w:val="en-GB"/>
        </w:rPr>
        <w:t>. These measures will prevent malicious users from overloading a queue or from booking an excessive number of time slots</w:t>
      </w:r>
      <w:r w:rsidR="000F5D23">
        <w:rPr>
          <w:lang w:val="en-GB"/>
        </w:rPr>
        <w:t>, so that legitimate customers can regularly use the system.</w:t>
      </w:r>
    </w:p>
    <w:p w14:paraId="3D99610A" w14:textId="7CF49900" w:rsidR="007D23E9" w:rsidRDefault="007D23E9" w:rsidP="007D23E9">
      <w:pPr>
        <w:pStyle w:val="Heading3"/>
        <w:rPr>
          <w:lang w:val="en-GB"/>
        </w:rPr>
      </w:pPr>
      <w:bookmarkStart w:id="114" w:name="_Toc56547567"/>
      <w:bookmarkStart w:id="115" w:name="_Toc58319919"/>
      <w:r>
        <w:rPr>
          <w:lang w:val="en-GB"/>
        </w:rPr>
        <w:lastRenderedPageBreak/>
        <w:t>Maintainability</w:t>
      </w:r>
      <w:bookmarkEnd w:id="114"/>
      <w:bookmarkEnd w:id="115"/>
    </w:p>
    <w:p w14:paraId="4E9E967A" w14:textId="151C422C" w:rsidR="004D706E" w:rsidRDefault="004D706E" w:rsidP="00EB4837">
      <w:pPr>
        <w:rPr>
          <w:lang w:val="en-GB"/>
        </w:rPr>
      </w:pPr>
      <w:r>
        <w:rPr>
          <w:lang w:val="en-GB"/>
        </w:rPr>
        <w:t xml:space="preserve">The system will be monitored on a weekly basis, by collecting data about performance and anomalies/faults during its execution. Such data will be used to build useful statistics that will be used by a dedicated team in charge of maintenance. They will have to investigate deeper and possibly find parts in the code that jeopardize performance or cause faults. Once such parts were individuated, they will be appropriately modified by the team, so that the system can improve and evolve adequately. If necessary, </w:t>
      </w:r>
      <w:r w:rsidR="000F5D23">
        <w:rPr>
          <w:lang w:val="en-GB"/>
        </w:rPr>
        <w:t>the maintenance</w:t>
      </w:r>
      <w:r>
        <w:rPr>
          <w:lang w:val="en-GB"/>
        </w:rPr>
        <w:t xml:space="preserve"> tea</w:t>
      </w:r>
      <w:r w:rsidR="000F5D23">
        <w:rPr>
          <w:lang w:val="en-GB"/>
        </w:rPr>
        <w:t xml:space="preserve">m can </w:t>
      </w:r>
      <w:r>
        <w:rPr>
          <w:lang w:val="en-GB"/>
        </w:rPr>
        <w:t>cooperate with the development section in order to ask for elucidations regarding the code and agree on possible solutions.</w:t>
      </w:r>
    </w:p>
    <w:p w14:paraId="78234AC7" w14:textId="643DA799" w:rsidR="000F5D23" w:rsidRPr="00DD5B61" w:rsidRDefault="000F5D23" w:rsidP="00EB4837">
      <w:pPr>
        <w:rPr>
          <w:lang w:val="en-GB"/>
        </w:rPr>
      </w:pPr>
      <w:r>
        <w:rPr>
          <w:lang w:val="en-GB"/>
        </w:rPr>
        <w:t>However, it is also desirable that our system does not require frequent maintenance. For this reason the development team (or a dedicated testing team) should extensively test the source code and achieve coverage of 80% or above.</w:t>
      </w:r>
    </w:p>
    <w:p w14:paraId="30DEBA39" w14:textId="42DAA446" w:rsidR="00661444" w:rsidRPr="00653B2E" w:rsidRDefault="00DC5103" w:rsidP="00C061C8">
      <w:pPr>
        <w:jc w:val="left"/>
        <w:rPr>
          <w:lang w:val="en-GB"/>
        </w:rPr>
      </w:pPr>
      <w:r>
        <w:rPr>
          <w:lang w:val="en-GB"/>
        </w:rPr>
        <w:t>The system will have a modular structure that makes adding new features pretty simple. An appropriate design pattern should be chosen in order to achieve that. Furthermore the modular structure will both allow to modify an existing component and/or add new modules that implement further functionalities.</w:t>
      </w:r>
    </w:p>
    <w:p w14:paraId="021D3720" w14:textId="24DDA575" w:rsidR="007D23E9" w:rsidRDefault="007D23E9" w:rsidP="007D23E9">
      <w:pPr>
        <w:pStyle w:val="Heading3"/>
        <w:rPr>
          <w:lang w:val="en-GB"/>
        </w:rPr>
      </w:pPr>
      <w:bookmarkStart w:id="116" w:name="_Toc56547568"/>
      <w:bookmarkStart w:id="117" w:name="_Toc58319920"/>
      <w:r>
        <w:rPr>
          <w:lang w:val="en-GB"/>
        </w:rPr>
        <w:t>Portability</w:t>
      </w:r>
      <w:bookmarkEnd w:id="116"/>
      <w:bookmarkEnd w:id="117"/>
    </w:p>
    <w:p w14:paraId="301F5078" w14:textId="63A8BC29" w:rsidR="00F92012" w:rsidRPr="00653B2E" w:rsidRDefault="00AA53F3" w:rsidP="00EB4837">
      <w:pPr>
        <w:rPr>
          <w:lang w:val="en-GB"/>
        </w:rPr>
      </w:pPr>
      <w:r>
        <w:rPr>
          <w:lang w:val="en-GB"/>
        </w:rPr>
        <w:t xml:space="preserve">Portability is a major concern for </w:t>
      </w:r>
      <w:r w:rsidR="00525453">
        <w:rPr>
          <w:lang w:val="en-GB"/>
        </w:rPr>
        <w:t xml:space="preserve">the system. </w:t>
      </w:r>
      <w:r w:rsidR="00650E33">
        <w:rPr>
          <w:lang w:val="en-GB"/>
        </w:rPr>
        <w:t xml:space="preserve">All the user applications </w:t>
      </w:r>
      <w:r w:rsidR="00CA4A9E">
        <w:rPr>
          <w:lang w:val="en-GB"/>
        </w:rPr>
        <w:t>will</w:t>
      </w:r>
      <w:r w:rsidR="000828EA">
        <w:rPr>
          <w:lang w:val="en-GB"/>
        </w:rPr>
        <w:t xml:space="preserve"> therefore </w:t>
      </w:r>
      <w:r w:rsidR="00D603EA">
        <w:rPr>
          <w:lang w:val="en-GB"/>
        </w:rPr>
        <w:t>be</w:t>
      </w:r>
      <w:r w:rsidR="00FF5C3B">
        <w:rPr>
          <w:lang w:val="en-GB"/>
        </w:rPr>
        <w:t xml:space="preserve"> developed </w:t>
      </w:r>
      <w:r w:rsidR="005C1E32">
        <w:rPr>
          <w:lang w:val="en-GB"/>
        </w:rPr>
        <w:t>to</w:t>
      </w:r>
      <w:r w:rsidR="00FF5C3B">
        <w:rPr>
          <w:lang w:val="en-GB"/>
        </w:rPr>
        <w:t xml:space="preserve"> run on </w:t>
      </w:r>
      <w:r w:rsidR="00CF69A7">
        <w:rPr>
          <w:lang w:val="en-GB"/>
        </w:rPr>
        <w:t xml:space="preserve">all </w:t>
      </w:r>
      <w:r w:rsidR="005C1E32">
        <w:rPr>
          <w:lang w:val="en-GB"/>
        </w:rPr>
        <w:t xml:space="preserve">modern </w:t>
      </w:r>
      <w:r w:rsidR="00FF4237">
        <w:rPr>
          <w:lang w:val="en-GB"/>
        </w:rPr>
        <w:t xml:space="preserve">desktop and </w:t>
      </w:r>
      <w:r w:rsidR="005C1E32">
        <w:rPr>
          <w:lang w:val="en-GB"/>
        </w:rPr>
        <w:t xml:space="preserve">mobile </w:t>
      </w:r>
      <w:r w:rsidR="00FF4237">
        <w:rPr>
          <w:lang w:val="en-GB"/>
        </w:rPr>
        <w:t>devices</w:t>
      </w:r>
      <w:r w:rsidR="00CF69A7">
        <w:rPr>
          <w:lang w:val="en-GB"/>
        </w:rPr>
        <w:t xml:space="preserve">. </w:t>
      </w:r>
      <w:r w:rsidR="00E62E0E">
        <w:rPr>
          <w:lang w:val="en-GB"/>
        </w:rPr>
        <w:t xml:space="preserve">User data </w:t>
      </w:r>
      <w:r w:rsidR="000A0AA6">
        <w:rPr>
          <w:lang w:val="en-GB"/>
        </w:rPr>
        <w:t xml:space="preserve">can be accessed on multiple devices, by authenticating as the same user. </w:t>
      </w:r>
      <w:r w:rsidR="00A913AF">
        <w:rPr>
          <w:lang w:val="en-GB"/>
        </w:rPr>
        <w:t>The ticket machine app</w:t>
      </w:r>
      <w:r w:rsidR="00085F78">
        <w:rPr>
          <w:lang w:val="en-GB"/>
        </w:rPr>
        <w:t>lication</w:t>
      </w:r>
      <w:r w:rsidR="00A913AF">
        <w:rPr>
          <w:lang w:val="en-GB"/>
        </w:rPr>
        <w:t xml:space="preserve"> will </w:t>
      </w:r>
      <w:r w:rsidR="009B132A">
        <w:rPr>
          <w:lang w:val="en-GB"/>
        </w:rPr>
        <w:t xml:space="preserve">be compatible </w:t>
      </w:r>
      <w:r w:rsidR="00BA1EB4">
        <w:rPr>
          <w:lang w:val="en-GB"/>
        </w:rPr>
        <w:t>with</w:t>
      </w:r>
      <w:r w:rsidR="0048632F">
        <w:rPr>
          <w:lang w:val="en-GB"/>
        </w:rPr>
        <w:t xml:space="preserve"> most smart ticket machine</w:t>
      </w:r>
      <w:r w:rsidR="00BA1EB4">
        <w:rPr>
          <w:lang w:val="en-GB"/>
        </w:rPr>
        <w:t>s</w:t>
      </w:r>
      <w:r w:rsidR="0048632F">
        <w:rPr>
          <w:lang w:val="en-GB"/>
        </w:rPr>
        <w:t xml:space="preserve"> on the market</w:t>
      </w:r>
      <w:r w:rsidR="00D425B3">
        <w:rPr>
          <w:lang w:val="en-GB"/>
        </w:rPr>
        <w:t xml:space="preserve">, such that </w:t>
      </w:r>
      <w:r w:rsidR="007B7CC9">
        <w:rPr>
          <w:lang w:val="en-GB"/>
        </w:rPr>
        <w:t xml:space="preserve">stores </w:t>
      </w:r>
      <w:r w:rsidR="0015327D">
        <w:rPr>
          <w:lang w:val="en-GB"/>
        </w:rPr>
        <w:t xml:space="preserve">will be able to freely choose </w:t>
      </w:r>
      <w:r w:rsidR="00695B9F">
        <w:rPr>
          <w:lang w:val="en-GB"/>
        </w:rPr>
        <w:t>wh</w:t>
      </w:r>
      <w:r>
        <w:rPr>
          <w:lang w:val="en-GB"/>
        </w:rPr>
        <w:t>ich</w:t>
      </w:r>
      <w:r w:rsidR="00695B9F">
        <w:rPr>
          <w:lang w:val="en-GB"/>
        </w:rPr>
        <w:t xml:space="preserve"> ticket machine model to use</w:t>
      </w:r>
      <w:r w:rsidR="00BA1EB4">
        <w:rPr>
          <w:lang w:val="en-GB"/>
        </w:rPr>
        <w:t>.</w:t>
      </w:r>
    </w:p>
    <w:p w14:paraId="745FA617" w14:textId="0B646163" w:rsidR="008610E7" w:rsidRDefault="008610E7">
      <w:pPr>
        <w:spacing w:after="160" w:line="259" w:lineRule="auto"/>
        <w:jc w:val="left"/>
        <w:rPr>
          <w:lang w:val="en-GB"/>
        </w:rPr>
      </w:pPr>
      <w:r>
        <w:rPr>
          <w:lang w:val="en-GB"/>
        </w:rPr>
        <w:br w:type="page"/>
      </w:r>
    </w:p>
    <w:p w14:paraId="4FD102CF" w14:textId="575549D6"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4" behindDoc="0" locked="0" layoutInCell="1" allowOverlap="1" wp14:anchorId="7450EA71" wp14:editId="5F3EDB39">
                <wp:simplePos x="0" y="0"/>
                <wp:positionH relativeFrom="column">
                  <wp:posOffset>-661035</wp:posOffset>
                </wp:positionH>
                <wp:positionV relativeFrom="page">
                  <wp:posOffset>2667000</wp:posOffset>
                </wp:positionV>
                <wp:extent cx="1066800" cy="1038225"/>
                <wp:effectExtent l="0" t="0" r="19050" b="28575"/>
                <wp:wrapSquare wrapText="bothSides"/>
                <wp:docPr id="20" name="Rectangle 20"/>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2709C5" w14:textId="5ED96F39" w:rsidR="00C361D0" w:rsidRPr="00EF33DD" w:rsidRDefault="00C361D0" w:rsidP="008610E7">
                            <w:pPr>
                              <w:jc w:val="center"/>
                              <w:rPr>
                                <w:color w:val="000000" w:themeColor="text1"/>
                                <w:sz w:val="144"/>
                                <w:szCs w:val="96"/>
                              </w:rPr>
                            </w:pPr>
                            <w:r>
                              <w:rPr>
                                <w:color w:val="000000" w:themeColor="text1"/>
                                <w:sz w:val="144"/>
                                <w:szCs w:val="9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0EA71" id="Rectangle 20" o:spid="_x0000_s1029" style="position:absolute;left:0;text-align:left;margin-left:-52.05pt;margin-top:210pt;width:84pt;height:81.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GvIzWucAgAAwQUAAA4AAAAAAAAAAAAAAAAALgIAAGRy&#10;cy9lMm9Eb2MueG1sUEsBAi0AFAAGAAgAAAAhAEeg2wThAAAACwEAAA8AAAAAAAAAAAAAAAAA9gQA&#10;AGRycy9kb3ducmV2LnhtbFBLBQYAAAAABAAEAPMAAAAEBgAAAAA=&#10;" fillcolor="white [3212]" strokecolor="white [3212]" strokeweight="1pt">
                <v:textbox>
                  <w:txbxContent>
                    <w:p w14:paraId="602709C5" w14:textId="5ED96F39" w:rsidR="00C361D0" w:rsidRPr="00EF33DD" w:rsidRDefault="00C361D0" w:rsidP="008610E7">
                      <w:pPr>
                        <w:jc w:val="center"/>
                        <w:rPr>
                          <w:color w:val="000000" w:themeColor="text1"/>
                          <w:sz w:val="144"/>
                          <w:szCs w:val="96"/>
                        </w:rPr>
                      </w:pPr>
                      <w:r>
                        <w:rPr>
                          <w:color w:val="000000" w:themeColor="text1"/>
                          <w:sz w:val="144"/>
                          <w:szCs w:val="96"/>
                        </w:rPr>
                        <w:t>4</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5" behindDoc="0" locked="0" layoutInCell="1" allowOverlap="1" wp14:anchorId="096D0263" wp14:editId="360139ED">
                <wp:simplePos x="0" y="0"/>
                <wp:positionH relativeFrom="column">
                  <wp:posOffset>-1070610</wp:posOffset>
                </wp:positionH>
                <wp:positionV relativeFrom="page">
                  <wp:posOffset>1800225</wp:posOffset>
                </wp:positionV>
                <wp:extent cx="7581900" cy="247650"/>
                <wp:effectExtent l="0" t="0" r="0" b="0"/>
                <wp:wrapSquare wrapText="bothSides"/>
                <wp:docPr id="21" name="Rectangle 21"/>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FB6574D" id="Rectangle 21" o:spid="_x0000_s1026" style="position:absolute;margin-left:-84.3pt;margin-top:141.75pt;width:597pt;height:1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56" behindDoc="0" locked="0" layoutInCell="1" allowOverlap="1" wp14:anchorId="68180825" wp14:editId="7CFD657B">
                <wp:simplePos x="0" y="0"/>
                <wp:positionH relativeFrom="column">
                  <wp:posOffset>-1070610</wp:posOffset>
                </wp:positionH>
                <wp:positionV relativeFrom="page">
                  <wp:posOffset>2543175</wp:posOffset>
                </wp:positionV>
                <wp:extent cx="7534275" cy="295275"/>
                <wp:effectExtent l="0" t="0" r="28575" b="28575"/>
                <wp:wrapSquare wrapText="bothSides"/>
                <wp:docPr id="22" name="Rectangle 22"/>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7386E84" id="Rectangle 22" o:spid="_x0000_s1026" style="position:absolute;margin-left:-84.3pt;margin-top:200.25pt;width:593.25pt;height:23.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FxHBii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18" w:name="_Toc56547569"/>
      <w:bookmarkStart w:id="119" w:name="_Toc58319921"/>
      <w:r>
        <w:rPr>
          <w:lang w:val="en-GB"/>
        </w:rPr>
        <w:instrText>Part</w:instrText>
      </w:r>
      <w:r w:rsidRPr="00B206BC">
        <w:rPr>
          <w:lang w:val="en-GB"/>
        </w:rPr>
        <w:instrText xml:space="preserve"> </w:instrText>
      </w:r>
      <w:r w:rsidR="00B04329">
        <w:rPr>
          <w:lang w:val="en-GB"/>
        </w:rPr>
        <w:instrText>4</w:instrText>
      </w:r>
      <w:r w:rsidRPr="00B206BC">
        <w:rPr>
          <w:lang w:val="en-GB"/>
        </w:rPr>
        <w:instrText xml:space="preserve">: </w:instrText>
      </w:r>
      <w:r w:rsidR="009D2A98">
        <w:rPr>
          <w:lang w:val="en-GB"/>
        </w:rPr>
        <w:instrText>Formal analysis using alloy</w:instrText>
      </w:r>
      <w:bookmarkEnd w:id="118"/>
      <w:bookmarkEnd w:id="119"/>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3" behindDoc="0" locked="0" layoutInCell="1" allowOverlap="1" wp14:anchorId="202B0B0F" wp14:editId="2E53FD2A">
                <wp:simplePos x="0" y="0"/>
                <wp:positionH relativeFrom="column">
                  <wp:posOffset>-1070610</wp:posOffset>
                </wp:positionH>
                <wp:positionV relativeFrom="page">
                  <wp:posOffset>28575</wp:posOffset>
                </wp:positionV>
                <wp:extent cx="7534275" cy="1771650"/>
                <wp:effectExtent l="0" t="0" r="9525" b="0"/>
                <wp:wrapSquare wrapText="bothSides"/>
                <wp:docPr id="23" name="Rectangle 23"/>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0911815D" id="Rectangle 23" o:spid="_x0000_s1026" style="position:absolute;margin-left:-84.3pt;margin-top:2.25pt;width:593.25pt;height:139.5pt;z-index:251658253;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aI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y5lGiJ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Formal analysis using alloy</w:t>
      </w:r>
    </w:p>
    <w:p w14:paraId="1572FA67" w14:textId="424AD244" w:rsidR="00CF27D2" w:rsidRDefault="00CF27D2" w:rsidP="00CF27D2">
      <w:pPr>
        <w:rPr>
          <w:lang w:val="en-GB"/>
        </w:rPr>
      </w:pPr>
      <w:r>
        <w:rPr>
          <w:lang w:val="en-GB"/>
        </w:rPr>
        <w:t>Introductory text to the chapter (how it is subdivided and what are we going to say in the chapter)</w:t>
      </w:r>
    </w:p>
    <w:p w14:paraId="4B714136" w14:textId="14C0A0C6" w:rsidR="00462B8A" w:rsidRDefault="00462B8A" w:rsidP="00CF27D2">
      <w:pPr>
        <w:rPr>
          <w:lang w:val="en-GB"/>
        </w:rPr>
      </w:pPr>
    </w:p>
    <w:p w14:paraId="3CE497C2" w14:textId="22DE5A10" w:rsidR="00724562" w:rsidRDefault="00724562" w:rsidP="004E5CBA">
      <w:pPr>
        <w:pStyle w:val="Heading2"/>
        <w:rPr>
          <w:lang w:val="en-GB"/>
        </w:rPr>
      </w:pPr>
      <w:bookmarkStart w:id="120" w:name="_Toc58319922"/>
      <w:r>
        <w:rPr>
          <w:lang w:val="en-GB"/>
        </w:rPr>
        <w:t>Alloy source code</w:t>
      </w:r>
      <w:bookmarkEnd w:id="120"/>
    </w:p>
    <w:p w14:paraId="2C7D837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Store {</w:t>
      </w:r>
    </w:p>
    <w:p w14:paraId="662A153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storeManagers: some StoreManager,</w:t>
      </w:r>
    </w:p>
    <w:p w14:paraId="777DEC9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storeControllers: some CheckpointController,</w:t>
      </w:r>
    </w:p>
    <w:p w14:paraId="34EB8EB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storeTicketMachines: some TicketMachine,</w:t>
      </w:r>
    </w:p>
    <w:p w14:paraId="4BCDEAC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storeProducts: some Item,</w:t>
      </w:r>
    </w:p>
    <w:p w14:paraId="35B3A86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//customers currently inside the store</w:t>
      </w:r>
    </w:p>
    <w:p w14:paraId="485083C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storeCustomersInStore: set Customer,</w:t>
      </w:r>
    </w:p>
    <w:p w14:paraId="53DB8B7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//customers visits at the store</w:t>
      </w:r>
    </w:p>
    <w:p w14:paraId="2882DE0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 visit is counted when the customer enters the store</w:t>
      </w:r>
    </w:p>
    <w:p w14:paraId="3F8B8A8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storeCustomersVisits: set Visit,</w:t>
      </w:r>
    </w:p>
    <w:p w14:paraId="674F3A4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//current queue for the store</w:t>
      </w:r>
    </w:p>
    <w:p w14:paraId="657BCE0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storeQueue: one Queue,</w:t>
      </w:r>
    </w:p>
    <w:p w14:paraId="599C7FC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//current bookings for the store</w:t>
      </w:r>
    </w:p>
    <w:p w14:paraId="63DF7BF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storeBookings: set Booking,</w:t>
      </w:r>
    </w:p>
    <w:p w14:paraId="0FA492A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that have been used to enter the store, but not necessarely to exit</w:t>
      </w:r>
    </w:p>
    <w:p w14:paraId="379B8A5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storeUsedTickets: set Ticket,</w:t>
      </w:r>
    </w:p>
    <w:p w14:paraId="65169B0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that have not been used to enter the store, and are no more valid</w:t>
      </w:r>
    </w:p>
    <w:p w14:paraId="2F46EFB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storeNotUsedInvalidTickets: set Ticket</w:t>
      </w:r>
    </w:p>
    <w:p w14:paraId="4F67A0A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558A86E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#storeControllers&gt;0</w:t>
      </w:r>
    </w:p>
    <w:p w14:paraId="3E65FEC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#storeTicketMachines&gt;0</w:t>
      </w:r>
    </w:p>
    <w:p w14:paraId="69EC986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349F550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5F8E9EF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7D74B83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Visit{</w:t>
      </w:r>
    </w:p>
    <w:p w14:paraId="01CB7A4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visitTicket: one Ticket,</w:t>
      </w:r>
    </w:p>
    <w:p w14:paraId="761E080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visitDate: one Date,</w:t>
      </w:r>
    </w:p>
    <w:p w14:paraId="7926A40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5A70576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2D695D7" w14:textId="77777777" w:rsidR="00637C2C" w:rsidRDefault="008176E3"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abstract sig Person {}</w:t>
      </w:r>
    </w:p>
    <w:p w14:paraId="1D3F172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867CF9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CheckpointController extends Person {</w:t>
      </w:r>
    </w:p>
    <w:p w14:paraId="6192C17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controllerControlsEntrance: set Ticket,</w:t>
      </w:r>
    </w:p>
    <w:p w14:paraId="56140F1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lastRenderedPageBreak/>
        <w:tab/>
        <w:t>//rejected tickets !!!!!!!!!!!!!!!!!!!!!!!!!!!!!!!!!!!!!!!!!!!!!!!!!!!!!!!!!!!!!!!!!!!!!</w:t>
      </w:r>
    </w:p>
    <w:p w14:paraId="5A94265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controllerControlsExit: set Ticket,</w:t>
      </w:r>
    </w:p>
    <w:p w14:paraId="0090E0C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510B289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34206EC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StoreManager extends Person {}</w:t>
      </w:r>
    </w:p>
    <w:p w14:paraId="5B47031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E4E5CA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Customer extends Person {}</w:t>
      </w:r>
    </w:p>
    <w:p w14:paraId="2F46321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32FC5CA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TicketMachine {</w:t>
      </w:r>
    </w:p>
    <w:p w14:paraId="167AF9F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machinePrintedTickets: set QueueTicket</w:t>
      </w:r>
    </w:p>
    <w:p w14:paraId="06D3376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7001C56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F000AB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Category {}</w:t>
      </w:r>
    </w:p>
    <w:p w14:paraId="0FA6FA5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3DEFE3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Item {</w:t>
      </w:r>
    </w:p>
    <w:p w14:paraId="6CCACA8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itemCategory: one Category</w:t>
      </w:r>
    </w:p>
    <w:p w14:paraId="3AC7D13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1EB20BB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F78321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abstract sig Ticket {</w:t>
      </w:r>
    </w:p>
    <w:p w14:paraId="31256DB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ticketOwner: one Customer,</w:t>
      </w:r>
    </w:p>
    <w:p w14:paraId="03EE365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ticketQRCode: one QRCode,</w:t>
      </w:r>
    </w:p>
    <w:p w14:paraId="64A8221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2130AED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63AF2EF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Booking {</w:t>
      </w:r>
    </w:p>
    <w:p w14:paraId="52A9858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bookingTicket: one BookingTicket,</w:t>
      </w:r>
    </w:p>
    <w:p w14:paraId="4C7591E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bookingDate: one Date,</w:t>
      </w:r>
    </w:p>
    <w:p w14:paraId="556ADAF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bookingItems: set Item,</w:t>
      </w:r>
    </w:p>
    <w:p w14:paraId="7F5E978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bookingCategories: set Category</w:t>
      </w:r>
    </w:p>
    <w:p w14:paraId="6AE834E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6941EBA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0FAB4B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BookingTicket extends Ticket {}</w:t>
      </w:r>
    </w:p>
    <w:p w14:paraId="4CF2E5A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D6050F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QueueTicket extends Ticket {}</w:t>
      </w:r>
    </w:p>
    <w:p w14:paraId="130E064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C133AF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Queue {</w:t>
      </w:r>
    </w:p>
    <w:p w14:paraId="28C8FA0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queueNumbers: set QueueNumber,</w:t>
      </w:r>
    </w:p>
    <w:p w14:paraId="412CCD8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queueFirstNumberInLine: lone QueueNumber,</w:t>
      </w:r>
    </w:p>
    <w:p w14:paraId="6ED4F4C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7AC050F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3EEFBEC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E7662B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6EB59D1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QueueNumber {</w:t>
      </w:r>
    </w:p>
    <w:p w14:paraId="48590F7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queueNumberTicket: one QueueTicket,</w:t>
      </w:r>
    </w:p>
    <w:p w14:paraId="1BB32F6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queueNumberNext: lone QueueNumber,</w:t>
      </w:r>
    </w:p>
    <w:p w14:paraId="442E873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4805378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B30BA0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QRCode {}{</w:t>
      </w:r>
    </w:p>
    <w:p w14:paraId="675E1D1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//every TicketNumber corresponds to exactly one QueueTicket</w:t>
      </w:r>
    </w:p>
    <w:p w14:paraId="208E3D0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one q: Ticket | this = q.ticketQRCode</w:t>
      </w:r>
    </w:p>
    <w:p w14:paraId="0BC7978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030BC33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754C29C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sig Date {}</w:t>
      </w:r>
    </w:p>
    <w:p w14:paraId="05EAD41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CD7546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//FACTS</w:t>
      </w:r>
    </w:p>
    <w:p w14:paraId="0BCD589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5FCC980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lastRenderedPageBreak/>
        <w:t>fact  customersFacts{</w:t>
      </w:r>
    </w:p>
    <w:p w14:paraId="46F067E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//customers in store have been checked in but not checked out</w:t>
      </w:r>
    </w:p>
    <w:p w14:paraId="0FD0022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all c: Customer | all s: Store | one t: Ticket | </w:t>
      </w:r>
    </w:p>
    <w:p w14:paraId="39F08E0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 in s.storeCustomersInStore implies</w:t>
      </w:r>
    </w:p>
    <w:p w14:paraId="5C8685C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 xml:space="preserve"> </w:t>
      </w:r>
      <w:r>
        <w:rPr>
          <w:rFonts w:ascii="Courier New" w:hAnsi="Courier New" w:cs="Courier New"/>
          <w:sz w:val="22"/>
          <w:lang w:val="en-CA"/>
        </w:rPr>
        <w:tab/>
        <w:t xml:space="preserve">(c = t.ticketOwner and </w:t>
      </w:r>
    </w:p>
    <w:p w14:paraId="2FC7033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in s.storeControllers.controllerControlsEntrance and</w:t>
      </w:r>
    </w:p>
    <w:p w14:paraId="00D2A88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not in s.storeControllers.controllerControlsExit)</w:t>
      </w:r>
    </w:p>
    <w:p w14:paraId="2C98E7B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//customers have max one queueTicket  Fixare!!!!!!!!!!!!!!!!!!!</w:t>
      </w:r>
    </w:p>
    <w:p w14:paraId="00FE1DB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//tanti booking non si sovrappongo</w:t>
      </w:r>
    </w:p>
    <w:p w14:paraId="2FC5D5D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c: Customer | lone t: Ticket | c = t.ticketOwner</w:t>
      </w:r>
    </w:p>
    <w:p w14:paraId="53A9AD0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2F60B6C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C51793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fact queueFacts{//metti numbers!!!!!!!!!!!!!!!</w:t>
      </w:r>
    </w:p>
    <w:p w14:paraId="4CA4FDC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 first ticket is not the next of any ticket</w:t>
      </w:r>
    </w:p>
    <w:p w14:paraId="70A9060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q: Queue | no qt: QueueNumber | qt.queueNumberNext = q.queueFirstNumberInLine</w:t>
      </w:r>
    </w:p>
    <w:p w14:paraId="1F59E82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//if there are at least than 1 tickets there must be a first ticket</w:t>
      </w:r>
    </w:p>
    <w:p w14:paraId="572B17D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q: Queue | #q.queueNumbers &gt; 0 implies #q.queueFirstNumberInLine = 1</w:t>
      </w:r>
    </w:p>
    <w:p w14:paraId="2B3FB6B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//if there is a firstTicket it must belong to the queue tickets</w:t>
      </w:r>
    </w:p>
    <w:p w14:paraId="4650F86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q: Queue | q.queueFirstNumberInLine in q.queueNumbers</w:t>
      </w:r>
    </w:p>
    <w:p w14:paraId="2B5729B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49E738B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6771D3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fact queueTicketsFacts{</w:t>
      </w:r>
    </w:p>
    <w:p w14:paraId="62A8C04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next not reflexive</w:t>
      </w:r>
    </w:p>
    <w:p w14:paraId="7EE5B3A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no qt: QueueNumber | qt.queueNumberNext = qt</w:t>
      </w:r>
    </w:p>
    <w:p w14:paraId="4D2995D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next not cyclic</w:t>
      </w:r>
    </w:p>
    <w:p w14:paraId="4F6604F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no qt: QueueNumber | qt in qt.^queueNumberNext</w:t>
      </w:r>
    </w:p>
    <w:p w14:paraId="17D84EF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are connected to the others in the same queue</w:t>
      </w:r>
    </w:p>
    <w:p w14:paraId="605B3E0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qt: QueueNumber | one q: Queue | qt in q.queueFirstNumberInLine.*queueNumberNext</w:t>
      </w:r>
    </w:p>
    <w:p w14:paraId="2766EDD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and qt in q.queueNumbers</w:t>
      </w:r>
    </w:p>
    <w:p w14:paraId="32BEB7B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//no shared next tickets</w:t>
      </w:r>
    </w:p>
    <w:p w14:paraId="599A5E7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disj qt1,qt2,qt3: QueueNumber | qt1.queueNumberNext = qt3 implies qt2.queueNumberNext != qt3</w:t>
      </w:r>
    </w:p>
    <w:p w14:paraId="1227C30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//queueTickets are assigned to one queue</w:t>
      </w:r>
    </w:p>
    <w:p w14:paraId="1A724A7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qt: QueueTicket | one q: Queue | qt in q.queueTickets</w:t>
      </w:r>
    </w:p>
    <w:p w14:paraId="2D9FD6C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67FE78F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8726C5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8B27D8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fact storeEntitiesAssignedToAStore{</w:t>
      </w:r>
    </w:p>
    <w:p w14:paraId="0286619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sm: StoreManager | some s: Store | sm in s.storeManagers</w:t>
      </w:r>
    </w:p>
    <w:p w14:paraId="785989A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cp: CheckpointController | one s: Store | cp in s.storeControllers</w:t>
      </w:r>
    </w:p>
    <w:p w14:paraId="1E02E2A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i: Item | some s: Store | i in s.storeProducts</w:t>
      </w:r>
    </w:p>
    <w:p w14:paraId="6FBDEB5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c: Category | some i: Item | c = i.itemCategory</w:t>
      </w:r>
    </w:p>
    <w:p w14:paraId="63FB790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q: Queue | one s: Store | q in s.storeQueue</w:t>
      </w:r>
    </w:p>
    <w:p w14:paraId="415EA90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b: Booking | one s: Store | b in s.storeBookings</w:t>
      </w:r>
    </w:p>
    <w:p w14:paraId="6787672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tm: TicketMachine | one s: Store | tm in s.storeTicketMachines</w:t>
      </w:r>
    </w:p>
    <w:p w14:paraId="508E304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79DF8C4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0147FB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7D7565A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fact ticketsFacts{</w:t>
      </w:r>
    </w:p>
    <w:p w14:paraId="1BCA8CE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are assigned a store:</w:t>
      </w:r>
    </w:p>
    <w:p w14:paraId="448BE82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one s: Store | t in (s.storeUsedTickets + s.storeNotUsedInvalidTickets +</w:t>
      </w:r>
    </w:p>
    <w:p w14:paraId="465644D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s.storeBookings.bookingTicket + s.storeQueue.queueNumbers.queueNumberTicket)</w:t>
      </w:r>
    </w:p>
    <w:p w14:paraId="769C8F3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6F2E8B3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can either be:</w:t>
      </w:r>
    </w:p>
    <w:p w14:paraId="679FA83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all s: Store |</w:t>
      </w:r>
    </w:p>
    <w:p w14:paraId="7304AA0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//s.storeUsedTickets&amp;(s.storeNotUsedInvalidTickets+</w:t>
      </w:r>
    </w:p>
    <w:p w14:paraId="14FBD84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//used</w:t>
      </w:r>
      <w:r>
        <w:rPr>
          <w:rFonts w:ascii="Courier New" w:hAnsi="Courier New" w:cs="Courier New"/>
          <w:sz w:val="22"/>
          <w:lang w:val="en-CA"/>
        </w:rPr>
        <w:tab/>
      </w:r>
      <w:r>
        <w:rPr>
          <w:rFonts w:ascii="Courier New" w:hAnsi="Courier New" w:cs="Courier New"/>
          <w:sz w:val="22"/>
          <w:lang w:val="en-CA"/>
        </w:rPr>
        <w:tab/>
      </w:r>
      <w:r>
        <w:rPr>
          <w:rFonts w:ascii="Courier New" w:hAnsi="Courier New" w:cs="Courier New"/>
          <w:sz w:val="22"/>
          <w:lang w:val="en-CA"/>
        </w:rPr>
        <w:tab/>
      </w:r>
      <w:r>
        <w:rPr>
          <w:rFonts w:ascii="Courier New" w:hAnsi="Courier New" w:cs="Courier New"/>
          <w:sz w:val="22"/>
          <w:lang w:val="en-CA"/>
        </w:rPr>
        <w:tab/>
        <w:t>FIXARE col + e magari migliorare</w:t>
      </w:r>
    </w:p>
    <w:p w14:paraId="1CA456C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(t in s.storeUsedTickets implies (t not in s.storeNotUsedInvalidTickets and </w:t>
      </w:r>
    </w:p>
    <w:p w14:paraId="67A22BB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not in s.storeQueue.queueNumbers.queueNumberTicket and t not in s.storeBookings.bookingTicket)) and</w:t>
      </w:r>
    </w:p>
    <w:p w14:paraId="53731AD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//not used and invalid</w:t>
      </w:r>
    </w:p>
    <w:p w14:paraId="01DA69E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(t in s.storeNotUsedInvalidTickets implies (t not in s.storeUsedTickets and </w:t>
      </w:r>
    </w:p>
    <w:p w14:paraId="331D7FB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not in s.storeQueue.queueNumbers.queueNumberTicket and t not in s.storeBookings.bookingTicket)) and</w:t>
      </w:r>
    </w:p>
    <w:p w14:paraId="0DB8425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//valid for booking</w:t>
      </w:r>
    </w:p>
    <w:p w14:paraId="70D5749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(t in s.storeBookings.bookingTicket implies (t not in s.storeNotUsedInvalidTickets and </w:t>
      </w:r>
    </w:p>
    <w:p w14:paraId="47E7C50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not in s.storeQueue.queueNumbers.queueNumberTicket and t not in s.storeUsedTickets)) and</w:t>
      </w:r>
    </w:p>
    <w:p w14:paraId="217DE86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//valid for queueing</w:t>
      </w:r>
    </w:p>
    <w:p w14:paraId="764A330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(t in s.storeQueue.queueNumbers.queueNumberTicket implies (t not in s.storeNotUsedInvalidTickets and </w:t>
      </w:r>
    </w:p>
    <w:p w14:paraId="17946B7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not in s.storeUsedTickets and t not in s.storeBookings.bookingTicket))</w:t>
      </w:r>
    </w:p>
    <w:p w14:paraId="33EA5DB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119E78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have an owner</w:t>
      </w:r>
    </w:p>
    <w:p w14:paraId="19D4332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one c: Customer | t.ticketOwner = c</w:t>
      </w:r>
    </w:p>
    <w:p w14:paraId="7CBA7A5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//if tickets are printed, they are printed by a machine of the store they are for</w:t>
      </w:r>
    </w:p>
    <w:p w14:paraId="18F33C8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all t: Ticket | all s: Store | t in s.storeTicketMachines.machinePrintedTickets </w:t>
      </w:r>
    </w:p>
    <w:p w14:paraId="466615C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implies (t in s.storeBookings.bookingTicket or t in s.storeQueue.queueNumbers.queueNumberTicket </w:t>
      </w:r>
    </w:p>
    <w:p w14:paraId="555E747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or t in s.storeNotUsedInvalidTickets or t in s.storeUsedTickets)</w:t>
      </w:r>
    </w:p>
    <w:p w14:paraId="23A6FF2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can be controlled only once at the entrance</w:t>
      </w:r>
    </w:p>
    <w:p w14:paraId="58965F2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lone c: CheckpointController | t in c.controllerControlsEntrance</w:t>
      </w:r>
    </w:p>
    <w:p w14:paraId="1BCDC7B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can be controlled only once at the exit</w:t>
      </w:r>
    </w:p>
    <w:p w14:paraId="4073A22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lone c: CheckpointController | t in c.controllerControlsExit</w:t>
      </w:r>
    </w:p>
    <w:p w14:paraId="2F218B5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//tickets can only be printed once</w:t>
      </w:r>
    </w:p>
    <w:p w14:paraId="34EC41A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lone tm: TicketMachine | t in tm.machinePrintedTickets</w:t>
      </w:r>
    </w:p>
    <w:p w14:paraId="669F9FD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tickets checked at the exit have been checked at the entrance</w:t>
      </w:r>
    </w:p>
    <w:p w14:paraId="14C33AA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all s: Store |</w:t>
      </w:r>
    </w:p>
    <w:p w14:paraId="20AE83D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in s.storeControllers.controllerControlsExit implies t in s.storeControllers.controllerControlsEntrance</w:t>
      </w:r>
      <w:r>
        <w:rPr>
          <w:rFonts w:ascii="Courier New" w:hAnsi="Courier New" w:cs="Courier New"/>
          <w:sz w:val="22"/>
          <w:lang w:val="en-CA"/>
        </w:rPr>
        <w:tab/>
      </w:r>
    </w:p>
    <w:p w14:paraId="6205BC0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used tickets have been checked at entrance</w:t>
      </w:r>
    </w:p>
    <w:p w14:paraId="110A62D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lastRenderedPageBreak/>
        <w:tab/>
        <w:t>all t: Ticket | all s: Store |</w:t>
      </w:r>
    </w:p>
    <w:p w14:paraId="567E518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in s.storeUsedTickets iff t in s.storeControllers.controllerControlsEntrance</w:t>
      </w:r>
    </w:p>
    <w:p w14:paraId="4709B0A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59CBF5D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0A3829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fact visitsFacts{</w:t>
      </w:r>
    </w:p>
    <w:p w14:paraId="1BD59EE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visits are assigned to one store</w:t>
      </w:r>
    </w:p>
    <w:p w14:paraId="6D3D67F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v: Visit |  one s: Store |  v in s.storeCustomersVisits</w:t>
      </w:r>
    </w:p>
    <w:p w14:paraId="67CA83F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 visit was made if and only if its ticket was checked in by the controller</w:t>
      </w:r>
    </w:p>
    <w:p w14:paraId="5F34E44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all s: Store | all v: Visit | </w:t>
      </w:r>
    </w:p>
    <w:p w14:paraId="0B258FC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v.visitTicket in s.storeControllers.controllerControlsEntrance iff v in s.storeCustomersVisits</w:t>
      </w:r>
    </w:p>
    <w:p w14:paraId="3B0A341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//every time a controller checks in a ticket only one visit is counted</w:t>
      </w:r>
    </w:p>
    <w:p w14:paraId="117D2BE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 Store | all t: Ticket | one v: Visit |</w:t>
      </w:r>
    </w:p>
    <w:p w14:paraId="0A0AE73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t in s.storeControllers.controllerControlsEntrance implies </w:t>
      </w:r>
    </w:p>
    <w:p w14:paraId="5F54BA5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 in s.storeCustomersVisits and v.visitTicket = t)</w:t>
      </w:r>
    </w:p>
    <w:p w14:paraId="507E610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1B5CD17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52DD65A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 xml:space="preserve"> //ASSERTIONS</w:t>
      </w:r>
    </w:p>
    <w:p w14:paraId="1290945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F970EE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 ticket can only be used for max a single visit</w:t>
      </w:r>
    </w:p>
    <w:p w14:paraId="7123196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assert ticketMaxOneVisit{</w:t>
      </w:r>
    </w:p>
    <w:p w14:paraId="6A9205F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t: Ticket | lone v: Visit |</w:t>
      </w:r>
    </w:p>
    <w:p w14:paraId="7EFCB41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 = v.visitTicket</w:t>
      </w:r>
    </w:p>
    <w:p w14:paraId="3F94E55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4E2FFDE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check ticketMaxOneVisit for 6</w:t>
      </w:r>
    </w:p>
    <w:p w14:paraId="222D181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3702A7B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//all used tickets of a store have been used for visiting that store</w:t>
      </w:r>
    </w:p>
    <w:p w14:paraId="7BE7E9A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assert usedTicketForVisitOfSameStore{</w:t>
      </w:r>
    </w:p>
    <w:p w14:paraId="0AFB4F9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 Store | all v: Visit |</w:t>
      </w:r>
    </w:p>
    <w:p w14:paraId="6627FB1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 in s.storeCustomersVisits implies v.visitTicket in s.storeUsedTickets</w:t>
      </w:r>
    </w:p>
    <w:p w14:paraId="26D8688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572F3F0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check usedTicketForVisitOfSameStore for 6</w:t>
      </w:r>
    </w:p>
    <w:p w14:paraId="4A92325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65A2B11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//all customers in queue cannot enter before their ticket is called</w:t>
      </w:r>
    </w:p>
    <w:p w14:paraId="2D7085A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assert customersRespectQueue{</w:t>
      </w:r>
    </w:p>
    <w:p w14:paraId="50C3A69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 Store | all qt: QueueTicket | all c: Customer |//RIGUARDARE</w:t>
      </w:r>
    </w:p>
    <w:p w14:paraId="7CDAC9A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 = qt.ticketOwner and qt in s.storeQueue.queueFirstNumberInLine.*queueNumberNext.queueNumberTicket)</w:t>
      </w:r>
    </w:p>
    <w:p w14:paraId="707784A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implies c not in s.storeCustomersInStore</w:t>
      </w:r>
    </w:p>
    <w:p w14:paraId="3428EB4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20D729A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check customersRespectQueue for 6</w:t>
      </w:r>
    </w:p>
    <w:p w14:paraId="7965FF93"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590A99A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//no customer has tickets for more than one queue</w:t>
      </w:r>
    </w:p>
    <w:p w14:paraId="06B62B4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assert noCustomerInTwoQueues {</w:t>
      </w:r>
    </w:p>
    <w:p w14:paraId="15A7542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disj q1,q2: Queue | all c: Customer | c in q1.queueNumbers.queueNumberTicket.ticketOwner</w:t>
      </w:r>
    </w:p>
    <w:p w14:paraId="4F5444B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implies c not in q2.queueNumbers.queueNumberTicket.ticketOwner</w:t>
      </w:r>
    </w:p>
    <w:p w14:paraId="6EDC230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0E39810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check noCustomerInTwoQueues for 6</w:t>
      </w:r>
    </w:p>
    <w:p w14:paraId="4F17417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A36F88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//no customer has more than one tickets for the same queue</w:t>
      </w:r>
    </w:p>
    <w:p w14:paraId="39E9106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assert noCustomerTwiceInQueue{</w:t>
      </w:r>
    </w:p>
    <w:p w14:paraId="3D275CE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 xml:space="preserve">all q: Queue | no disj t1, t2: QueueTicket | t1 in q.queueNumbers.queueNumberTicket </w:t>
      </w:r>
    </w:p>
    <w:p w14:paraId="2A2475D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and t2 in q.queueNumbers.queueNumberTicket</w:t>
      </w:r>
    </w:p>
    <w:p w14:paraId="53CA9EF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and t1.ticketOwner = t2.ticketOwner</w:t>
      </w:r>
    </w:p>
    <w:p w14:paraId="1F4130F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230129C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check noCustomerTwiceInQueue for 6</w:t>
      </w:r>
    </w:p>
    <w:p w14:paraId="7EACCF9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46A5EB2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663B936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691EA6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 PREDICATES</w:t>
      </w:r>
    </w:p>
    <w:p w14:paraId="76D91B3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1F5417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//visite non possono avere stesso date and time</w:t>
      </w:r>
    </w:p>
    <w:p w14:paraId="38DCD56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AF2ED1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247D753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7C05FF1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//customers can use the ticket machine to visit the store they want</w:t>
      </w:r>
    </w:p>
    <w:p w14:paraId="0D170B57"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pred customersCanUseTicketMachineToVisit{</w:t>
      </w:r>
    </w:p>
    <w:p w14:paraId="481ACC4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#Store&gt;0</w:t>
      </w:r>
    </w:p>
    <w:p w14:paraId="471B275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 Store | some v: Visit |</w:t>
      </w:r>
    </w:p>
    <w:p w14:paraId="77C212B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 in s.storeCustomersVisits and</w:t>
      </w:r>
    </w:p>
    <w:p w14:paraId="6B55FBC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v.visitTicket in s.storeTicketMachines.machinePrintedTickets</w:t>
      </w:r>
    </w:p>
    <w:p w14:paraId="5CAA068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01C9F45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customersCanUseTicketMachineToVisit for 6</w:t>
      </w:r>
    </w:p>
    <w:p w14:paraId="3BAE778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F2C676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//customers can use online queue to visit the store they want</w:t>
      </w:r>
    </w:p>
    <w:p w14:paraId="5588112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pred customersCanUseOnlineQueueToVisit{</w:t>
      </w:r>
    </w:p>
    <w:p w14:paraId="6007794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#Store&gt;0</w:t>
      </w:r>
    </w:p>
    <w:p w14:paraId="19C4B71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 Store | some v: Visit | some qt: QueueTicket |</w:t>
      </w:r>
    </w:p>
    <w:p w14:paraId="2AB1CC5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 in s.storeCustomersVisits and</w:t>
      </w:r>
    </w:p>
    <w:p w14:paraId="01F8382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v.visitTicket = qt and</w:t>
      </w:r>
    </w:p>
    <w:p w14:paraId="2A8E621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v.visitTicket not in s.storeTicketMachines.machinePrintedTickets</w:t>
      </w:r>
    </w:p>
    <w:p w14:paraId="3356023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05A0047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customersCanUseOnlineQueueToVisit for 6</w:t>
      </w:r>
    </w:p>
    <w:p w14:paraId="66D85F8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15D5F2D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//customers can use online booking to visit the store they want</w:t>
      </w:r>
    </w:p>
    <w:p w14:paraId="4BD22DC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pred customersCanUseOnlineBookingToVisit{</w:t>
      </w:r>
    </w:p>
    <w:p w14:paraId="5932CE9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#Store&gt;0</w:t>
      </w:r>
    </w:p>
    <w:p w14:paraId="0D2C192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all s: Store | some v: Visit | some bt: BookingTicket |</w:t>
      </w:r>
    </w:p>
    <w:p w14:paraId="6FCE8E2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 in s.storeCustomersVisits and</w:t>
      </w:r>
    </w:p>
    <w:p w14:paraId="6230D1A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v.visitTicket = bt</w:t>
      </w:r>
    </w:p>
    <w:p w14:paraId="05E7B8D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w:t>
      </w:r>
    </w:p>
    <w:p w14:paraId="25AA6998"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customersCanUseOnlineBookingToVisit for 6</w:t>
      </w:r>
    </w:p>
    <w:p w14:paraId="15A1B82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7821572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pred show {}</w:t>
      </w:r>
    </w:p>
    <w:p w14:paraId="321A31F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31FC8C4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w:t>
      </w:r>
    </w:p>
    <w:p w14:paraId="409D6F2F"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#Store = 2</w:t>
      </w:r>
    </w:p>
    <w:p w14:paraId="72BF222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#Date = 4</w:t>
      </w:r>
    </w:p>
    <w:p w14:paraId="298F433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#Item = 2</w:t>
      </w:r>
    </w:p>
    <w:p w14:paraId="7811414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#Category = 1</w:t>
      </w:r>
    </w:p>
    <w:p w14:paraId="4903485E"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 = 2</w:t>
      </w:r>
    </w:p>
    <w:p w14:paraId="1DFC21E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lastRenderedPageBreak/>
        <w:tab/>
        <w:t>#Booking = 1</w:t>
      </w:r>
    </w:p>
    <w:p w14:paraId="6CAC858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#TicketMachine = 3</w:t>
      </w:r>
    </w:p>
    <w:p w14:paraId="318AC516"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#Customer = 3</w:t>
      </w:r>
    </w:p>
    <w:p w14:paraId="33B7B662"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ab/>
        <w:t>#QueueTicket = 2</w:t>
      </w:r>
    </w:p>
    <w:p w14:paraId="29DC9BD4"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0F52DFC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 for 5*/</w:t>
      </w:r>
    </w:p>
    <w:p w14:paraId="795F548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593B3961"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501512D5"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show</w:t>
      </w:r>
    </w:p>
    <w:p w14:paraId="538051FD"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7CD6443A"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show for exactly 2 Store, 4 Person, 2 TicketMachine, 2 Category,</w:t>
      </w:r>
    </w:p>
    <w:p w14:paraId="430465CC"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//2 Item, 15 Ticket, 1 Booking, 5 Queue, 5 TicketNumber, 15 QRCode, 1 Date</w:t>
      </w:r>
    </w:p>
    <w:p w14:paraId="1AC21F59"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43963D0"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r>
        <w:rPr>
          <w:rFonts w:ascii="Courier New" w:hAnsi="Courier New" w:cs="Courier New"/>
          <w:sz w:val="22"/>
          <w:lang w:val="en-CA"/>
        </w:rPr>
        <w:t>//run show for 11 but 3 Date, 3 Item, 3 Customer, 4 CheckpointController, 3 Booking</w:t>
      </w:r>
    </w:p>
    <w:p w14:paraId="48B6EB2B" w14:textId="77777777" w:rsidR="00637C2C" w:rsidRDefault="00637C2C" w:rsidP="00637C2C">
      <w:pPr>
        <w:autoSpaceDE w:val="0"/>
        <w:autoSpaceDN w:val="0"/>
        <w:adjustRightInd w:val="0"/>
        <w:spacing w:line="240" w:lineRule="auto"/>
        <w:jc w:val="left"/>
        <w:rPr>
          <w:rFonts w:ascii="Courier New" w:hAnsi="Courier New" w:cs="Courier New"/>
          <w:sz w:val="22"/>
          <w:lang w:val="en-CA"/>
        </w:rPr>
      </w:pPr>
    </w:p>
    <w:p w14:paraId="24F8D92D" w14:textId="0BFD016D" w:rsidR="008610E7" w:rsidRDefault="008610E7" w:rsidP="00EB4837">
      <w:pPr>
        <w:rPr>
          <w:lang w:val="en-GB"/>
        </w:rPr>
      </w:pPr>
      <w:r>
        <w:rPr>
          <w:lang w:val="en-GB"/>
        </w:rPr>
        <w:br w:type="page"/>
      </w:r>
    </w:p>
    <w:p w14:paraId="19BFFD03" w14:textId="5123C8D3"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58" behindDoc="0" locked="0" layoutInCell="1" allowOverlap="1" wp14:anchorId="1A8A058F" wp14:editId="3C03F81F">
                <wp:simplePos x="0" y="0"/>
                <wp:positionH relativeFrom="column">
                  <wp:posOffset>-661035</wp:posOffset>
                </wp:positionH>
                <wp:positionV relativeFrom="page">
                  <wp:posOffset>2667000</wp:posOffset>
                </wp:positionV>
                <wp:extent cx="1066800" cy="1038225"/>
                <wp:effectExtent l="0" t="0" r="19050" b="28575"/>
                <wp:wrapSquare wrapText="bothSides"/>
                <wp:docPr id="24" name="Rectangle 24"/>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29FA17" w14:textId="4DADA971" w:rsidR="00C361D0" w:rsidRPr="00EF33DD" w:rsidRDefault="00C361D0" w:rsidP="008610E7">
                            <w:pPr>
                              <w:jc w:val="center"/>
                              <w:rPr>
                                <w:color w:val="000000" w:themeColor="text1"/>
                                <w:sz w:val="144"/>
                                <w:szCs w:val="96"/>
                              </w:rPr>
                            </w:pPr>
                            <w:r>
                              <w:rPr>
                                <w:color w:val="000000" w:themeColor="text1"/>
                                <w:sz w:val="144"/>
                                <w:szCs w:val="9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A058F" id="Rectangle 24" o:spid="_x0000_s1030" style="position:absolute;left:0;text-align:left;margin-left:-52.05pt;margin-top:210pt;width:84pt;height:81.7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K+ckbqcAgAAwQUAAA4AAAAAAAAAAAAAAAAALgIAAGRy&#10;cy9lMm9Eb2MueG1sUEsBAi0AFAAGAAgAAAAhAEeg2wThAAAACwEAAA8AAAAAAAAAAAAAAAAA9gQA&#10;AGRycy9kb3ducmV2LnhtbFBLBQYAAAAABAAEAPMAAAAEBgAAAAA=&#10;" fillcolor="white [3212]" strokecolor="white [3212]" strokeweight="1pt">
                <v:textbox>
                  <w:txbxContent>
                    <w:p w14:paraId="6D29FA17" w14:textId="4DADA971" w:rsidR="00C361D0" w:rsidRPr="00EF33DD" w:rsidRDefault="00C361D0" w:rsidP="008610E7">
                      <w:pPr>
                        <w:jc w:val="center"/>
                        <w:rPr>
                          <w:color w:val="000000" w:themeColor="text1"/>
                          <w:sz w:val="144"/>
                          <w:szCs w:val="96"/>
                        </w:rPr>
                      </w:pPr>
                      <w:r>
                        <w:rPr>
                          <w:color w:val="000000" w:themeColor="text1"/>
                          <w:sz w:val="144"/>
                          <w:szCs w:val="96"/>
                        </w:rPr>
                        <w:t>5</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59" behindDoc="0" locked="0" layoutInCell="1" allowOverlap="1" wp14:anchorId="7F528770" wp14:editId="1C22CD26">
                <wp:simplePos x="0" y="0"/>
                <wp:positionH relativeFrom="column">
                  <wp:posOffset>-1070610</wp:posOffset>
                </wp:positionH>
                <wp:positionV relativeFrom="page">
                  <wp:posOffset>1800225</wp:posOffset>
                </wp:positionV>
                <wp:extent cx="7581900" cy="247650"/>
                <wp:effectExtent l="0" t="0" r="0" b="0"/>
                <wp:wrapSquare wrapText="bothSides"/>
                <wp:docPr id="25" name="Rectangle 25"/>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5C9D4DE1" id="Rectangle 25" o:spid="_x0000_s1026" style="position:absolute;margin-left:-84.3pt;margin-top:141.75pt;width:597pt;height:19.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KfqGnp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0" behindDoc="0" locked="0" layoutInCell="1" allowOverlap="1" wp14:anchorId="7E24EF36" wp14:editId="69F9E499">
                <wp:simplePos x="0" y="0"/>
                <wp:positionH relativeFrom="column">
                  <wp:posOffset>-1070610</wp:posOffset>
                </wp:positionH>
                <wp:positionV relativeFrom="page">
                  <wp:posOffset>2543175</wp:posOffset>
                </wp:positionV>
                <wp:extent cx="7534275" cy="295275"/>
                <wp:effectExtent l="0" t="0" r="28575" b="28575"/>
                <wp:wrapSquare wrapText="bothSides"/>
                <wp:docPr id="26" name="Rectangle 26"/>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435FBFBB" id="Rectangle 26" o:spid="_x0000_s1026" style="position:absolute;margin-left:-84.3pt;margin-top:200.25pt;width:593.25pt;height:23.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E4vCUm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21" w:name="_Toc56547570"/>
      <w:bookmarkStart w:id="122" w:name="_Toc58319923"/>
      <w:r>
        <w:rPr>
          <w:lang w:val="en-GB"/>
        </w:rPr>
        <w:instrText>Part</w:instrText>
      </w:r>
      <w:r w:rsidRPr="00B206BC">
        <w:rPr>
          <w:lang w:val="en-GB"/>
        </w:rPr>
        <w:instrText xml:space="preserve"> </w:instrText>
      </w:r>
      <w:r w:rsidR="009D2A98">
        <w:rPr>
          <w:lang w:val="en-GB"/>
        </w:rPr>
        <w:instrText>5</w:instrText>
      </w:r>
      <w:r w:rsidRPr="00B206BC">
        <w:rPr>
          <w:lang w:val="en-GB"/>
        </w:rPr>
        <w:instrText xml:space="preserve">: </w:instrText>
      </w:r>
      <w:r w:rsidR="009D2A98">
        <w:rPr>
          <w:lang w:val="en-GB"/>
        </w:rPr>
        <w:instrText>Effort spent</w:instrText>
      </w:r>
      <w:bookmarkEnd w:id="121"/>
      <w:bookmarkEnd w:id="122"/>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57" behindDoc="0" locked="0" layoutInCell="1" allowOverlap="1" wp14:anchorId="32C3B6B2" wp14:editId="1944A0D6">
                <wp:simplePos x="0" y="0"/>
                <wp:positionH relativeFrom="column">
                  <wp:posOffset>-1070610</wp:posOffset>
                </wp:positionH>
                <wp:positionV relativeFrom="page">
                  <wp:posOffset>28575</wp:posOffset>
                </wp:positionV>
                <wp:extent cx="7534275" cy="1771650"/>
                <wp:effectExtent l="0" t="0" r="9525" b="0"/>
                <wp:wrapSquare wrapText="bothSides"/>
                <wp:docPr id="27" name="Rectangle 27"/>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5B8E77D0" id="Rectangle 27" o:spid="_x0000_s1026" style="position:absolute;margin-left:-84.3pt;margin-top:2.25pt;width:593.25pt;height:139.5pt;z-index:251658257;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WabUPZ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Effort spent</w:t>
      </w:r>
    </w:p>
    <w:p w14:paraId="698F0B21" w14:textId="0D286930" w:rsidR="00CF27D2" w:rsidRDefault="00D4723E" w:rsidP="00CF27D2">
      <w:pPr>
        <w:rPr>
          <w:lang w:val="en-GB"/>
        </w:rPr>
      </w:pPr>
      <w:r>
        <w:rPr>
          <w:lang w:val="en-GB"/>
        </w:rPr>
        <w:t xml:space="preserve">This part is the part which summarize the </w:t>
      </w:r>
      <w:r w:rsidR="00FF3B02">
        <w:rPr>
          <w:lang w:val="en-GB"/>
        </w:rPr>
        <w:t>effort spent by each member of the team in the documentation building process.</w:t>
      </w:r>
    </w:p>
    <w:p w14:paraId="7E0D701A" w14:textId="74499EDF" w:rsidR="00FF3B02" w:rsidRDefault="00FF3B02" w:rsidP="00CF27D2">
      <w:pPr>
        <w:rPr>
          <w:lang w:val="en-GB"/>
        </w:rPr>
      </w:pPr>
    </w:p>
    <w:p w14:paraId="4760BB09" w14:textId="2E9446CB" w:rsidR="00517F32" w:rsidRDefault="00517F32" w:rsidP="00CF27D2">
      <w:pPr>
        <w:rPr>
          <w:lang w:val="en-GB"/>
        </w:rPr>
      </w:pPr>
    </w:p>
    <w:p w14:paraId="096C9565" w14:textId="13C825C1" w:rsidR="00517F32" w:rsidRDefault="00517F32" w:rsidP="00CF27D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517F32" w14:paraId="0F0B1B58" w14:textId="77777777" w:rsidTr="000B07E8">
        <w:trPr>
          <w:trHeight w:val="340"/>
        </w:trPr>
        <w:tc>
          <w:tcPr>
            <w:tcW w:w="8495" w:type="dxa"/>
            <w:gridSpan w:val="2"/>
            <w:tcBorders>
              <w:bottom w:val="single" w:sz="4" w:space="0" w:color="auto"/>
            </w:tcBorders>
            <w:vAlign w:val="center"/>
          </w:tcPr>
          <w:p w14:paraId="1EF09830" w14:textId="60246F37" w:rsidR="00517F32" w:rsidRPr="000B07E8" w:rsidRDefault="000B07E8" w:rsidP="000B07E8">
            <w:pPr>
              <w:pStyle w:val="NoSpacing"/>
              <w:jc w:val="left"/>
              <w:rPr>
                <w:b/>
                <w:bCs/>
                <w:lang w:val="en-GB"/>
              </w:rPr>
            </w:pPr>
            <w:r w:rsidRPr="000B07E8">
              <w:rPr>
                <w:b/>
                <w:bCs/>
                <w:lang w:val="en-GB"/>
              </w:rPr>
              <w:t>Davide Li Calsi</w:t>
            </w:r>
          </w:p>
        </w:tc>
      </w:tr>
      <w:tr w:rsidR="00517F32" w14:paraId="579707E9" w14:textId="77777777" w:rsidTr="000B07E8">
        <w:trPr>
          <w:trHeight w:val="340"/>
        </w:trPr>
        <w:tc>
          <w:tcPr>
            <w:tcW w:w="5240" w:type="dxa"/>
            <w:tcBorders>
              <w:top w:val="single" w:sz="4" w:space="0" w:color="auto"/>
            </w:tcBorders>
            <w:vAlign w:val="center"/>
          </w:tcPr>
          <w:p w14:paraId="3824B165" w14:textId="7BE01BBC" w:rsidR="00517F32" w:rsidRDefault="00822969"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2B652E5" w14:textId="168A8622" w:rsidR="00517F32" w:rsidRDefault="0075275C" w:rsidP="000B07E8">
            <w:pPr>
              <w:pStyle w:val="NoSpacing"/>
              <w:jc w:val="left"/>
              <w:rPr>
                <w:lang w:val="en-GB"/>
              </w:rPr>
            </w:pPr>
            <w:r>
              <w:rPr>
                <w:lang w:val="en-GB"/>
              </w:rPr>
              <w:t>2</w:t>
            </w:r>
            <w:r w:rsidR="00B24917">
              <w:rPr>
                <w:lang w:val="en-GB"/>
              </w:rPr>
              <w:t>hrs</w:t>
            </w:r>
          </w:p>
        </w:tc>
      </w:tr>
      <w:tr w:rsidR="00517F32" w14:paraId="7E8BA1BE" w14:textId="77777777" w:rsidTr="000B07E8">
        <w:trPr>
          <w:trHeight w:val="340"/>
        </w:trPr>
        <w:tc>
          <w:tcPr>
            <w:tcW w:w="5240" w:type="dxa"/>
            <w:vAlign w:val="center"/>
          </w:tcPr>
          <w:p w14:paraId="58176510" w14:textId="1E30D775" w:rsidR="00517F32" w:rsidRDefault="00822969" w:rsidP="000B07E8">
            <w:pPr>
              <w:pStyle w:val="NoSpacing"/>
              <w:ind w:left="321"/>
              <w:jc w:val="left"/>
              <w:rPr>
                <w:lang w:val="en-GB"/>
              </w:rPr>
            </w:pPr>
            <w:r>
              <w:rPr>
                <w:lang w:val="en-GB"/>
              </w:rPr>
              <w:t>Overall description</w:t>
            </w:r>
          </w:p>
        </w:tc>
        <w:tc>
          <w:tcPr>
            <w:tcW w:w="3255" w:type="dxa"/>
            <w:vAlign w:val="center"/>
          </w:tcPr>
          <w:p w14:paraId="148CF47A" w14:textId="5B474C28" w:rsidR="00517F32" w:rsidRDefault="00DE65CA" w:rsidP="000B07E8">
            <w:pPr>
              <w:pStyle w:val="NoSpacing"/>
              <w:jc w:val="left"/>
              <w:rPr>
                <w:lang w:val="en-GB"/>
              </w:rPr>
            </w:pPr>
            <w:r>
              <w:rPr>
                <w:lang w:val="en-GB"/>
              </w:rPr>
              <w:t>5</w:t>
            </w:r>
            <w:r w:rsidR="001C2B14">
              <w:rPr>
                <w:lang w:val="en-GB"/>
              </w:rPr>
              <w:t>.5</w:t>
            </w:r>
            <w:r w:rsidR="00212998">
              <w:rPr>
                <w:lang w:val="en-GB"/>
              </w:rPr>
              <w:t>hrs</w:t>
            </w:r>
          </w:p>
        </w:tc>
      </w:tr>
      <w:tr w:rsidR="00517F32" w14:paraId="7EA2DFDA" w14:textId="77777777" w:rsidTr="000B07E8">
        <w:trPr>
          <w:trHeight w:val="340"/>
        </w:trPr>
        <w:tc>
          <w:tcPr>
            <w:tcW w:w="5240" w:type="dxa"/>
            <w:vAlign w:val="center"/>
          </w:tcPr>
          <w:p w14:paraId="4DC8E36B" w14:textId="0CFDA65B" w:rsidR="00517F32" w:rsidRDefault="00B24917" w:rsidP="000B07E8">
            <w:pPr>
              <w:pStyle w:val="NoSpacing"/>
              <w:ind w:left="321"/>
              <w:jc w:val="left"/>
              <w:rPr>
                <w:lang w:val="en-GB"/>
              </w:rPr>
            </w:pPr>
            <w:r>
              <w:rPr>
                <w:lang w:val="en-GB"/>
              </w:rPr>
              <w:t>Requirements</w:t>
            </w:r>
          </w:p>
        </w:tc>
        <w:tc>
          <w:tcPr>
            <w:tcW w:w="3255" w:type="dxa"/>
            <w:vAlign w:val="center"/>
          </w:tcPr>
          <w:p w14:paraId="2EC96134" w14:textId="59417D83" w:rsidR="00517F32" w:rsidRDefault="001C2B14" w:rsidP="000B07E8">
            <w:pPr>
              <w:pStyle w:val="NoSpacing"/>
              <w:jc w:val="left"/>
              <w:rPr>
                <w:lang w:val="en-GB"/>
              </w:rPr>
            </w:pPr>
            <w:r>
              <w:rPr>
                <w:lang w:val="en-GB"/>
              </w:rPr>
              <w:t>13</w:t>
            </w:r>
            <w:r w:rsidR="00B24917">
              <w:rPr>
                <w:lang w:val="en-GB"/>
              </w:rPr>
              <w:t>hrs</w:t>
            </w:r>
          </w:p>
        </w:tc>
      </w:tr>
      <w:tr w:rsidR="00517F32" w14:paraId="0E65C70F" w14:textId="77777777" w:rsidTr="000B07E8">
        <w:trPr>
          <w:trHeight w:val="340"/>
        </w:trPr>
        <w:tc>
          <w:tcPr>
            <w:tcW w:w="5240" w:type="dxa"/>
            <w:vAlign w:val="center"/>
          </w:tcPr>
          <w:p w14:paraId="4972B7D7" w14:textId="1BD0C823" w:rsidR="00517F32" w:rsidRDefault="00B24917" w:rsidP="000B07E8">
            <w:pPr>
              <w:pStyle w:val="NoSpacing"/>
              <w:ind w:left="321"/>
              <w:jc w:val="left"/>
              <w:rPr>
                <w:lang w:val="en-GB"/>
              </w:rPr>
            </w:pPr>
            <w:r>
              <w:rPr>
                <w:lang w:val="en-GB"/>
              </w:rPr>
              <w:t>Alloy</w:t>
            </w:r>
          </w:p>
        </w:tc>
        <w:tc>
          <w:tcPr>
            <w:tcW w:w="3255" w:type="dxa"/>
            <w:vAlign w:val="center"/>
          </w:tcPr>
          <w:p w14:paraId="51038081" w14:textId="4320319B" w:rsidR="00517F32" w:rsidRDefault="00B24917" w:rsidP="000B07E8">
            <w:pPr>
              <w:pStyle w:val="NoSpacing"/>
              <w:jc w:val="left"/>
              <w:rPr>
                <w:lang w:val="en-GB"/>
              </w:rPr>
            </w:pPr>
            <w:r>
              <w:rPr>
                <w:lang w:val="en-GB"/>
              </w:rPr>
              <w:t>0hrs</w:t>
            </w:r>
          </w:p>
        </w:tc>
      </w:tr>
      <w:tr w:rsidR="004D707F" w14:paraId="1373224E" w14:textId="77777777" w:rsidTr="000B07E8">
        <w:trPr>
          <w:trHeight w:val="340"/>
        </w:trPr>
        <w:tc>
          <w:tcPr>
            <w:tcW w:w="5240" w:type="dxa"/>
            <w:vAlign w:val="center"/>
          </w:tcPr>
          <w:p w14:paraId="3CC5FD1A" w14:textId="1B3DAA9B" w:rsidR="004D707F" w:rsidRDefault="004D707F" w:rsidP="000B07E8">
            <w:pPr>
              <w:pStyle w:val="NoSpacing"/>
              <w:ind w:left="321"/>
              <w:jc w:val="left"/>
              <w:rPr>
                <w:lang w:val="en-GB"/>
              </w:rPr>
            </w:pPr>
            <w:r>
              <w:rPr>
                <w:lang w:val="en-GB"/>
              </w:rPr>
              <w:t>Revision</w:t>
            </w:r>
          </w:p>
        </w:tc>
        <w:tc>
          <w:tcPr>
            <w:tcW w:w="3255" w:type="dxa"/>
            <w:vAlign w:val="center"/>
          </w:tcPr>
          <w:p w14:paraId="128BACDC" w14:textId="4078E268" w:rsidR="004D707F" w:rsidRDefault="001C2B14" w:rsidP="000B07E8">
            <w:pPr>
              <w:pStyle w:val="NoSpacing"/>
              <w:jc w:val="left"/>
              <w:rPr>
                <w:lang w:val="en-GB"/>
              </w:rPr>
            </w:pPr>
            <w:r>
              <w:rPr>
                <w:lang w:val="en-GB"/>
              </w:rPr>
              <w:t>1</w:t>
            </w:r>
            <w:r w:rsidR="004D707F">
              <w:rPr>
                <w:lang w:val="en-GB"/>
              </w:rPr>
              <w:t>hrs</w:t>
            </w:r>
          </w:p>
        </w:tc>
      </w:tr>
    </w:tbl>
    <w:p w14:paraId="005D2653" w14:textId="10034DC0" w:rsidR="00517F32" w:rsidRDefault="00517F32"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730C45DB" w14:textId="77777777" w:rsidTr="000B07E8">
        <w:trPr>
          <w:trHeight w:val="340"/>
        </w:trPr>
        <w:tc>
          <w:tcPr>
            <w:tcW w:w="8495" w:type="dxa"/>
            <w:gridSpan w:val="2"/>
            <w:tcBorders>
              <w:bottom w:val="single" w:sz="4" w:space="0" w:color="auto"/>
            </w:tcBorders>
            <w:vAlign w:val="center"/>
          </w:tcPr>
          <w:p w14:paraId="57D07458" w14:textId="5FED2D68" w:rsidR="00B24917" w:rsidRPr="000B07E8" w:rsidRDefault="000B07E8" w:rsidP="000B07E8">
            <w:pPr>
              <w:pStyle w:val="NoSpacing"/>
              <w:jc w:val="left"/>
              <w:rPr>
                <w:b/>
                <w:bCs/>
                <w:lang w:val="en-GB"/>
              </w:rPr>
            </w:pPr>
            <w:r w:rsidRPr="000B07E8">
              <w:rPr>
                <w:b/>
                <w:bCs/>
                <w:lang w:val="en-GB"/>
              </w:rPr>
              <w:t>Andrea Alberto Marchesi</w:t>
            </w:r>
          </w:p>
        </w:tc>
      </w:tr>
      <w:tr w:rsidR="00B24917" w14:paraId="3184499A" w14:textId="77777777" w:rsidTr="000B07E8">
        <w:trPr>
          <w:trHeight w:val="340"/>
        </w:trPr>
        <w:tc>
          <w:tcPr>
            <w:tcW w:w="5240" w:type="dxa"/>
            <w:tcBorders>
              <w:top w:val="single" w:sz="4" w:space="0" w:color="auto"/>
            </w:tcBorders>
            <w:vAlign w:val="center"/>
          </w:tcPr>
          <w:p w14:paraId="38E0E65C"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26F21E61" w14:textId="7892851F" w:rsidR="00B24917" w:rsidRDefault="001C426C" w:rsidP="000B07E8">
            <w:pPr>
              <w:pStyle w:val="NoSpacing"/>
              <w:jc w:val="left"/>
              <w:rPr>
                <w:lang w:val="en-GB"/>
              </w:rPr>
            </w:pPr>
            <w:r>
              <w:rPr>
                <w:lang w:val="en-GB"/>
              </w:rPr>
              <w:t>2</w:t>
            </w:r>
            <w:r w:rsidR="00B24917">
              <w:rPr>
                <w:lang w:val="en-GB"/>
              </w:rPr>
              <w:t>hrs</w:t>
            </w:r>
          </w:p>
        </w:tc>
      </w:tr>
      <w:tr w:rsidR="00B24917" w14:paraId="696C7A68" w14:textId="77777777" w:rsidTr="000B07E8">
        <w:trPr>
          <w:trHeight w:val="340"/>
        </w:trPr>
        <w:tc>
          <w:tcPr>
            <w:tcW w:w="5240" w:type="dxa"/>
            <w:vAlign w:val="center"/>
          </w:tcPr>
          <w:p w14:paraId="3B087508"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4E7E96D0" w14:textId="2809F232" w:rsidR="00B24917" w:rsidRDefault="00F651B7" w:rsidP="000B07E8">
            <w:pPr>
              <w:pStyle w:val="NoSpacing"/>
              <w:jc w:val="left"/>
              <w:rPr>
                <w:lang w:val="en-GB"/>
              </w:rPr>
            </w:pPr>
            <w:r>
              <w:rPr>
                <w:lang w:val="en-GB"/>
              </w:rPr>
              <w:t>7</w:t>
            </w:r>
            <w:r w:rsidR="00B24917">
              <w:rPr>
                <w:lang w:val="en-GB"/>
              </w:rPr>
              <w:t>hrs</w:t>
            </w:r>
          </w:p>
        </w:tc>
      </w:tr>
      <w:tr w:rsidR="00B24917" w14:paraId="4213AC48" w14:textId="77777777" w:rsidTr="000B07E8">
        <w:trPr>
          <w:trHeight w:val="340"/>
        </w:trPr>
        <w:tc>
          <w:tcPr>
            <w:tcW w:w="5240" w:type="dxa"/>
            <w:vAlign w:val="center"/>
          </w:tcPr>
          <w:p w14:paraId="01A0E79D" w14:textId="77777777" w:rsidR="00B24917" w:rsidRDefault="00B24917" w:rsidP="000B07E8">
            <w:pPr>
              <w:pStyle w:val="NoSpacing"/>
              <w:ind w:left="321"/>
              <w:jc w:val="left"/>
              <w:rPr>
                <w:lang w:val="en-GB"/>
              </w:rPr>
            </w:pPr>
            <w:r>
              <w:rPr>
                <w:lang w:val="en-GB"/>
              </w:rPr>
              <w:t>Requirements</w:t>
            </w:r>
          </w:p>
        </w:tc>
        <w:tc>
          <w:tcPr>
            <w:tcW w:w="3255" w:type="dxa"/>
            <w:vAlign w:val="center"/>
          </w:tcPr>
          <w:p w14:paraId="14E220DE" w14:textId="209D2C6D" w:rsidR="00B24917" w:rsidRDefault="00B76F99" w:rsidP="000B07E8">
            <w:pPr>
              <w:pStyle w:val="NoSpacing"/>
              <w:jc w:val="left"/>
              <w:rPr>
                <w:lang w:val="en-GB"/>
              </w:rPr>
            </w:pPr>
            <w:r>
              <w:rPr>
                <w:lang w:val="en-GB"/>
              </w:rPr>
              <w:t>13</w:t>
            </w:r>
            <w:r w:rsidR="00B24917">
              <w:rPr>
                <w:lang w:val="en-GB"/>
              </w:rPr>
              <w:t>hrs</w:t>
            </w:r>
          </w:p>
        </w:tc>
      </w:tr>
      <w:tr w:rsidR="00B24917" w14:paraId="683268EB" w14:textId="77777777" w:rsidTr="000B07E8">
        <w:trPr>
          <w:trHeight w:val="340"/>
        </w:trPr>
        <w:tc>
          <w:tcPr>
            <w:tcW w:w="5240" w:type="dxa"/>
            <w:vAlign w:val="center"/>
          </w:tcPr>
          <w:p w14:paraId="07C51E03" w14:textId="77777777" w:rsidR="00B24917" w:rsidRDefault="00B24917" w:rsidP="000B07E8">
            <w:pPr>
              <w:pStyle w:val="NoSpacing"/>
              <w:ind w:left="321"/>
              <w:jc w:val="left"/>
              <w:rPr>
                <w:lang w:val="en-GB"/>
              </w:rPr>
            </w:pPr>
            <w:r>
              <w:rPr>
                <w:lang w:val="en-GB"/>
              </w:rPr>
              <w:t>Alloy</w:t>
            </w:r>
          </w:p>
        </w:tc>
        <w:tc>
          <w:tcPr>
            <w:tcW w:w="3255" w:type="dxa"/>
            <w:vAlign w:val="center"/>
          </w:tcPr>
          <w:p w14:paraId="301D1EC6" w14:textId="48BE1748" w:rsidR="00B24917" w:rsidRDefault="00C80ED4" w:rsidP="000B07E8">
            <w:pPr>
              <w:pStyle w:val="NoSpacing"/>
              <w:jc w:val="left"/>
              <w:rPr>
                <w:lang w:val="en-GB"/>
              </w:rPr>
            </w:pPr>
            <w:r>
              <w:rPr>
                <w:lang w:val="en-GB"/>
              </w:rPr>
              <w:t>2</w:t>
            </w:r>
            <w:r w:rsidR="00B24917">
              <w:rPr>
                <w:lang w:val="en-GB"/>
              </w:rPr>
              <w:t>hrs</w:t>
            </w:r>
          </w:p>
        </w:tc>
      </w:tr>
      <w:tr w:rsidR="004D707F" w14:paraId="451EE612" w14:textId="77777777" w:rsidTr="000B07E8">
        <w:trPr>
          <w:trHeight w:val="340"/>
        </w:trPr>
        <w:tc>
          <w:tcPr>
            <w:tcW w:w="5240" w:type="dxa"/>
            <w:vAlign w:val="center"/>
          </w:tcPr>
          <w:p w14:paraId="0CB8D98A" w14:textId="37E7D6F7" w:rsidR="004D707F" w:rsidRDefault="004D707F" w:rsidP="000B07E8">
            <w:pPr>
              <w:pStyle w:val="NoSpacing"/>
              <w:ind w:left="321"/>
              <w:jc w:val="left"/>
              <w:rPr>
                <w:lang w:val="en-GB"/>
              </w:rPr>
            </w:pPr>
            <w:r>
              <w:rPr>
                <w:lang w:val="en-GB"/>
              </w:rPr>
              <w:t>Revision</w:t>
            </w:r>
          </w:p>
        </w:tc>
        <w:tc>
          <w:tcPr>
            <w:tcW w:w="3255" w:type="dxa"/>
            <w:vAlign w:val="center"/>
          </w:tcPr>
          <w:p w14:paraId="2A7E2A06" w14:textId="0424C274" w:rsidR="004D707F" w:rsidRDefault="004D707F" w:rsidP="000B07E8">
            <w:pPr>
              <w:pStyle w:val="NoSpacing"/>
              <w:jc w:val="left"/>
              <w:rPr>
                <w:lang w:val="en-GB"/>
              </w:rPr>
            </w:pPr>
            <w:r>
              <w:rPr>
                <w:lang w:val="en-GB"/>
              </w:rPr>
              <w:t>0hrs</w:t>
            </w:r>
          </w:p>
        </w:tc>
      </w:tr>
    </w:tbl>
    <w:p w14:paraId="69CA894D" w14:textId="6C214BF7" w:rsidR="00B24917" w:rsidRDefault="00B24917"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B24917" w14:paraId="644A30A9" w14:textId="77777777" w:rsidTr="000B07E8">
        <w:trPr>
          <w:trHeight w:val="340"/>
        </w:trPr>
        <w:tc>
          <w:tcPr>
            <w:tcW w:w="8495" w:type="dxa"/>
            <w:gridSpan w:val="2"/>
            <w:tcBorders>
              <w:bottom w:val="single" w:sz="4" w:space="0" w:color="auto"/>
            </w:tcBorders>
            <w:vAlign w:val="center"/>
          </w:tcPr>
          <w:p w14:paraId="3D0E2FBD" w14:textId="77777777" w:rsidR="00B24917" w:rsidRPr="000B07E8" w:rsidRDefault="00B24917" w:rsidP="000B07E8">
            <w:pPr>
              <w:pStyle w:val="NoSpacing"/>
              <w:jc w:val="left"/>
              <w:rPr>
                <w:b/>
                <w:bCs/>
                <w:lang w:val="en-GB"/>
              </w:rPr>
            </w:pPr>
            <w:r w:rsidRPr="000B07E8">
              <w:rPr>
                <w:b/>
                <w:bCs/>
                <w:lang w:val="en-GB"/>
              </w:rPr>
              <w:t>Marco Petri</w:t>
            </w:r>
          </w:p>
        </w:tc>
      </w:tr>
      <w:tr w:rsidR="00B24917" w14:paraId="16B670F5" w14:textId="77777777" w:rsidTr="000B07E8">
        <w:trPr>
          <w:trHeight w:val="340"/>
        </w:trPr>
        <w:tc>
          <w:tcPr>
            <w:tcW w:w="5240" w:type="dxa"/>
            <w:tcBorders>
              <w:top w:val="single" w:sz="4" w:space="0" w:color="auto"/>
            </w:tcBorders>
            <w:vAlign w:val="center"/>
          </w:tcPr>
          <w:p w14:paraId="0D39BCC8" w14:textId="77777777" w:rsidR="00B24917" w:rsidRDefault="00B24917" w:rsidP="000B07E8">
            <w:pPr>
              <w:pStyle w:val="NoSpacing"/>
              <w:ind w:left="321"/>
              <w:jc w:val="left"/>
              <w:rPr>
                <w:lang w:val="en-GB"/>
              </w:rPr>
            </w:pPr>
            <w:r>
              <w:rPr>
                <w:lang w:val="en-GB"/>
              </w:rPr>
              <w:t>Introduction</w:t>
            </w:r>
          </w:p>
        </w:tc>
        <w:tc>
          <w:tcPr>
            <w:tcW w:w="3255" w:type="dxa"/>
            <w:tcBorders>
              <w:top w:val="single" w:sz="4" w:space="0" w:color="auto"/>
            </w:tcBorders>
            <w:vAlign w:val="center"/>
          </w:tcPr>
          <w:p w14:paraId="7B0C0205" w14:textId="592C9E82" w:rsidR="00B24917" w:rsidRDefault="000B07E8" w:rsidP="000B07E8">
            <w:pPr>
              <w:pStyle w:val="NoSpacing"/>
              <w:jc w:val="left"/>
              <w:rPr>
                <w:lang w:val="en-GB"/>
              </w:rPr>
            </w:pPr>
            <w:r>
              <w:rPr>
                <w:lang w:val="en-GB"/>
              </w:rPr>
              <w:t>2</w:t>
            </w:r>
            <w:r w:rsidR="00792067">
              <w:rPr>
                <w:lang w:val="en-GB"/>
              </w:rPr>
              <w:t>.5</w:t>
            </w:r>
            <w:r w:rsidR="00B24917">
              <w:rPr>
                <w:lang w:val="en-GB"/>
              </w:rPr>
              <w:t>hrs</w:t>
            </w:r>
          </w:p>
        </w:tc>
      </w:tr>
      <w:tr w:rsidR="00B24917" w14:paraId="72AB7117" w14:textId="77777777" w:rsidTr="000B07E8">
        <w:trPr>
          <w:trHeight w:val="340"/>
        </w:trPr>
        <w:tc>
          <w:tcPr>
            <w:tcW w:w="5240" w:type="dxa"/>
            <w:vAlign w:val="center"/>
          </w:tcPr>
          <w:p w14:paraId="70181349" w14:textId="77777777" w:rsidR="00B24917" w:rsidRDefault="00B24917" w:rsidP="000B07E8">
            <w:pPr>
              <w:pStyle w:val="NoSpacing"/>
              <w:ind w:left="321"/>
              <w:jc w:val="left"/>
              <w:rPr>
                <w:lang w:val="en-GB"/>
              </w:rPr>
            </w:pPr>
            <w:r>
              <w:rPr>
                <w:lang w:val="en-GB"/>
              </w:rPr>
              <w:t>Overall description</w:t>
            </w:r>
          </w:p>
        </w:tc>
        <w:tc>
          <w:tcPr>
            <w:tcW w:w="3255" w:type="dxa"/>
            <w:vAlign w:val="center"/>
          </w:tcPr>
          <w:p w14:paraId="66A8BEC5" w14:textId="11C9133A" w:rsidR="00B24917" w:rsidRDefault="00106989" w:rsidP="000B07E8">
            <w:pPr>
              <w:pStyle w:val="NoSpacing"/>
              <w:jc w:val="left"/>
              <w:rPr>
                <w:lang w:val="en-GB"/>
              </w:rPr>
            </w:pPr>
            <w:r>
              <w:rPr>
                <w:lang w:val="en-GB"/>
              </w:rPr>
              <w:t>5</w:t>
            </w:r>
            <w:r w:rsidR="00B2695C">
              <w:rPr>
                <w:lang w:val="en-GB"/>
              </w:rPr>
              <w:t>hrs</w:t>
            </w:r>
          </w:p>
        </w:tc>
      </w:tr>
      <w:tr w:rsidR="00B24917" w14:paraId="71FE1600" w14:textId="77777777" w:rsidTr="000B07E8">
        <w:trPr>
          <w:trHeight w:val="340"/>
        </w:trPr>
        <w:tc>
          <w:tcPr>
            <w:tcW w:w="5240" w:type="dxa"/>
            <w:vAlign w:val="center"/>
          </w:tcPr>
          <w:p w14:paraId="361E8447" w14:textId="77777777" w:rsidR="00B24917" w:rsidRDefault="00B24917" w:rsidP="000B07E8">
            <w:pPr>
              <w:pStyle w:val="NoSpacing"/>
              <w:ind w:left="321"/>
              <w:jc w:val="left"/>
              <w:rPr>
                <w:lang w:val="en-GB"/>
              </w:rPr>
            </w:pPr>
            <w:r>
              <w:rPr>
                <w:lang w:val="en-GB"/>
              </w:rPr>
              <w:t>Requirements</w:t>
            </w:r>
          </w:p>
        </w:tc>
        <w:tc>
          <w:tcPr>
            <w:tcW w:w="3255" w:type="dxa"/>
            <w:vAlign w:val="center"/>
          </w:tcPr>
          <w:p w14:paraId="4BC57A9F" w14:textId="69F34E3E" w:rsidR="00B24917" w:rsidRDefault="00106989" w:rsidP="000B07E8">
            <w:pPr>
              <w:pStyle w:val="NoSpacing"/>
              <w:jc w:val="left"/>
              <w:rPr>
                <w:lang w:val="en-GB"/>
              </w:rPr>
            </w:pPr>
            <w:r>
              <w:rPr>
                <w:lang w:val="en-GB"/>
              </w:rPr>
              <w:t>12</w:t>
            </w:r>
            <w:r w:rsidR="00B24917">
              <w:rPr>
                <w:lang w:val="en-GB"/>
              </w:rPr>
              <w:t>hrs</w:t>
            </w:r>
          </w:p>
        </w:tc>
      </w:tr>
      <w:tr w:rsidR="00B24917" w14:paraId="3DE6161B" w14:textId="77777777" w:rsidTr="000B07E8">
        <w:trPr>
          <w:trHeight w:val="340"/>
        </w:trPr>
        <w:tc>
          <w:tcPr>
            <w:tcW w:w="5240" w:type="dxa"/>
            <w:vAlign w:val="center"/>
          </w:tcPr>
          <w:p w14:paraId="3B9F01F3" w14:textId="77777777" w:rsidR="00B24917" w:rsidRDefault="00B24917" w:rsidP="000B07E8">
            <w:pPr>
              <w:pStyle w:val="NoSpacing"/>
              <w:ind w:left="321"/>
              <w:jc w:val="left"/>
              <w:rPr>
                <w:lang w:val="en-GB"/>
              </w:rPr>
            </w:pPr>
            <w:r>
              <w:rPr>
                <w:lang w:val="en-GB"/>
              </w:rPr>
              <w:t>Alloy</w:t>
            </w:r>
          </w:p>
        </w:tc>
        <w:tc>
          <w:tcPr>
            <w:tcW w:w="3255" w:type="dxa"/>
            <w:vAlign w:val="center"/>
          </w:tcPr>
          <w:p w14:paraId="5E1A9C2B" w14:textId="360D86E0" w:rsidR="00B24917" w:rsidRDefault="006E276D" w:rsidP="000B07E8">
            <w:pPr>
              <w:pStyle w:val="NoSpacing"/>
              <w:jc w:val="left"/>
              <w:rPr>
                <w:lang w:val="en-GB"/>
              </w:rPr>
            </w:pPr>
            <w:r>
              <w:rPr>
                <w:lang w:val="en-GB"/>
              </w:rPr>
              <w:t>2.5</w:t>
            </w:r>
            <w:r w:rsidR="00B24917">
              <w:rPr>
                <w:lang w:val="en-GB"/>
              </w:rPr>
              <w:t>hrs</w:t>
            </w:r>
          </w:p>
        </w:tc>
      </w:tr>
      <w:tr w:rsidR="004D707F" w14:paraId="1D33B7C3" w14:textId="77777777" w:rsidTr="000B07E8">
        <w:trPr>
          <w:trHeight w:val="340"/>
        </w:trPr>
        <w:tc>
          <w:tcPr>
            <w:tcW w:w="5240" w:type="dxa"/>
            <w:vAlign w:val="center"/>
          </w:tcPr>
          <w:p w14:paraId="6B143041" w14:textId="7F16A591" w:rsidR="004D707F" w:rsidRDefault="004D707F" w:rsidP="000B07E8">
            <w:pPr>
              <w:pStyle w:val="NoSpacing"/>
              <w:ind w:left="321"/>
              <w:jc w:val="left"/>
              <w:rPr>
                <w:lang w:val="en-GB"/>
              </w:rPr>
            </w:pPr>
            <w:r>
              <w:rPr>
                <w:lang w:val="en-GB"/>
              </w:rPr>
              <w:t>Revision</w:t>
            </w:r>
          </w:p>
        </w:tc>
        <w:tc>
          <w:tcPr>
            <w:tcW w:w="3255" w:type="dxa"/>
            <w:vAlign w:val="center"/>
          </w:tcPr>
          <w:p w14:paraId="008C30AB" w14:textId="6003AB9D" w:rsidR="004D707F" w:rsidRDefault="004D707F" w:rsidP="000B07E8">
            <w:pPr>
              <w:pStyle w:val="NoSpacing"/>
              <w:jc w:val="left"/>
              <w:rPr>
                <w:lang w:val="en-GB"/>
              </w:rPr>
            </w:pPr>
            <w:r>
              <w:rPr>
                <w:lang w:val="en-GB"/>
              </w:rPr>
              <w:t>2.5hrs</w:t>
            </w:r>
          </w:p>
        </w:tc>
      </w:tr>
    </w:tbl>
    <w:p w14:paraId="546C3BAA" w14:textId="77777777" w:rsidR="00B24917" w:rsidRDefault="00B24917" w:rsidP="000B07E8">
      <w:pPr>
        <w:pStyle w:val="NoSpacing"/>
        <w:rPr>
          <w:lang w:val="en-GB"/>
        </w:rPr>
      </w:pPr>
    </w:p>
    <w:p w14:paraId="3D244838" w14:textId="77777777" w:rsidR="00653BD9" w:rsidRDefault="00653BD9" w:rsidP="000B07E8">
      <w:pPr>
        <w:pStyle w:val="NoSpacing"/>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255"/>
      </w:tblGrid>
      <w:tr w:rsidR="00653BD9" w14:paraId="00B99264" w14:textId="77777777" w:rsidTr="00422CC6">
        <w:trPr>
          <w:trHeight w:val="340"/>
        </w:trPr>
        <w:tc>
          <w:tcPr>
            <w:tcW w:w="8495" w:type="dxa"/>
            <w:gridSpan w:val="2"/>
            <w:tcBorders>
              <w:bottom w:val="single" w:sz="4" w:space="0" w:color="auto"/>
            </w:tcBorders>
            <w:vAlign w:val="center"/>
          </w:tcPr>
          <w:p w14:paraId="61792CD3" w14:textId="5B7A60E4" w:rsidR="00653BD9" w:rsidRPr="000B07E8" w:rsidRDefault="00653BD9" w:rsidP="00422CC6">
            <w:pPr>
              <w:pStyle w:val="NoSpacing"/>
              <w:jc w:val="left"/>
              <w:rPr>
                <w:b/>
                <w:bCs/>
                <w:lang w:val="en-GB"/>
              </w:rPr>
            </w:pPr>
            <w:r>
              <w:rPr>
                <w:b/>
                <w:bCs/>
                <w:lang w:val="en-GB"/>
              </w:rPr>
              <w:t>All</w:t>
            </w:r>
          </w:p>
        </w:tc>
      </w:tr>
      <w:tr w:rsidR="00653BD9" w14:paraId="4C99FE6E" w14:textId="77777777" w:rsidTr="00422CC6">
        <w:trPr>
          <w:trHeight w:val="340"/>
        </w:trPr>
        <w:tc>
          <w:tcPr>
            <w:tcW w:w="5240" w:type="dxa"/>
            <w:tcBorders>
              <w:top w:val="single" w:sz="4" w:space="0" w:color="auto"/>
            </w:tcBorders>
            <w:vAlign w:val="center"/>
          </w:tcPr>
          <w:p w14:paraId="6A31C3D8" w14:textId="584F8D77" w:rsidR="00653BD9" w:rsidRDefault="00AB4CA5" w:rsidP="00422CC6">
            <w:pPr>
              <w:pStyle w:val="NoSpacing"/>
              <w:ind w:left="321"/>
              <w:jc w:val="left"/>
              <w:rPr>
                <w:lang w:val="en-GB"/>
              </w:rPr>
            </w:pPr>
            <w:r>
              <w:rPr>
                <w:lang w:val="en-GB"/>
              </w:rPr>
              <w:t>Meetings</w:t>
            </w:r>
          </w:p>
        </w:tc>
        <w:tc>
          <w:tcPr>
            <w:tcW w:w="3255" w:type="dxa"/>
            <w:tcBorders>
              <w:top w:val="single" w:sz="4" w:space="0" w:color="auto"/>
            </w:tcBorders>
            <w:vAlign w:val="center"/>
          </w:tcPr>
          <w:p w14:paraId="1233142F" w14:textId="3FFC1DDC" w:rsidR="00653BD9" w:rsidRDefault="00051C61" w:rsidP="00422CC6">
            <w:pPr>
              <w:pStyle w:val="NoSpacing"/>
              <w:jc w:val="left"/>
              <w:rPr>
                <w:lang w:val="en-GB"/>
              </w:rPr>
            </w:pPr>
            <w:r>
              <w:rPr>
                <w:lang w:val="en-GB"/>
              </w:rPr>
              <w:t>1</w:t>
            </w:r>
            <w:r w:rsidR="006A468C">
              <w:rPr>
                <w:lang w:val="en-GB"/>
              </w:rPr>
              <w:t>4</w:t>
            </w:r>
            <w:r w:rsidR="00653BD9">
              <w:rPr>
                <w:lang w:val="en-GB"/>
              </w:rPr>
              <w:t>hrs</w:t>
            </w:r>
          </w:p>
        </w:tc>
      </w:tr>
    </w:tbl>
    <w:p w14:paraId="065B556E" w14:textId="77777777" w:rsidR="00653BD9" w:rsidRDefault="00653BD9" w:rsidP="000B07E8">
      <w:pPr>
        <w:pStyle w:val="NoSpacing"/>
        <w:rPr>
          <w:lang w:val="en-GB"/>
        </w:rPr>
      </w:pPr>
    </w:p>
    <w:p w14:paraId="042C6B19" w14:textId="1E4CE0DE" w:rsidR="008610E7" w:rsidRDefault="008610E7" w:rsidP="000B07E8">
      <w:pPr>
        <w:pStyle w:val="NoSpacing"/>
        <w:rPr>
          <w:lang w:val="en-GB"/>
        </w:rPr>
      </w:pPr>
      <w:r>
        <w:rPr>
          <w:lang w:val="en-GB"/>
        </w:rPr>
        <w:br w:type="page"/>
      </w:r>
    </w:p>
    <w:p w14:paraId="7F1033C9" w14:textId="1DD330FA" w:rsidR="008610E7" w:rsidRPr="00B206BC" w:rsidRDefault="008610E7" w:rsidP="008610E7">
      <w:pPr>
        <w:pStyle w:val="Heading1"/>
        <w:rPr>
          <w:lang w:val="en-GB"/>
        </w:rPr>
      </w:pPr>
      <w:r w:rsidRPr="00B206BC">
        <w:rPr>
          <w:noProof/>
          <w:lang w:eastAsia="it-IT"/>
        </w:rPr>
        <w:lastRenderedPageBreak/>
        <mc:AlternateContent>
          <mc:Choice Requires="wps">
            <w:drawing>
              <wp:anchor distT="0" distB="0" distL="114300" distR="114300" simplePos="0" relativeHeight="251658262" behindDoc="0" locked="0" layoutInCell="1" allowOverlap="1" wp14:anchorId="24ECBF26" wp14:editId="296DD5FE">
                <wp:simplePos x="0" y="0"/>
                <wp:positionH relativeFrom="column">
                  <wp:posOffset>-661035</wp:posOffset>
                </wp:positionH>
                <wp:positionV relativeFrom="page">
                  <wp:posOffset>2667000</wp:posOffset>
                </wp:positionV>
                <wp:extent cx="1066800" cy="1038225"/>
                <wp:effectExtent l="0" t="0" r="19050" b="28575"/>
                <wp:wrapSquare wrapText="bothSides"/>
                <wp:docPr id="28" name="Rectangle 28"/>
                <wp:cNvGraphicFramePr/>
                <a:graphic xmlns:a="http://schemas.openxmlformats.org/drawingml/2006/main">
                  <a:graphicData uri="http://schemas.microsoft.com/office/word/2010/wordprocessingShape">
                    <wps:wsp>
                      <wps:cNvSpPr/>
                      <wps:spPr>
                        <a:xfrm>
                          <a:off x="0" y="0"/>
                          <a:ext cx="1066800" cy="10382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3D94A" w14:textId="5BA0D57D" w:rsidR="00C361D0" w:rsidRPr="00EF33DD" w:rsidRDefault="00C361D0" w:rsidP="008610E7">
                            <w:pPr>
                              <w:jc w:val="center"/>
                              <w:rPr>
                                <w:color w:val="000000" w:themeColor="text1"/>
                                <w:sz w:val="144"/>
                                <w:szCs w:val="96"/>
                              </w:rPr>
                            </w:pPr>
                            <w:r>
                              <w:rPr>
                                <w:color w:val="000000" w:themeColor="text1"/>
                                <w:sz w:val="144"/>
                                <w:szCs w:val="9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BF26" id="Rectangle 28" o:spid="_x0000_s1031" style="position:absolute;left:0;text-align:left;margin-left:-52.05pt;margin-top:210pt;width:84pt;height:81.7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" fillcolor="white [3212]" strokecolor="white [3212]" strokeweight="1pt">
                <v:textbox>
                  <w:txbxContent>
                    <w:p w14:paraId="5AE3D94A" w14:textId="5BA0D57D" w:rsidR="00C361D0" w:rsidRPr="00EF33DD" w:rsidRDefault="00C361D0" w:rsidP="008610E7">
                      <w:pPr>
                        <w:jc w:val="center"/>
                        <w:rPr>
                          <w:color w:val="000000" w:themeColor="text1"/>
                          <w:sz w:val="144"/>
                          <w:szCs w:val="96"/>
                        </w:rPr>
                      </w:pPr>
                      <w:r>
                        <w:rPr>
                          <w:color w:val="000000" w:themeColor="text1"/>
                          <w:sz w:val="144"/>
                          <w:szCs w:val="96"/>
                        </w:rPr>
                        <w:t>6</w:t>
                      </w:r>
                    </w:p>
                  </w:txbxContent>
                </v:textbox>
                <w10:wrap type="square" anchory="page"/>
              </v:rect>
            </w:pict>
          </mc:Fallback>
        </mc:AlternateContent>
      </w:r>
      <w:r w:rsidRPr="00B206BC">
        <w:rPr>
          <w:noProof/>
          <w:lang w:eastAsia="it-IT"/>
        </w:rPr>
        <mc:AlternateContent>
          <mc:Choice Requires="wps">
            <w:drawing>
              <wp:anchor distT="0" distB="0" distL="114300" distR="114300" simplePos="0" relativeHeight="251658263" behindDoc="0" locked="0" layoutInCell="1" allowOverlap="1" wp14:anchorId="75B74C29" wp14:editId="13F1A766">
                <wp:simplePos x="0" y="0"/>
                <wp:positionH relativeFrom="column">
                  <wp:posOffset>-1070610</wp:posOffset>
                </wp:positionH>
                <wp:positionV relativeFrom="page">
                  <wp:posOffset>1800225</wp:posOffset>
                </wp:positionV>
                <wp:extent cx="7581900" cy="247650"/>
                <wp:effectExtent l="0" t="0" r="0" b="0"/>
                <wp:wrapSquare wrapText="bothSides"/>
                <wp:docPr id="29" name="Rectangle 29"/>
                <wp:cNvGraphicFramePr/>
                <a:graphic xmlns:a="http://schemas.openxmlformats.org/drawingml/2006/main">
                  <a:graphicData uri="http://schemas.microsoft.com/office/word/2010/wordprocessingShape">
                    <wps:wsp>
                      <wps:cNvSpPr/>
                      <wps:spPr>
                        <a:xfrm>
                          <a:off x="0" y="0"/>
                          <a:ext cx="75819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1CCD6F53" id="Rectangle 29" o:spid="_x0000_s1026" style="position:absolute;margin-left:-84.3pt;margin-top:141.75pt;width:597pt;height:19.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" fillcolor="white [3212]" stroked="f" strokeweight="1pt">
                <w10:wrap type="square" anchory="page"/>
              </v:rect>
            </w:pict>
          </mc:Fallback>
        </mc:AlternateContent>
      </w:r>
      <w:r w:rsidRPr="00B206BC">
        <w:rPr>
          <w:noProof/>
          <w:lang w:eastAsia="it-IT"/>
        </w:rPr>
        <mc:AlternateContent>
          <mc:Choice Requires="wps">
            <w:drawing>
              <wp:anchor distT="0" distB="0" distL="114300" distR="114300" simplePos="0" relativeHeight="251658264" behindDoc="0" locked="0" layoutInCell="1" allowOverlap="1" wp14:anchorId="38AFBA1D" wp14:editId="4883BE01">
                <wp:simplePos x="0" y="0"/>
                <wp:positionH relativeFrom="column">
                  <wp:posOffset>-1070610</wp:posOffset>
                </wp:positionH>
                <wp:positionV relativeFrom="page">
                  <wp:posOffset>2543175</wp:posOffset>
                </wp:positionV>
                <wp:extent cx="7534275" cy="295275"/>
                <wp:effectExtent l="0" t="0" r="28575" b="28575"/>
                <wp:wrapSquare wrapText="bothSides"/>
                <wp:docPr id="30" name="Rectangle 30"/>
                <wp:cNvGraphicFramePr/>
                <a:graphic xmlns:a="http://schemas.openxmlformats.org/drawingml/2006/main">
                  <a:graphicData uri="http://schemas.microsoft.com/office/word/2010/wordprocessingShape">
                    <wps:wsp>
                      <wps:cNvSpPr/>
                      <wps:spPr>
                        <a:xfrm>
                          <a:off x="0" y="0"/>
                          <a:ext cx="7534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E537B9D" id="Rectangle 30" o:spid="_x0000_s1026" style="position:absolute;margin-left:-84.3pt;margin-top:200.25pt;width:593.25pt;height:23.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" fillcolor="white [3212]" strokecolor="white [3212]" strokeweight="1pt">
                <w10:wrap type="square" anchory="page"/>
              </v:rect>
            </w:pict>
          </mc:Fallback>
        </mc:AlternateContent>
      </w:r>
      <w:r w:rsidRPr="00B206BC">
        <w:rPr>
          <w:lang w:val="en-GB"/>
        </w:rPr>
        <w:fldChar w:fldCharType="begin"/>
      </w:r>
      <w:r w:rsidRPr="00B206BC">
        <w:rPr>
          <w:lang w:val="en-GB"/>
        </w:rPr>
        <w:instrText xml:space="preserve"> TC “</w:instrText>
      </w:r>
      <w:bookmarkStart w:id="123" w:name="_Toc56547571"/>
      <w:bookmarkStart w:id="124" w:name="_Toc58319924"/>
      <w:r>
        <w:rPr>
          <w:lang w:val="en-GB"/>
        </w:rPr>
        <w:instrText>Part</w:instrText>
      </w:r>
      <w:r w:rsidRPr="00B206BC">
        <w:rPr>
          <w:lang w:val="en-GB"/>
        </w:rPr>
        <w:instrText xml:space="preserve"> </w:instrText>
      </w:r>
      <w:r w:rsidR="009D2A98">
        <w:rPr>
          <w:lang w:val="en-GB"/>
        </w:rPr>
        <w:instrText>6</w:instrText>
      </w:r>
      <w:r w:rsidRPr="00B206BC">
        <w:rPr>
          <w:lang w:val="en-GB"/>
        </w:rPr>
        <w:instrText xml:space="preserve">: </w:instrText>
      </w:r>
      <w:r w:rsidR="009D2A98">
        <w:rPr>
          <w:lang w:val="en-GB"/>
        </w:rPr>
        <w:instrText>References</w:instrText>
      </w:r>
      <w:bookmarkEnd w:id="123"/>
      <w:bookmarkEnd w:id="124"/>
      <w:r w:rsidRPr="00B206BC">
        <w:rPr>
          <w:lang w:val="en-GB"/>
        </w:rPr>
        <w:instrText xml:space="preserve">” \f a </w:instrText>
      </w:r>
      <w:r w:rsidRPr="00B206BC">
        <w:rPr>
          <w:lang w:val="en-GB"/>
        </w:rPr>
        <w:fldChar w:fldCharType="end"/>
      </w:r>
      <w:r w:rsidRPr="00B206BC">
        <w:rPr>
          <w:noProof/>
          <w:lang w:eastAsia="it-IT"/>
        </w:rPr>
        <mc:AlternateContent>
          <mc:Choice Requires="wps">
            <w:drawing>
              <wp:anchor distT="0" distB="0" distL="114300" distR="114300" simplePos="0" relativeHeight="251658261" behindDoc="0" locked="0" layoutInCell="1" allowOverlap="1" wp14:anchorId="011D138B" wp14:editId="5383738B">
                <wp:simplePos x="0" y="0"/>
                <wp:positionH relativeFrom="column">
                  <wp:posOffset>-1070610</wp:posOffset>
                </wp:positionH>
                <wp:positionV relativeFrom="page">
                  <wp:posOffset>28575</wp:posOffset>
                </wp:positionV>
                <wp:extent cx="7534275" cy="1771650"/>
                <wp:effectExtent l="0" t="0" r="9525" b="0"/>
                <wp:wrapSquare wrapText="bothSides"/>
                <wp:docPr id="31" name="Rectangle 31"/>
                <wp:cNvGraphicFramePr/>
                <a:graphic xmlns:a="http://schemas.openxmlformats.org/drawingml/2006/main">
                  <a:graphicData uri="http://schemas.microsoft.com/office/word/2010/wordprocessingShape">
                    <wps:wsp>
                      <wps:cNvSpPr/>
                      <wps:spPr>
                        <a:xfrm>
                          <a:off x="0" y="0"/>
                          <a:ext cx="7534275" cy="1771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w:pict>
              <v:rect w14:anchorId="6D884524" id="Rectangle 31" o:spid="_x0000_s1026" style="position:absolute;margin-left:-84.3pt;margin-top:2.25pt;width:593.25pt;height:139.5pt;z-index:251658261;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" fillcolor="white [3212]" stroked="f" strokeweight="1pt">
                <w10:wrap type="square" anchory="page"/>
              </v:rect>
            </w:pict>
          </mc:Fallback>
        </mc:AlternateContent>
      </w:r>
      <w:r w:rsidR="009D2A98" w:rsidRPr="009D2A98">
        <w:rPr>
          <w:lang w:val="en-GB"/>
        </w:rPr>
        <w:t xml:space="preserve"> </w:t>
      </w:r>
      <w:r w:rsidR="009D2A98">
        <w:rPr>
          <w:lang w:val="en-GB"/>
        </w:rPr>
        <w:t>References</w:t>
      </w:r>
    </w:p>
    <w:p w14:paraId="7A81147E" w14:textId="77777777" w:rsidR="00CF27D2" w:rsidRDefault="00CF27D2" w:rsidP="00CF27D2">
      <w:pPr>
        <w:rPr>
          <w:lang w:val="en-GB"/>
        </w:rPr>
      </w:pPr>
      <w:r>
        <w:rPr>
          <w:lang w:val="en-GB"/>
        </w:rPr>
        <w:t>Introductory text to the chapter (how it is subdivided and what are we going to say in the chapter)</w:t>
      </w:r>
    </w:p>
    <w:p w14:paraId="20E75C3C" w14:textId="77777777" w:rsidR="00237F0D" w:rsidRPr="00B206BC" w:rsidRDefault="00237F0D" w:rsidP="009E0E6D">
      <w:pPr>
        <w:rPr>
          <w:lang w:val="en-GB"/>
        </w:rPr>
      </w:pPr>
    </w:p>
    <w:sectPr w:rsidR="00237F0D" w:rsidRPr="00B206BC" w:rsidSect="00107CBC">
      <w:headerReference w:type="even" r:id="rId48"/>
      <w:headerReference w:type="default" r:id="rId49"/>
      <w:footerReference w:type="default" r:id="rId50"/>
      <w:pgSz w:w="11906" w:h="16838" w:code="9"/>
      <w:pgMar w:top="1417" w:right="1700"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Marco Petri" w:date="2020-12-01T15:22:00Z" w:initials="MP">
    <w:p w14:paraId="68143A23" w14:textId="54A58F40" w:rsidR="00C361D0" w:rsidRPr="0015325A" w:rsidRDefault="00C361D0">
      <w:pPr>
        <w:pStyle w:val="CommentText"/>
        <w:rPr>
          <w:lang w:val="en-GB"/>
        </w:rPr>
      </w:pPr>
      <w:r>
        <w:rPr>
          <w:rStyle w:val="CommentReference"/>
        </w:rPr>
        <w:annotationRef/>
      </w:r>
      <w:r w:rsidRPr="0015325A">
        <w:rPr>
          <w:lang w:val="en-GB"/>
        </w:rPr>
        <w:t>ROSSI DO</w:t>
      </w:r>
      <w:r w:rsidR="005D3A99" w:rsidRPr="0015325A">
        <w:rPr>
          <w:lang w:val="en-GB"/>
        </w:rPr>
        <w:t>ESN</w:t>
      </w:r>
      <w:r w:rsidRPr="0015325A">
        <w:rPr>
          <w:lang w:val="en-GB"/>
        </w:rPr>
        <w:t>’T LIKE MACHINE PHENOMENA IN RASD</w:t>
      </w:r>
    </w:p>
  </w:comment>
  <w:comment w:id="113" w:author="Marco Petri" w:date="2020-11-28T16:10:00Z" w:initials="MP">
    <w:p w14:paraId="64AEF7CB" w14:textId="0E14A80A" w:rsidR="00C361D0" w:rsidRDefault="00C361D0">
      <w:pPr>
        <w:pStyle w:val="CommentText"/>
      </w:pPr>
      <w:r>
        <w:rPr>
          <w:rStyle w:val="CommentReference"/>
        </w:rPr>
        <w:annotationRef/>
      </w:r>
      <w:r>
        <w:t>Revisionare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143A23" w15:done="0"/>
  <w15:commentEx w15:paraId="64AEF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DE3C" w16cex:dateUtc="2020-12-01T14:22:00Z"/>
  <w16cex:commentExtensible w16cex:durableId="236CF4FE" w16cex:dateUtc="2020-11-28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143A23" w16cid:durableId="2370DE3C"/>
  <w16cid:commentId w16cid:paraId="64AEF7CB" w16cid:durableId="236CF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C6C23" w14:textId="77777777" w:rsidR="002D7BF2" w:rsidRDefault="002D7BF2" w:rsidP="00C83421">
      <w:pPr>
        <w:spacing w:line="240" w:lineRule="auto"/>
      </w:pPr>
      <w:r>
        <w:separator/>
      </w:r>
    </w:p>
  </w:endnote>
  <w:endnote w:type="continuationSeparator" w:id="0">
    <w:p w14:paraId="6A14EADA" w14:textId="77777777" w:rsidR="002D7BF2" w:rsidRDefault="002D7BF2" w:rsidP="00C83421">
      <w:pPr>
        <w:spacing w:line="240" w:lineRule="auto"/>
      </w:pPr>
      <w:r>
        <w:continuationSeparator/>
      </w:r>
    </w:p>
  </w:endnote>
  <w:endnote w:type="continuationNotice" w:id="1">
    <w:p w14:paraId="100CD8B8" w14:textId="77777777" w:rsidR="002D7BF2" w:rsidRDefault="002D7B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 Garamond">
    <w:panose1 w:val="00000000000000000000"/>
    <w:charset w:val="00"/>
    <w:family w:val="auto"/>
    <w:pitch w:val="variable"/>
    <w:sig w:usb0="E00002FF" w:usb1="5201E4F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MU Serif">
    <w:altName w:val="Mongolian Baiti"/>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28E55" w14:textId="77777777" w:rsidR="00C361D0" w:rsidRDefault="00C36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535A2" w14:textId="77777777" w:rsidR="00C361D0" w:rsidRDefault="00C361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24CB3" w14:textId="77777777" w:rsidR="002D7BF2" w:rsidRDefault="002D7BF2" w:rsidP="00C83421">
      <w:pPr>
        <w:spacing w:line="240" w:lineRule="auto"/>
      </w:pPr>
      <w:r>
        <w:separator/>
      </w:r>
    </w:p>
  </w:footnote>
  <w:footnote w:type="continuationSeparator" w:id="0">
    <w:p w14:paraId="591BE220" w14:textId="77777777" w:rsidR="002D7BF2" w:rsidRDefault="002D7BF2" w:rsidP="00C83421">
      <w:pPr>
        <w:spacing w:line="240" w:lineRule="auto"/>
      </w:pPr>
      <w:r>
        <w:continuationSeparator/>
      </w:r>
    </w:p>
  </w:footnote>
  <w:footnote w:type="continuationNotice" w:id="1">
    <w:p w14:paraId="3D0B6424" w14:textId="77777777" w:rsidR="002D7BF2" w:rsidRDefault="002D7B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0577508"/>
      <w:docPartObj>
        <w:docPartGallery w:val="Page Numbers (Top of Page)"/>
        <w:docPartUnique/>
      </w:docPartObj>
    </w:sdtPr>
    <w:sdtContent>
      <w:p w14:paraId="5F83D5EC" w14:textId="14F55C67" w:rsidR="00C361D0" w:rsidRDefault="00C361D0">
        <w:pPr>
          <w:pStyle w:val="Header"/>
          <w:jc w:val="right"/>
        </w:pPr>
        <w:r>
          <w:fldChar w:fldCharType="begin"/>
        </w:r>
        <w:r>
          <w:instrText>STYLEREF  "Capitolo"</w:instrText>
        </w:r>
        <w:r>
          <w:fldChar w:fldCharType="separate"/>
        </w:r>
        <w:r w:rsidR="004E5CBA">
          <w:rPr>
            <w:noProof/>
          </w:rPr>
          <w:t>Table of contents</w:t>
        </w:r>
        <w:r>
          <w:fldChar w:fldCharType="end"/>
        </w:r>
        <w:r>
          <w:t xml:space="preserve">  -  </w:t>
        </w:r>
        <w:r>
          <w:fldChar w:fldCharType="begin"/>
        </w:r>
        <w:r>
          <w:instrText>PAGE</w:instrText>
        </w:r>
        <w:r>
          <w:fldChar w:fldCharType="separate"/>
        </w:r>
        <w:r w:rsidR="00A9228B">
          <w:rPr>
            <w:noProof/>
          </w:rPr>
          <w:t>ii</w:t>
        </w:r>
        <w:r>
          <w:fldChar w:fldCharType="end"/>
        </w:r>
      </w:p>
    </w:sdtContent>
  </w:sdt>
  <w:p w14:paraId="5FB2B472" w14:textId="58585BA8" w:rsidR="00C361D0" w:rsidRDefault="00C361D0">
    <w:pPr>
      <w:pStyle w:val="Header"/>
    </w:pPr>
    <w:r>
      <w:rPr>
        <w:noProof/>
        <w:lang w:eastAsia="it-IT"/>
      </w:rPr>
      <mc:AlternateContent>
        <mc:Choice Requires="wps">
          <w:drawing>
            <wp:anchor distT="0" distB="0" distL="114300" distR="114300" simplePos="0" relativeHeight="251658243" behindDoc="0" locked="0" layoutInCell="1" allowOverlap="1" wp14:anchorId="0C88DC56" wp14:editId="083177DC">
              <wp:simplePos x="0" y="0"/>
              <wp:positionH relativeFrom="column">
                <wp:posOffset>5716</wp:posOffset>
              </wp:positionH>
              <wp:positionV relativeFrom="paragraph">
                <wp:posOffset>55880</wp:posOffset>
              </wp:positionV>
              <wp:extent cx="540258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02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DFEA2D0" id="Straight Connector 4" o:spid="_x0000_s1026" style="position:absolute;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8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" strokecolor="black [3213]"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862143"/>
      <w:docPartObj>
        <w:docPartGallery w:val="Page Numbers (Top of Page)"/>
        <w:docPartUnique/>
      </w:docPartObj>
    </w:sdtPr>
    <w:sdtContent>
      <w:p w14:paraId="46B1BE9E" w14:textId="63268945" w:rsidR="00C361D0" w:rsidRDefault="00C361D0">
        <w:pPr>
          <w:pStyle w:val="Header"/>
        </w:pPr>
        <w:r>
          <w:fldChar w:fldCharType="begin"/>
        </w:r>
        <w:r>
          <w:instrText>PAGE</w:instrText>
        </w:r>
        <w:r>
          <w:fldChar w:fldCharType="separate"/>
        </w:r>
        <w:r w:rsidR="00A9228B">
          <w:rPr>
            <w:noProof/>
          </w:rPr>
          <w:t>iii</w:t>
        </w:r>
        <w:r>
          <w:fldChar w:fldCharType="end"/>
        </w:r>
        <w:r>
          <w:t xml:space="preserve">  -  </w:t>
        </w:r>
        <w:r>
          <w:rPr>
            <w:noProof/>
          </w:rPr>
          <w:fldChar w:fldCharType="begin"/>
        </w:r>
        <w:r>
          <w:rPr>
            <w:noProof/>
          </w:rPr>
          <w:instrText>STYLEREF  "Capitolo"</w:instrText>
        </w:r>
        <w:r>
          <w:rPr>
            <w:noProof/>
          </w:rPr>
          <w:fldChar w:fldCharType="separate"/>
        </w:r>
        <w:r w:rsidR="004E5CBA">
          <w:rPr>
            <w:noProof/>
          </w:rPr>
          <w:t>Analytic index</w:t>
        </w:r>
        <w:r>
          <w:rPr>
            <w:noProof/>
          </w:rPr>
          <w:fldChar w:fldCharType="end"/>
        </w:r>
      </w:p>
    </w:sdtContent>
  </w:sdt>
  <w:p w14:paraId="2BEA99E7" w14:textId="0CE1D6E3" w:rsidR="00C361D0" w:rsidRDefault="00C361D0">
    <w:pPr>
      <w:pStyle w:val="Header"/>
    </w:pPr>
    <w:r>
      <w:rPr>
        <w:noProof/>
        <w:lang w:eastAsia="it-IT"/>
      </w:rPr>
      <mc:AlternateContent>
        <mc:Choice Requires="wps">
          <w:drawing>
            <wp:anchor distT="0" distB="0" distL="114300" distR="114300" simplePos="0" relativeHeight="251658242" behindDoc="0" locked="0" layoutInCell="1" allowOverlap="1" wp14:anchorId="712C80CC" wp14:editId="7823A0EB">
              <wp:simplePos x="0" y="0"/>
              <wp:positionH relativeFrom="column">
                <wp:posOffset>-3810</wp:posOffset>
              </wp:positionH>
              <wp:positionV relativeFrom="paragraph">
                <wp:posOffset>55880</wp:posOffset>
              </wp:positionV>
              <wp:extent cx="54197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9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3A3DA3D" id="Straight Connector 3" o:spid="_x0000_s1026" style="position:absolute;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6.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&#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7590563"/>
      <w:docPartObj>
        <w:docPartGallery w:val="Page Numbers (Top of Page)"/>
        <w:docPartUnique/>
      </w:docPartObj>
    </w:sdtPr>
    <w:sdtContent>
      <w:p w14:paraId="5942624A" w14:textId="22352484" w:rsidR="00C361D0" w:rsidRPr="00C11BA7" w:rsidRDefault="00C361D0">
        <w:pPr>
          <w:pStyle w:val="Header"/>
          <w:jc w:val="right"/>
          <w:rPr>
            <w:lang w:val="en-GB"/>
          </w:rPr>
        </w:pPr>
        <w:r>
          <w:fldChar w:fldCharType="begin"/>
        </w:r>
        <w:r w:rsidRPr="00C57090">
          <w:instrText xml:space="preserve">IF </w:instrText>
        </w:r>
        <w:r>
          <w:fldChar w:fldCharType="begin"/>
        </w:r>
        <w:r w:rsidRPr="00C57090">
          <w:instrText>STYLEREF  "Heading 2"</w:instrText>
        </w:r>
        <w:r>
          <w:fldChar w:fldCharType="separate"/>
        </w:r>
        <w:r w:rsidR="004E5CBA">
          <w:rPr>
            <w:noProof/>
          </w:rPr>
          <w:instrText>Revision history</w:instrText>
        </w:r>
        <w:r>
          <w:fldChar w:fldCharType="end"/>
        </w:r>
        <w:r w:rsidRPr="00C57090">
          <w:instrText xml:space="preserve">= "Error!*" </w:instrText>
        </w:r>
        <w:r>
          <w:rPr>
            <w:noProof/>
          </w:rPr>
          <w:fldChar w:fldCharType="begin"/>
        </w:r>
        <w:r w:rsidRPr="00C57090">
          <w:rPr>
            <w:noProof/>
          </w:rPr>
          <w:instrText>STYLEREF  "Capitolo"</w:instrText>
        </w:r>
        <w:r>
          <w:rPr>
            <w:noProof/>
          </w:rPr>
          <w:fldChar w:fldCharType="separate"/>
        </w:r>
        <w:r w:rsidRPr="00C57090">
          <w:rPr>
            <w:noProof/>
          </w:rPr>
          <w:instrText>Analytic index</w:instrText>
        </w:r>
        <w:r>
          <w:rPr>
            <w:noProof/>
          </w:rPr>
          <w:fldChar w:fldCharType="end"/>
        </w:r>
        <w:r w:rsidRPr="00C57090">
          <w:instrText xml:space="preserve"> </w:instrText>
        </w:r>
        <w:r>
          <w:rPr>
            <w:lang w:val="en-GB"/>
          </w:rPr>
          <w:fldChar w:fldCharType="begin"/>
        </w:r>
        <w:r w:rsidRPr="00C57090">
          <w:instrText xml:space="preserve">IF </w:instrText>
        </w:r>
        <w:r>
          <w:rPr>
            <w:lang w:val="en-GB"/>
          </w:rPr>
          <w:fldChar w:fldCharType="begin"/>
        </w:r>
        <w:r w:rsidRPr="00C57090">
          <w:instrText>STYLEREF "Heading 2"</w:instrText>
        </w:r>
        <w:r>
          <w:rPr>
            <w:lang w:val="en-GB"/>
          </w:rPr>
          <w:fldChar w:fldCharType="separate"/>
        </w:r>
        <w:r w:rsidR="004E5CBA">
          <w:rPr>
            <w:noProof/>
          </w:rPr>
          <w:instrText>Revision history</w:instrText>
        </w:r>
        <w:r>
          <w:rPr>
            <w:lang w:val="en-GB"/>
          </w:rPr>
          <w:fldChar w:fldCharType="end"/>
        </w:r>
        <w:r w:rsidRPr="00C57090">
          <w:instrText xml:space="preserve">&lt;&gt; "" </w:instrText>
        </w:r>
        <w:r>
          <w:rPr>
            <w:lang w:val="en-GB"/>
          </w:rPr>
          <w:fldChar w:fldCharType="begin"/>
        </w:r>
        <w:r w:rsidRPr="00C57090">
          <w:instrText>STYLEREF "Heading 2"</w:instrText>
        </w:r>
        <w:r>
          <w:rPr>
            <w:lang w:val="en-GB"/>
          </w:rPr>
          <w:fldChar w:fldCharType="separate"/>
        </w:r>
        <w:r w:rsidR="004E5CBA">
          <w:rPr>
            <w:noProof/>
          </w:rPr>
          <w:instrText>Revision history</w:instrText>
        </w:r>
        <w:r>
          <w:rPr>
            <w:lang w:val="en-GB"/>
          </w:rPr>
          <w:fldChar w:fldCharType="end"/>
        </w:r>
        <w:r w:rsidRPr="00C57090">
          <w:instrText xml:space="preserve"> </w:instrText>
        </w:r>
        <w:r>
          <w:rPr>
            <w:lang w:val="en-GB"/>
          </w:rPr>
          <w:fldChar w:fldCharType="begin"/>
        </w:r>
        <w:r w:rsidRPr="00C57090">
          <w:instrText>STYLEREF "Capitolo"</w:instrText>
        </w:r>
        <w:r>
          <w:rPr>
            <w:lang w:val="en-GB"/>
          </w:rPr>
          <w:fldChar w:fldCharType="separate"/>
        </w:r>
        <w:r>
          <w:rPr>
            <w:noProof/>
          </w:rPr>
          <w:instrText>Analytic index</w:instrText>
        </w:r>
        <w:r>
          <w:rPr>
            <w:lang w:val="en-GB"/>
          </w:rPr>
          <w:fldChar w:fldCharType="end"/>
        </w:r>
        <w:r>
          <w:rPr>
            <w:lang w:val="en-GB"/>
          </w:rPr>
          <w:fldChar w:fldCharType="separate"/>
        </w:r>
        <w:r w:rsidR="004E5CBA">
          <w:rPr>
            <w:noProof/>
          </w:rPr>
          <w:instrText>Revision history</w:instrText>
        </w:r>
        <w:r>
          <w:rPr>
            <w:lang w:val="en-GB"/>
          </w:rPr>
          <w:fldChar w:fldCharType="end"/>
        </w:r>
        <w:r>
          <w:fldChar w:fldCharType="separate"/>
        </w:r>
        <w:r w:rsidR="004E5CBA">
          <w:rPr>
            <w:noProof/>
          </w:rPr>
          <w:t>Revision history</w:t>
        </w:r>
        <w:r>
          <w:fldChar w:fldCharType="end"/>
        </w:r>
        <w:r w:rsidRPr="00C57090">
          <w:t xml:space="preserve">  </w:t>
        </w:r>
        <w:r w:rsidRPr="00C11BA7">
          <w:rPr>
            <w:lang w:val="en-GB"/>
          </w:rPr>
          <w:t xml:space="preserve">-  </w:t>
        </w:r>
        <w:r>
          <w:fldChar w:fldCharType="begin"/>
        </w:r>
        <w:r w:rsidRPr="00C11BA7">
          <w:rPr>
            <w:lang w:val="en-GB"/>
          </w:rPr>
          <w:instrText>PAGE</w:instrText>
        </w:r>
        <w:r>
          <w:fldChar w:fldCharType="separate"/>
        </w:r>
        <w:r w:rsidR="00A9228B">
          <w:rPr>
            <w:noProof/>
            <w:lang w:val="en-GB"/>
          </w:rPr>
          <w:t>30</w:t>
        </w:r>
        <w:r>
          <w:fldChar w:fldCharType="end"/>
        </w:r>
      </w:p>
    </w:sdtContent>
  </w:sdt>
  <w:p w14:paraId="62C1980F" w14:textId="46129D83" w:rsidR="00C361D0" w:rsidRPr="00C11BA7" w:rsidRDefault="00C361D0">
    <w:pPr>
      <w:pStyle w:val="Header"/>
      <w:rPr>
        <w:lang w:val="en-GB"/>
      </w:rPr>
    </w:pPr>
    <w:r>
      <w:rPr>
        <w:noProof/>
        <w:lang w:eastAsia="it-IT"/>
      </w:rPr>
      <mc:AlternateContent>
        <mc:Choice Requires="wps">
          <w:drawing>
            <wp:anchor distT="0" distB="0" distL="114300" distR="114300" simplePos="0" relativeHeight="251658241" behindDoc="0" locked="0" layoutInCell="1" allowOverlap="1" wp14:anchorId="534A5F76" wp14:editId="5BDAD639">
              <wp:simplePos x="0" y="0"/>
              <wp:positionH relativeFrom="column">
                <wp:posOffset>5715</wp:posOffset>
              </wp:positionH>
              <wp:positionV relativeFrom="paragraph">
                <wp:posOffset>55880</wp:posOffset>
              </wp:positionV>
              <wp:extent cx="539305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930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6840E66B" id="Straight Connector 2" o:spid="_x0000_s1026" style="position:absolute;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4pt" to="425.1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" strokecolor="black [3213]" strokeweight=".5pt">
              <v:stroke joinstyle="miter"/>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7244804"/>
      <w:docPartObj>
        <w:docPartGallery w:val="Page Numbers (Top of Page)"/>
        <w:docPartUnique/>
      </w:docPartObj>
    </w:sdtPr>
    <w:sdtContent>
      <w:p w14:paraId="0D31ADAB" w14:textId="20293250" w:rsidR="00C361D0" w:rsidRDefault="00C361D0">
        <w:pPr>
          <w:pStyle w:val="Header"/>
        </w:pPr>
        <w:r>
          <w:fldChar w:fldCharType="begin"/>
        </w:r>
        <w:r>
          <w:instrText>PAGE</w:instrText>
        </w:r>
        <w:r>
          <w:fldChar w:fldCharType="separate"/>
        </w:r>
        <w:r w:rsidR="00A9228B">
          <w:rPr>
            <w:noProof/>
          </w:rPr>
          <w:t>31</w:t>
        </w:r>
        <w:r>
          <w:fldChar w:fldCharType="end"/>
        </w:r>
        <w:r>
          <w:t xml:space="preserve">  -  </w:t>
        </w:r>
        <w:r>
          <w:rPr>
            <w:noProof/>
          </w:rPr>
          <w:fldChar w:fldCharType="begin"/>
        </w:r>
        <w:r>
          <w:rPr>
            <w:noProof/>
          </w:rPr>
          <w:instrText>STYLEREF  "Heading 1"</w:instrText>
        </w:r>
        <w:r>
          <w:rPr>
            <w:noProof/>
          </w:rPr>
          <w:fldChar w:fldCharType="separate"/>
        </w:r>
        <w:r w:rsidR="004E5CBA">
          <w:rPr>
            <w:noProof/>
          </w:rPr>
          <w:t>Introduction</w:t>
        </w:r>
        <w:r>
          <w:rPr>
            <w:noProof/>
          </w:rPr>
          <w:fldChar w:fldCharType="end"/>
        </w:r>
        <w:r>
          <w:tab/>
        </w:r>
        <w:r>
          <w:tab/>
        </w:r>
      </w:p>
    </w:sdtContent>
  </w:sdt>
  <w:p w14:paraId="45E03D4E" w14:textId="201FE067" w:rsidR="00C361D0" w:rsidRDefault="00C361D0">
    <w:pPr>
      <w:pStyle w:val="Header"/>
    </w:pPr>
    <w:r>
      <w:rPr>
        <w:noProof/>
        <w:lang w:eastAsia="it-IT"/>
      </w:rPr>
      <mc:AlternateContent>
        <mc:Choice Requires="wps">
          <w:drawing>
            <wp:anchor distT="0" distB="0" distL="114300" distR="114300" simplePos="0" relativeHeight="251658240" behindDoc="0" locked="0" layoutInCell="1" allowOverlap="1" wp14:anchorId="1166425A" wp14:editId="14FE1E1C">
              <wp:simplePos x="0" y="0"/>
              <wp:positionH relativeFrom="column">
                <wp:posOffset>-3810</wp:posOffset>
              </wp:positionH>
              <wp:positionV relativeFrom="paragraph">
                <wp:posOffset>55880</wp:posOffset>
              </wp:positionV>
              <wp:extent cx="53816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4F513343"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4.4pt" to="423.4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S2zgEAAAMEAAAOAAAAZHJzL2Uyb0RvYy54bWysU8tu2zAQvBfoPxC815JcJ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EE4151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C083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286A0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66FE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B64E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323F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525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B813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C267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141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785C"/>
    <w:multiLevelType w:val="hybridMultilevel"/>
    <w:tmpl w:val="51A82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B04155"/>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BD0FC3"/>
    <w:multiLevelType w:val="hybridMultilevel"/>
    <w:tmpl w:val="F7E84302"/>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7DA6FBA"/>
    <w:multiLevelType w:val="hybridMultilevel"/>
    <w:tmpl w:val="F4642FE0"/>
    <w:lvl w:ilvl="0" w:tplc="40B4A744">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4" w15:restartNumberingAfterBreak="0">
    <w:nsid w:val="0C456ED4"/>
    <w:multiLevelType w:val="hybridMultilevel"/>
    <w:tmpl w:val="178009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F445153"/>
    <w:multiLevelType w:val="hybridMultilevel"/>
    <w:tmpl w:val="6CC2C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14A9A"/>
    <w:multiLevelType w:val="hybridMultilevel"/>
    <w:tmpl w:val="7C600432"/>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17" w15:restartNumberingAfterBreak="0">
    <w:nsid w:val="15C27710"/>
    <w:multiLevelType w:val="hybridMultilevel"/>
    <w:tmpl w:val="CDB4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0251B3"/>
    <w:multiLevelType w:val="hybridMultilevel"/>
    <w:tmpl w:val="FD8A6334"/>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D46014"/>
    <w:multiLevelType w:val="multilevel"/>
    <w:tmpl w:val="27B4824C"/>
    <w:lvl w:ilvl="0">
      <w:start w:val="1"/>
      <w:numFmt w:val="decimal"/>
      <w:pStyle w:val="Heading1"/>
      <w:suff w:val="space"/>
      <w:lvlText w:val="%1"/>
      <w:lvlJc w:val="left"/>
      <w:pPr>
        <w:ind w:left="432" w:hanging="432"/>
      </w:pPr>
      <w:rPr>
        <w:rFonts w:hint="default"/>
        <w:color w:val="FFFFFF" w:themeColor="background1"/>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20" w15:restartNumberingAfterBreak="0">
    <w:nsid w:val="180B0B02"/>
    <w:multiLevelType w:val="hybridMultilevel"/>
    <w:tmpl w:val="0AD26BD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82E5871"/>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19824904"/>
    <w:multiLevelType w:val="hybridMultilevel"/>
    <w:tmpl w:val="BA7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09936E4"/>
    <w:multiLevelType w:val="hybridMultilevel"/>
    <w:tmpl w:val="06EA833C"/>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6B23701"/>
    <w:multiLevelType w:val="hybridMultilevel"/>
    <w:tmpl w:val="4210BB8A"/>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7BC08D8"/>
    <w:multiLevelType w:val="hybridMultilevel"/>
    <w:tmpl w:val="03182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99733FB"/>
    <w:multiLevelType w:val="hybridMultilevel"/>
    <w:tmpl w:val="9F7A8B14"/>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C224439"/>
    <w:multiLevelType w:val="hybridMultilevel"/>
    <w:tmpl w:val="74C4E76A"/>
    <w:lvl w:ilvl="0" w:tplc="A918756E">
      <w:start w:val="1"/>
      <w:numFmt w:val="decimal"/>
      <w:pStyle w:val="Code"/>
      <w:lvlText w:val="%1"/>
      <w:lvlJc w:val="left"/>
      <w:pPr>
        <w:ind w:left="927" w:hanging="360"/>
      </w:pPr>
      <w:rPr>
        <w:rFonts w:ascii="EB Garamond" w:hAnsi="EB Garamond"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28" w15:restartNumberingAfterBreak="0">
    <w:nsid w:val="2CB54EF7"/>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10417EA"/>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3B86622"/>
    <w:multiLevelType w:val="hybridMultilevel"/>
    <w:tmpl w:val="865E5EA0"/>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A84777C"/>
    <w:multiLevelType w:val="hybridMultilevel"/>
    <w:tmpl w:val="4F1C368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BBC2D70"/>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D4C1EC4"/>
    <w:multiLevelType w:val="hybridMultilevel"/>
    <w:tmpl w:val="16924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C1798A"/>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2665786"/>
    <w:multiLevelType w:val="hybridMultilevel"/>
    <w:tmpl w:val="ECB23238"/>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450358E"/>
    <w:multiLevelType w:val="hybridMultilevel"/>
    <w:tmpl w:val="72E415A8"/>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6554462"/>
    <w:multiLevelType w:val="hybridMultilevel"/>
    <w:tmpl w:val="6504DB3E"/>
    <w:lvl w:ilvl="0" w:tplc="0D1A04CE">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81E373A"/>
    <w:multiLevelType w:val="hybridMultilevel"/>
    <w:tmpl w:val="C26403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AA95C45"/>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B04016A"/>
    <w:multiLevelType w:val="hybridMultilevel"/>
    <w:tmpl w:val="2D405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E664348"/>
    <w:multiLevelType w:val="hybridMultilevel"/>
    <w:tmpl w:val="AA6CA1A6"/>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1331CB6"/>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5373E71"/>
    <w:multiLevelType w:val="hybridMultilevel"/>
    <w:tmpl w:val="474A5F48"/>
    <w:lvl w:ilvl="0" w:tplc="40B4A744">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6C314FA"/>
    <w:multiLevelType w:val="hybridMultilevel"/>
    <w:tmpl w:val="C18C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75578C3"/>
    <w:multiLevelType w:val="hybridMultilevel"/>
    <w:tmpl w:val="2FB0BE9E"/>
    <w:lvl w:ilvl="0" w:tplc="BD4A4470">
      <w:start w:val="1"/>
      <w:numFmt w:val="decimal"/>
      <w:lvlText w:val="%1"/>
      <w:lvlJc w:val="left"/>
      <w:pPr>
        <w:ind w:left="720" w:hanging="360"/>
      </w:pPr>
      <w:rPr>
        <w:rFonts w:ascii="EB Garamond" w:hAnsi="EB Garamond" w:hint="default"/>
      </w:r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9C03EBB"/>
    <w:multiLevelType w:val="hybridMultilevel"/>
    <w:tmpl w:val="9384A98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7" w15:restartNumberingAfterBreak="0">
    <w:nsid w:val="69F533D2"/>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C6F211A"/>
    <w:multiLevelType w:val="hybridMultilevel"/>
    <w:tmpl w:val="5B2AE562"/>
    <w:lvl w:ilvl="0" w:tplc="40B4A74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FA78F2"/>
    <w:multiLevelType w:val="hybridMultilevel"/>
    <w:tmpl w:val="6CB4D1FE"/>
    <w:lvl w:ilvl="0" w:tplc="40B4A74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D741BD"/>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5AD32C3"/>
    <w:multiLevelType w:val="hybridMultilevel"/>
    <w:tmpl w:val="23443E9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2" w15:restartNumberingAfterBreak="0">
    <w:nsid w:val="76FD2C81"/>
    <w:multiLevelType w:val="hybridMultilevel"/>
    <w:tmpl w:val="0FD840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C262043"/>
    <w:multiLevelType w:val="hybridMultilevel"/>
    <w:tmpl w:val="D2B60D40"/>
    <w:lvl w:ilvl="0" w:tplc="08090001">
      <w:start w:val="1"/>
      <w:numFmt w:val="bullet"/>
      <w:lvlText w:val=""/>
      <w:lvlJc w:val="left"/>
      <w:pPr>
        <w:ind w:left="1210"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54" w15:restartNumberingAfterBreak="0">
    <w:nsid w:val="7F7C1F28"/>
    <w:multiLevelType w:val="hybridMultilevel"/>
    <w:tmpl w:val="EEA24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7"/>
    <w:lvlOverride w:ilvl="0">
      <w:startOverride w:val="1"/>
    </w:lvlOverride>
  </w:num>
  <w:num w:numId="13">
    <w:abstractNumId w:val="27"/>
    <w:lvlOverride w:ilvl="0">
      <w:startOverride w:val="1"/>
    </w:lvlOverride>
  </w:num>
  <w:num w:numId="14">
    <w:abstractNumId w:val="27"/>
    <w:lvlOverride w:ilvl="0">
      <w:startOverride w:val="1"/>
    </w:lvlOverride>
  </w:num>
  <w:num w:numId="15">
    <w:abstractNumId w:val="27"/>
    <w:lvlOverride w:ilvl="0">
      <w:startOverride w:val="1"/>
    </w:lvlOverride>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3"/>
  </w:num>
  <w:num w:numId="21">
    <w:abstractNumId w:val="30"/>
  </w:num>
  <w:num w:numId="22">
    <w:abstractNumId w:val="12"/>
  </w:num>
  <w:num w:numId="23">
    <w:abstractNumId w:val="22"/>
  </w:num>
  <w:num w:numId="24">
    <w:abstractNumId w:val="15"/>
  </w:num>
  <w:num w:numId="25">
    <w:abstractNumId w:val="14"/>
  </w:num>
  <w:num w:numId="26">
    <w:abstractNumId w:val="54"/>
  </w:num>
  <w:num w:numId="27">
    <w:abstractNumId w:val="45"/>
  </w:num>
  <w:num w:numId="28">
    <w:abstractNumId w:val="37"/>
  </w:num>
  <w:num w:numId="29">
    <w:abstractNumId w:val="24"/>
  </w:num>
  <w:num w:numId="30">
    <w:abstractNumId w:val="38"/>
  </w:num>
  <w:num w:numId="31">
    <w:abstractNumId w:val="26"/>
  </w:num>
  <w:num w:numId="32">
    <w:abstractNumId w:val="35"/>
  </w:num>
  <w:num w:numId="33">
    <w:abstractNumId w:val="20"/>
  </w:num>
  <w:num w:numId="34">
    <w:abstractNumId w:val="31"/>
  </w:num>
  <w:num w:numId="35">
    <w:abstractNumId w:val="49"/>
  </w:num>
  <w:num w:numId="36">
    <w:abstractNumId w:val="41"/>
  </w:num>
  <w:num w:numId="37">
    <w:abstractNumId w:val="43"/>
  </w:num>
  <w:num w:numId="38">
    <w:abstractNumId w:val="33"/>
  </w:num>
  <w:num w:numId="39">
    <w:abstractNumId w:val="25"/>
  </w:num>
  <w:num w:numId="40">
    <w:abstractNumId w:val="17"/>
  </w:num>
  <w:num w:numId="41">
    <w:abstractNumId w:val="53"/>
  </w:num>
  <w:num w:numId="42">
    <w:abstractNumId w:val="40"/>
  </w:num>
  <w:num w:numId="43">
    <w:abstractNumId w:val="46"/>
  </w:num>
  <w:num w:numId="44">
    <w:abstractNumId w:val="36"/>
  </w:num>
  <w:num w:numId="45">
    <w:abstractNumId w:val="48"/>
  </w:num>
  <w:num w:numId="46">
    <w:abstractNumId w:val="23"/>
  </w:num>
  <w:num w:numId="47">
    <w:abstractNumId w:val="44"/>
  </w:num>
  <w:num w:numId="48">
    <w:abstractNumId w:val="51"/>
  </w:num>
  <w:num w:numId="49">
    <w:abstractNumId w:val="10"/>
  </w:num>
  <w:num w:numId="50">
    <w:abstractNumId w:val="18"/>
  </w:num>
  <w:num w:numId="51">
    <w:abstractNumId w:val="39"/>
  </w:num>
  <w:num w:numId="52">
    <w:abstractNumId w:val="28"/>
  </w:num>
  <w:num w:numId="53">
    <w:abstractNumId w:val="11"/>
  </w:num>
  <w:num w:numId="54">
    <w:abstractNumId w:val="32"/>
  </w:num>
  <w:num w:numId="55">
    <w:abstractNumId w:val="29"/>
  </w:num>
  <w:num w:numId="56">
    <w:abstractNumId w:val="21"/>
  </w:num>
  <w:num w:numId="57">
    <w:abstractNumId w:val="34"/>
  </w:num>
  <w:num w:numId="58">
    <w:abstractNumId w:val="42"/>
  </w:num>
  <w:num w:numId="59">
    <w:abstractNumId w:val="47"/>
  </w:num>
  <w:num w:numId="60">
    <w:abstractNumId w:val="52"/>
  </w:num>
  <w:num w:numId="61">
    <w:abstractNumId w:val="5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o Petri">
    <w15:presenceInfo w15:providerId="Windows Live" w15:userId="18170776a591fb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283"/>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A85"/>
    <w:rsid w:val="00000A38"/>
    <w:rsid w:val="0000179A"/>
    <w:rsid w:val="00001AA1"/>
    <w:rsid w:val="0000337A"/>
    <w:rsid w:val="000065B3"/>
    <w:rsid w:val="0000736D"/>
    <w:rsid w:val="00007550"/>
    <w:rsid w:val="00010716"/>
    <w:rsid w:val="00010CDA"/>
    <w:rsid w:val="00011631"/>
    <w:rsid w:val="0001273D"/>
    <w:rsid w:val="00012859"/>
    <w:rsid w:val="00012A0C"/>
    <w:rsid w:val="00012AAB"/>
    <w:rsid w:val="00012C96"/>
    <w:rsid w:val="000141FE"/>
    <w:rsid w:val="00014499"/>
    <w:rsid w:val="0001533F"/>
    <w:rsid w:val="00015CEC"/>
    <w:rsid w:val="00016478"/>
    <w:rsid w:val="00016E70"/>
    <w:rsid w:val="00017821"/>
    <w:rsid w:val="00020544"/>
    <w:rsid w:val="00023B09"/>
    <w:rsid w:val="00024FFF"/>
    <w:rsid w:val="00027198"/>
    <w:rsid w:val="000274E4"/>
    <w:rsid w:val="000275DE"/>
    <w:rsid w:val="00027BBC"/>
    <w:rsid w:val="000304AD"/>
    <w:rsid w:val="0003164F"/>
    <w:rsid w:val="00031C5C"/>
    <w:rsid w:val="00031DF6"/>
    <w:rsid w:val="00032221"/>
    <w:rsid w:val="000331E3"/>
    <w:rsid w:val="00033A47"/>
    <w:rsid w:val="00033F31"/>
    <w:rsid w:val="000353CB"/>
    <w:rsid w:val="00035690"/>
    <w:rsid w:val="00036191"/>
    <w:rsid w:val="000428D0"/>
    <w:rsid w:val="00042DB3"/>
    <w:rsid w:val="00044476"/>
    <w:rsid w:val="00046D4A"/>
    <w:rsid w:val="00046ED3"/>
    <w:rsid w:val="00046F41"/>
    <w:rsid w:val="0004717C"/>
    <w:rsid w:val="000477DC"/>
    <w:rsid w:val="00050528"/>
    <w:rsid w:val="000509AE"/>
    <w:rsid w:val="00050A21"/>
    <w:rsid w:val="00051370"/>
    <w:rsid w:val="00051C61"/>
    <w:rsid w:val="00052EE6"/>
    <w:rsid w:val="00053206"/>
    <w:rsid w:val="00053E02"/>
    <w:rsid w:val="00053E30"/>
    <w:rsid w:val="00054C04"/>
    <w:rsid w:val="00054C99"/>
    <w:rsid w:val="0005536F"/>
    <w:rsid w:val="00056EB8"/>
    <w:rsid w:val="00057093"/>
    <w:rsid w:val="00062F7F"/>
    <w:rsid w:val="00065BBF"/>
    <w:rsid w:val="0006605F"/>
    <w:rsid w:val="000677C5"/>
    <w:rsid w:val="00067AA2"/>
    <w:rsid w:val="00071AB3"/>
    <w:rsid w:val="000720C6"/>
    <w:rsid w:val="0007292B"/>
    <w:rsid w:val="000731E8"/>
    <w:rsid w:val="00073DBF"/>
    <w:rsid w:val="00074922"/>
    <w:rsid w:val="00074BD7"/>
    <w:rsid w:val="000750CE"/>
    <w:rsid w:val="000753B6"/>
    <w:rsid w:val="00076BDA"/>
    <w:rsid w:val="000813DA"/>
    <w:rsid w:val="000818AD"/>
    <w:rsid w:val="000828EA"/>
    <w:rsid w:val="00083D79"/>
    <w:rsid w:val="00084540"/>
    <w:rsid w:val="000847FE"/>
    <w:rsid w:val="00085F78"/>
    <w:rsid w:val="00086692"/>
    <w:rsid w:val="000868E4"/>
    <w:rsid w:val="00087658"/>
    <w:rsid w:val="00090C3E"/>
    <w:rsid w:val="00090F79"/>
    <w:rsid w:val="00091838"/>
    <w:rsid w:val="00094ACF"/>
    <w:rsid w:val="00096C02"/>
    <w:rsid w:val="000979E4"/>
    <w:rsid w:val="00097C65"/>
    <w:rsid w:val="00097D4A"/>
    <w:rsid w:val="000A04A9"/>
    <w:rsid w:val="000A0AA6"/>
    <w:rsid w:val="000A2024"/>
    <w:rsid w:val="000A254B"/>
    <w:rsid w:val="000A2CFE"/>
    <w:rsid w:val="000A3FE0"/>
    <w:rsid w:val="000A6465"/>
    <w:rsid w:val="000A7004"/>
    <w:rsid w:val="000B03BC"/>
    <w:rsid w:val="000B07E8"/>
    <w:rsid w:val="000B0B21"/>
    <w:rsid w:val="000B0CC5"/>
    <w:rsid w:val="000B14BF"/>
    <w:rsid w:val="000B63E3"/>
    <w:rsid w:val="000B6A05"/>
    <w:rsid w:val="000C1DBB"/>
    <w:rsid w:val="000C4C46"/>
    <w:rsid w:val="000C4CDE"/>
    <w:rsid w:val="000C5CB6"/>
    <w:rsid w:val="000C6B2B"/>
    <w:rsid w:val="000C70E2"/>
    <w:rsid w:val="000C7C11"/>
    <w:rsid w:val="000C7C7A"/>
    <w:rsid w:val="000D045E"/>
    <w:rsid w:val="000D046C"/>
    <w:rsid w:val="000D27F3"/>
    <w:rsid w:val="000D3A60"/>
    <w:rsid w:val="000D42E5"/>
    <w:rsid w:val="000D6177"/>
    <w:rsid w:val="000E03D8"/>
    <w:rsid w:val="000E15D8"/>
    <w:rsid w:val="000E1F80"/>
    <w:rsid w:val="000E23C6"/>
    <w:rsid w:val="000E5BC6"/>
    <w:rsid w:val="000E61B8"/>
    <w:rsid w:val="000E66D6"/>
    <w:rsid w:val="000E715E"/>
    <w:rsid w:val="000E72E3"/>
    <w:rsid w:val="000E75CF"/>
    <w:rsid w:val="000F0DB0"/>
    <w:rsid w:val="000F250E"/>
    <w:rsid w:val="000F28E7"/>
    <w:rsid w:val="000F483E"/>
    <w:rsid w:val="000F51D5"/>
    <w:rsid w:val="000F57E9"/>
    <w:rsid w:val="000F5D23"/>
    <w:rsid w:val="000F6D91"/>
    <w:rsid w:val="000F7FC4"/>
    <w:rsid w:val="0010021C"/>
    <w:rsid w:val="00102237"/>
    <w:rsid w:val="00104681"/>
    <w:rsid w:val="00104A1F"/>
    <w:rsid w:val="0010644A"/>
    <w:rsid w:val="00106989"/>
    <w:rsid w:val="00107741"/>
    <w:rsid w:val="001078BA"/>
    <w:rsid w:val="00107CBC"/>
    <w:rsid w:val="00110563"/>
    <w:rsid w:val="0011157C"/>
    <w:rsid w:val="00111DAF"/>
    <w:rsid w:val="00113580"/>
    <w:rsid w:val="0011592A"/>
    <w:rsid w:val="001161D0"/>
    <w:rsid w:val="00116227"/>
    <w:rsid w:val="0011746C"/>
    <w:rsid w:val="00117E52"/>
    <w:rsid w:val="00124263"/>
    <w:rsid w:val="001255E4"/>
    <w:rsid w:val="00125CB4"/>
    <w:rsid w:val="001316E8"/>
    <w:rsid w:val="00132330"/>
    <w:rsid w:val="00134012"/>
    <w:rsid w:val="00134BDE"/>
    <w:rsid w:val="00135173"/>
    <w:rsid w:val="001356F0"/>
    <w:rsid w:val="00136630"/>
    <w:rsid w:val="001371F1"/>
    <w:rsid w:val="001374E9"/>
    <w:rsid w:val="001425B7"/>
    <w:rsid w:val="0014304A"/>
    <w:rsid w:val="0014357B"/>
    <w:rsid w:val="001437E5"/>
    <w:rsid w:val="0014407E"/>
    <w:rsid w:val="00145160"/>
    <w:rsid w:val="0014581B"/>
    <w:rsid w:val="001472A4"/>
    <w:rsid w:val="00147EFB"/>
    <w:rsid w:val="00150198"/>
    <w:rsid w:val="00150EBC"/>
    <w:rsid w:val="0015120A"/>
    <w:rsid w:val="0015152F"/>
    <w:rsid w:val="00151ED5"/>
    <w:rsid w:val="0015325A"/>
    <w:rsid w:val="0015327D"/>
    <w:rsid w:val="0015344D"/>
    <w:rsid w:val="00153BC4"/>
    <w:rsid w:val="001547E5"/>
    <w:rsid w:val="00155D03"/>
    <w:rsid w:val="00155E0F"/>
    <w:rsid w:val="001571A5"/>
    <w:rsid w:val="00160C46"/>
    <w:rsid w:val="00160C8C"/>
    <w:rsid w:val="00162403"/>
    <w:rsid w:val="00162728"/>
    <w:rsid w:val="0016432E"/>
    <w:rsid w:val="0016470A"/>
    <w:rsid w:val="00165628"/>
    <w:rsid w:val="001703B3"/>
    <w:rsid w:val="00170C92"/>
    <w:rsid w:val="00171837"/>
    <w:rsid w:val="00171C66"/>
    <w:rsid w:val="00172400"/>
    <w:rsid w:val="0017260E"/>
    <w:rsid w:val="00172B1A"/>
    <w:rsid w:val="00172FD0"/>
    <w:rsid w:val="0017337A"/>
    <w:rsid w:val="00173461"/>
    <w:rsid w:val="00174D5C"/>
    <w:rsid w:val="001759BC"/>
    <w:rsid w:val="00182210"/>
    <w:rsid w:val="00182BC0"/>
    <w:rsid w:val="00182F06"/>
    <w:rsid w:val="00184528"/>
    <w:rsid w:val="00186AC7"/>
    <w:rsid w:val="001870A2"/>
    <w:rsid w:val="00187B77"/>
    <w:rsid w:val="0019324A"/>
    <w:rsid w:val="0019375A"/>
    <w:rsid w:val="00193B53"/>
    <w:rsid w:val="0019667D"/>
    <w:rsid w:val="001A269A"/>
    <w:rsid w:val="001A2B59"/>
    <w:rsid w:val="001A3A46"/>
    <w:rsid w:val="001A4EF0"/>
    <w:rsid w:val="001A5495"/>
    <w:rsid w:val="001A5729"/>
    <w:rsid w:val="001B02D0"/>
    <w:rsid w:val="001B083C"/>
    <w:rsid w:val="001B0BC3"/>
    <w:rsid w:val="001B0E94"/>
    <w:rsid w:val="001B106B"/>
    <w:rsid w:val="001B1A9F"/>
    <w:rsid w:val="001B1E71"/>
    <w:rsid w:val="001B1F7E"/>
    <w:rsid w:val="001B2010"/>
    <w:rsid w:val="001B2541"/>
    <w:rsid w:val="001B3CA3"/>
    <w:rsid w:val="001B4B61"/>
    <w:rsid w:val="001B6453"/>
    <w:rsid w:val="001B69D0"/>
    <w:rsid w:val="001B7722"/>
    <w:rsid w:val="001C058D"/>
    <w:rsid w:val="001C0994"/>
    <w:rsid w:val="001C11DB"/>
    <w:rsid w:val="001C174C"/>
    <w:rsid w:val="001C2B14"/>
    <w:rsid w:val="001C35B5"/>
    <w:rsid w:val="001C38F8"/>
    <w:rsid w:val="001C3941"/>
    <w:rsid w:val="001C426C"/>
    <w:rsid w:val="001C720C"/>
    <w:rsid w:val="001C78A1"/>
    <w:rsid w:val="001C78AA"/>
    <w:rsid w:val="001C7A92"/>
    <w:rsid w:val="001D0692"/>
    <w:rsid w:val="001D07F6"/>
    <w:rsid w:val="001D0DE9"/>
    <w:rsid w:val="001D1333"/>
    <w:rsid w:val="001D46E3"/>
    <w:rsid w:val="001D49A8"/>
    <w:rsid w:val="001D50A0"/>
    <w:rsid w:val="001E1197"/>
    <w:rsid w:val="001E25AD"/>
    <w:rsid w:val="001E3B13"/>
    <w:rsid w:val="001E3E77"/>
    <w:rsid w:val="001E4E5A"/>
    <w:rsid w:val="001E5C0D"/>
    <w:rsid w:val="001E7E36"/>
    <w:rsid w:val="001F2098"/>
    <w:rsid w:val="001F4C6C"/>
    <w:rsid w:val="001F4D38"/>
    <w:rsid w:val="001F73A4"/>
    <w:rsid w:val="002000A2"/>
    <w:rsid w:val="0020075C"/>
    <w:rsid w:val="0020227A"/>
    <w:rsid w:val="00202E59"/>
    <w:rsid w:val="00206DD1"/>
    <w:rsid w:val="00212998"/>
    <w:rsid w:val="0021468F"/>
    <w:rsid w:val="0021483F"/>
    <w:rsid w:val="00214BAC"/>
    <w:rsid w:val="00216D86"/>
    <w:rsid w:val="00220D8D"/>
    <w:rsid w:val="00221809"/>
    <w:rsid w:val="00224635"/>
    <w:rsid w:val="0022503A"/>
    <w:rsid w:val="00225618"/>
    <w:rsid w:val="002301C9"/>
    <w:rsid w:val="00230FF6"/>
    <w:rsid w:val="0023135E"/>
    <w:rsid w:val="002328FB"/>
    <w:rsid w:val="00232B6E"/>
    <w:rsid w:val="00234933"/>
    <w:rsid w:val="002358DB"/>
    <w:rsid w:val="00236AB5"/>
    <w:rsid w:val="0023748F"/>
    <w:rsid w:val="00237F0D"/>
    <w:rsid w:val="00242269"/>
    <w:rsid w:val="0024356C"/>
    <w:rsid w:val="002436EB"/>
    <w:rsid w:val="00244090"/>
    <w:rsid w:val="00244845"/>
    <w:rsid w:val="00244A39"/>
    <w:rsid w:val="002450F9"/>
    <w:rsid w:val="00245DB1"/>
    <w:rsid w:val="002461E8"/>
    <w:rsid w:val="0024666F"/>
    <w:rsid w:val="002467FB"/>
    <w:rsid w:val="002476F0"/>
    <w:rsid w:val="00247BA5"/>
    <w:rsid w:val="00250132"/>
    <w:rsid w:val="002509A5"/>
    <w:rsid w:val="00250DE4"/>
    <w:rsid w:val="0025190E"/>
    <w:rsid w:val="002520CC"/>
    <w:rsid w:val="0025237B"/>
    <w:rsid w:val="00254101"/>
    <w:rsid w:val="0025439F"/>
    <w:rsid w:val="0025601E"/>
    <w:rsid w:val="00260F86"/>
    <w:rsid w:val="002612DD"/>
    <w:rsid w:val="00262C91"/>
    <w:rsid w:val="00263730"/>
    <w:rsid w:val="00266844"/>
    <w:rsid w:val="00266CC1"/>
    <w:rsid w:val="00266F42"/>
    <w:rsid w:val="0026714E"/>
    <w:rsid w:val="00270995"/>
    <w:rsid w:val="00271A32"/>
    <w:rsid w:val="00271AC9"/>
    <w:rsid w:val="00271B5F"/>
    <w:rsid w:val="00271DC9"/>
    <w:rsid w:val="00272848"/>
    <w:rsid w:val="00272BF8"/>
    <w:rsid w:val="00273303"/>
    <w:rsid w:val="002734FB"/>
    <w:rsid w:val="00275FA2"/>
    <w:rsid w:val="002778AB"/>
    <w:rsid w:val="00277CD2"/>
    <w:rsid w:val="002808F5"/>
    <w:rsid w:val="00280E8E"/>
    <w:rsid w:val="00281C97"/>
    <w:rsid w:val="00282AA7"/>
    <w:rsid w:val="0028447D"/>
    <w:rsid w:val="00284A70"/>
    <w:rsid w:val="00285938"/>
    <w:rsid w:val="002861BA"/>
    <w:rsid w:val="00286D53"/>
    <w:rsid w:val="00287063"/>
    <w:rsid w:val="002922C1"/>
    <w:rsid w:val="00294BC6"/>
    <w:rsid w:val="00296A48"/>
    <w:rsid w:val="00296E28"/>
    <w:rsid w:val="002A034F"/>
    <w:rsid w:val="002A0631"/>
    <w:rsid w:val="002A0798"/>
    <w:rsid w:val="002A19D3"/>
    <w:rsid w:val="002A314A"/>
    <w:rsid w:val="002A32CA"/>
    <w:rsid w:val="002A54B3"/>
    <w:rsid w:val="002A6A29"/>
    <w:rsid w:val="002A76E4"/>
    <w:rsid w:val="002A7C6D"/>
    <w:rsid w:val="002A7CF3"/>
    <w:rsid w:val="002B16C6"/>
    <w:rsid w:val="002B2610"/>
    <w:rsid w:val="002B27B5"/>
    <w:rsid w:val="002B414A"/>
    <w:rsid w:val="002B4B30"/>
    <w:rsid w:val="002B50D5"/>
    <w:rsid w:val="002B53D6"/>
    <w:rsid w:val="002B5F87"/>
    <w:rsid w:val="002B644A"/>
    <w:rsid w:val="002C013C"/>
    <w:rsid w:val="002C163C"/>
    <w:rsid w:val="002C182A"/>
    <w:rsid w:val="002C1898"/>
    <w:rsid w:val="002C1945"/>
    <w:rsid w:val="002C2F6F"/>
    <w:rsid w:val="002C37B0"/>
    <w:rsid w:val="002C44E1"/>
    <w:rsid w:val="002C5EBD"/>
    <w:rsid w:val="002C6383"/>
    <w:rsid w:val="002C6ABD"/>
    <w:rsid w:val="002D0069"/>
    <w:rsid w:val="002D420F"/>
    <w:rsid w:val="002D458A"/>
    <w:rsid w:val="002D4F97"/>
    <w:rsid w:val="002D5E9F"/>
    <w:rsid w:val="002D7BF2"/>
    <w:rsid w:val="002E016D"/>
    <w:rsid w:val="002E0C5A"/>
    <w:rsid w:val="002E234F"/>
    <w:rsid w:val="002E45F2"/>
    <w:rsid w:val="002E4ADB"/>
    <w:rsid w:val="002E4CD4"/>
    <w:rsid w:val="002E6C0E"/>
    <w:rsid w:val="002E74A8"/>
    <w:rsid w:val="002E794E"/>
    <w:rsid w:val="002F01FD"/>
    <w:rsid w:val="002F07F2"/>
    <w:rsid w:val="002F1412"/>
    <w:rsid w:val="002F2CFF"/>
    <w:rsid w:val="002F3932"/>
    <w:rsid w:val="002F4412"/>
    <w:rsid w:val="002F490A"/>
    <w:rsid w:val="002F59EA"/>
    <w:rsid w:val="002F5D73"/>
    <w:rsid w:val="002F5F57"/>
    <w:rsid w:val="002F6CA2"/>
    <w:rsid w:val="00301DF1"/>
    <w:rsid w:val="00301E3E"/>
    <w:rsid w:val="00302694"/>
    <w:rsid w:val="00302DF8"/>
    <w:rsid w:val="00305FEF"/>
    <w:rsid w:val="00306D30"/>
    <w:rsid w:val="00307ABA"/>
    <w:rsid w:val="00310876"/>
    <w:rsid w:val="00311F98"/>
    <w:rsid w:val="00311FD6"/>
    <w:rsid w:val="00314757"/>
    <w:rsid w:val="0031498E"/>
    <w:rsid w:val="00314E1B"/>
    <w:rsid w:val="003158C1"/>
    <w:rsid w:val="00315DAA"/>
    <w:rsid w:val="0031648E"/>
    <w:rsid w:val="0031670E"/>
    <w:rsid w:val="00321D49"/>
    <w:rsid w:val="003222C3"/>
    <w:rsid w:val="00322D6A"/>
    <w:rsid w:val="00323776"/>
    <w:rsid w:val="003248E8"/>
    <w:rsid w:val="0032502E"/>
    <w:rsid w:val="003261DB"/>
    <w:rsid w:val="00326EA1"/>
    <w:rsid w:val="0033046D"/>
    <w:rsid w:val="0033111A"/>
    <w:rsid w:val="003335BC"/>
    <w:rsid w:val="003339E6"/>
    <w:rsid w:val="003349E0"/>
    <w:rsid w:val="00334E70"/>
    <w:rsid w:val="0033684E"/>
    <w:rsid w:val="00336EDC"/>
    <w:rsid w:val="00340FC0"/>
    <w:rsid w:val="003424B7"/>
    <w:rsid w:val="003426D0"/>
    <w:rsid w:val="00342BAF"/>
    <w:rsid w:val="0034307C"/>
    <w:rsid w:val="00343532"/>
    <w:rsid w:val="003441A9"/>
    <w:rsid w:val="00345248"/>
    <w:rsid w:val="003452A0"/>
    <w:rsid w:val="0034729C"/>
    <w:rsid w:val="003516B4"/>
    <w:rsid w:val="00351B39"/>
    <w:rsid w:val="0035261D"/>
    <w:rsid w:val="0035267A"/>
    <w:rsid w:val="003531EA"/>
    <w:rsid w:val="0035373C"/>
    <w:rsid w:val="00353AB4"/>
    <w:rsid w:val="00354B6E"/>
    <w:rsid w:val="00355502"/>
    <w:rsid w:val="00361D9C"/>
    <w:rsid w:val="003625F5"/>
    <w:rsid w:val="00362657"/>
    <w:rsid w:val="00362D5C"/>
    <w:rsid w:val="0036315E"/>
    <w:rsid w:val="003641F6"/>
    <w:rsid w:val="00364641"/>
    <w:rsid w:val="00364C8C"/>
    <w:rsid w:val="00366AC9"/>
    <w:rsid w:val="0037102D"/>
    <w:rsid w:val="00372B77"/>
    <w:rsid w:val="00372EC7"/>
    <w:rsid w:val="00373828"/>
    <w:rsid w:val="00374456"/>
    <w:rsid w:val="00374746"/>
    <w:rsid w:val="00374862"/>
    <w:rsid w:val="00375FAC"/>
    <w:rsid w:val="00376025"/>
    <w:rsid w:val="00376F66"/>
    <w:rsid w:val="00376F95"/>
    <w:rsid w:val="00377521"/>
    <w:rsid w:val="00377F66"/>
    <w:rsid w:val="003811C8"/>
    <w:rsid w:val="003814A9"/>
    <w:rsid w:val="00381B82"/>
    <w:rsid w:val="00383350"/>
    <w:rsid w:val="00383489"/>
    <w:rsid w:val="003834BF"/>
    <w:rsid w:val="00383581"/>
    <w:rsid w:val="0038428F"/>
    <w:rsid w:val="003857D6"/>
    <w:rsid w:val="00385993"/>
    <w:rsid w:val="003862BE"/>
    <w:rsid w:val="00386AD6"/>
    <w:rsid w:val="0039186F"/>
    <w:rsid w:val="00391A5F"/>
    <w:rsid w:val="00391B2A"/>
    <w:rsid w:val="00391FEB"/>
    <w:rsid w:val="003923CA"/>
    <w:rsid w:val="00392FCC"/>
    <w:rsid w:val="00393764"/>
    <w:rsid w:val="0039462B"/>
    <w:rsid w:val="00395545"/>
    <w:rsid w:val="00396658"/>
    <w:rsid w:val="003A0482"/>
    <w:rsid w:val="003A0506"/>
    <w:rsid w:val="003A0ACD"/>
    <w:rsid w:val="003A0C47"/>
    <w:rsid w:val="003A3928"/>
    <w:rsid w:val="003A39FC"/>
    <w:rsid w:val="003A3A53"/>
    <w:rsid w:val="003A5528"/>
    <w:rsid w:val="003A5834"/>
    <w:rsid w:val="003A7221"/>
    <w:rsid w:val="003A78D9"/>
    <w:rsid w:val="003B041A"/>
    <w:rsid w:val="003B3E61"/>
    <w:rsid w:val="003B51F6"/>
    <w:rsid w:val="003B5F74"/>
    <w:rsid w:val="003B6995"/>
    <w:rsid w:val="003B6D9E"/>
    <w:rsid w:val="003B746C"/>
    <w:rsid w:val="003B7A89"/>
    <w:rsid w:val="003B7CFF"/>
    <w:rsid w:val="003C16E7"/>
    <w:rsid w:val="003C197C"/>
    <w:rsid w:val="003C1F04"/>
    <w:rsid w:val="003C2B53"/>
    <w:rsid w:val="003C36CF"/>
    <w:rsid w:val="003C375E"/>
    <w:rsid w:val="003C65E9"/>
    <w:rsid w:val="003C7021"/>
    <w:rsid w:val="003D1441"/>
    <w:rsid w:val="003D2DF2"/>
    <w:rsid w:val="003D2EED"/>
    <w:rsid w:val="003D3E66"/>
    <w:rsid w:val="003D49EC"/>
    <w:rsid w:val="003D4C52"/>
    <w:rsid w:val="003D51B4"/>
    <w:rsid w:val="003D5E2D"/>
    <w:rsid w:val="003E0DAC"/>
    <w:rsid w:val="003E2E5D"/>
    <w:rsid w:val="003E3E15"/>
    <w:rsid w:val="003E4FB0"/>
    <w:rsid w:val="003E513A"/>
    <w:rsid w:val="003E698F"/>
    <w:rsid w:val="003E6D63"/>
    <w:rsid w:val="003E6F41"/>
    <w:rsid w:val="003F138E"/>
    <w:rsid w:val="003F2B7E"/>
    <w:rsid w:val="003F2EB8"/>
    <w:rsid w:val="003F4170"/>
    <w:rsid w:val="003F5A9F"/>
    <w:rsid w:val="003F63BC"/>
    <w:rsid w:val="003F7450"/>
    <w:rsid w:val="003F7DD9"/>
    <w:rsid w:val="00400882"/>
    <w:rsid w:val="0040128C"/>
    <w:rsid w:val="00401D6D"/>
    <w:rsid w:val="0040301D"/>
    <w:rsid w:val="0040349C"/>
    <w:rsid w:val="004061DE"/>
    <w:rsid w:val="00406887"/>
    <w:rsid w:val="0040796E"/>
    <w:rsid w:val="00411F4A"/>
    <w:rsid w:val="00413CF3"/>
    <w:rsid w:val="0041487D"/>
    <w:rsid w:val="0041633C"/>
    <w:rsid w:val="00416377"/>
    <w:rsid w:val="004168B5"/>
    <w:rsid w:val="00416C4E"/>
    <w:rsid w:val="0042035D"/>
    <w:rsid w:val="00420BEC"/>
    <w:rsid w:val="00420C0C"/>
    <w:rsid w:val="004215AF"/>
    <w:rsid w:val="0042174E"/>
    <w:rsid w:val="00422953"/>
    <w:rsid w:val="00422CC6"/>
    <w:rsid w:val="004243D2"/>
    <w:rsid w:val="00425447"/>
    <w:rsid w:val="004255CD"/>
    <w:rsid w:val="00430412"/>
    <w:rsid w:val="00430EA5"/>
    <w:rsid w:val="0043111B"/>
    <w:rsid w:val="00434449"/>
    <w:rsid w:val="0043494C"/>
    <w:rsid w:val="004350C7"/>
    <w:rsid w:val="004353E3"/>
    <w:rsid w:val="004359AA"/>
    <w:rsid w:val="004359FC"/>
    <w:rsid w:val="00440EC3"/>
    <w:rsid w:val="004412D5"/>
    <w:rsid w:val="00442E01"/>
    <w:rsid w:val="004452A4"/>
    <w:rsid w:val="00447652"/>
    <w:rsid w:val="004506E1"/>
    <w:rsid w:val="00450AF1"/>
    <w:rsid w:val="00451EEB"/>
    <w:rsid w:val="00453199"/>
    <w:rsid w:val="00454087"/>
    <w:rsid w:val="004547B7"/>
    <w:rsid w:val="004560C8"/>
    <w:rsid w:val="004569F3"/>
    <w:rsid w:val="004600EB"/>
    <w:rsid w:val="00460CF3"/>
    <w:rsid w:val="00462393"/>
    <w:rsid w:val="00462B8A"/>
    <w:rsid w:val="00463522"/>
    <w:rsid w:val="00464ADF"/>
    <w:rsid w:val="00464E93"/>
    <w:rsid w:val="00465304"/>
    <w:rsid w:val="004667E1"/>
    <w:rsid w:val="00467304"/>
    <w:rsid w:val="00467526"/>
    <w:rsid w:val="00470147"/>
    <w:rsid w:val="0047186D"/>
    <w:rsid w:val="00472527"/>
    <w:rsid w:val="00472760"/>
    <w:rsid w:val="00472A2F"/>
    <w:rsid w:val="00473DA2"/>
    <w:rsid w:val="004743D3"/>
    <w:rsid w:val="00475010"/>
    <w:rsid w:val="00475130"/>
    <w:rsid w:val="00476517"/>
    <w:rsid w:val="00477045"/>
    <w:rsid w:val="00477B56"/>
    <w:rsid w:val="00477B7D"/>
    <w:rsid w:val="00480559"/>
    <w:rsid w:val="004835AA"/>
    <w:rsid w:val="00483F7A"/>
    <w:rsid w:val="004841FA"/>
    <w:rsid w:val="00484644"/>
    <w:rsid w:val="00485190"/>
    <w:rsid w:val="0048632F"/>
    <w:rsid w:val="00491125"/>
    <w:rsid w:val="00491392"/>
    <w:rsid w:val="0049164F"/>
    <w:rsid w:val="00493518"/>
    <w:rsid w:val="004962AE"/>
    <w:rsid w:val="004A15C0"/>
    <w:rsid w:val="004A1B9D"/>
    <w:rsid w:val="004A30C0"/>
    <w:rsid w:val="004A3EB6"/>
    <w:rsid w:val="004A4B93"/>
    <w:rsid w:val="004A6116"/>
    <w:rsid w:val="004A68D1"/>
    <w:rsid w:val="004A7723"/>
    <w:rsid w:val="004A7C20"/>
    <w:rsid w:val="004B1EF7"/>
    <w:rsid w:val="004B1F78"/>
    <w:rsid w:val="004B2F73"/>
    <w:rsid w:val="004B2FEE"/>
    <w:rsid w:val="004B4DE3"/>
    <w:rsid w:val="004B4F82"/>
    <w:rsid w:val="004B5411"/>
    <w:rsid w:val="004B679E"/>
    <w:rsid w:val="004B70B1"/>
    <w:rsid w:val="004B740A"/>
    <w:rsid w:val="004B79E3"/>
    <w:rsid w:val="004C03F9"/>
    <w:rsid w:val="004C3D25"/>
    <w:rsid w:val="004C442E"/>
    <w:rsid w:val="004C46EB"/>
    <w:rsid w:val="004C4BD0"/>
    <w:rsid w:val="004D0855"/>
    <w:rsid w:val="004D124F"/>
    <w:rsid w:val="004D23DB"/>
    <w:rsid w:val="004D62DD"/>
    <w:rsid w:val="004D706E"/>
    <w:rsid w:val="004D707F"/>
    <w:rsid w:val="004D7085"/>
    <w:rsid w:val="004D7383"/>
    <w:rsid w:val="004D7776"/>
    <w:rsid w:val="004D78E1"/>
    <w:rsid w:val="004D7CA8"/>
    <w:rsid w:val="004E2A80"/>
    <w:rsid w:val="004E2CB8"/>
    <w:rsid w:val="004E56B5"/>
    <w:rsid w:val="004E59AF"/>
    <w:rsid w:val="004E5CBA"/>
    <w:rsid w:val="004E5DA5"/>
    <w:rsid w:val="004E659F"/>
    <w:rsid w:val="004E7A7A"/>
    <w:rsid w:val="004E7AC5"/>
    <w:rsid w:val="004F03A7"/>
    <w:rsid w:val="004F1220"/>
    <w:rsid w:val="004F1C7C"/>
    <w:rsid w:val="004F359A"/>
    <w:rsid w:val="004F364E"/>
    <w:rsid w:val="004F5DF6"/>
    <w:rsid w:val="0050034D"/>
    <w:rsid w:val="00502ABA"/>
    <w:rsid w:val="00504F0C"/>
    <w:rsid w:val="0050510A"/>
    <w:rsid w:val="00505B49"/>
    <w:rsid w:val="00505D78"/>
    <w:rsid w:val="005060C0"/>
    <w:rsid w:val="005067C2"/>
    <w:rsid w:val="00507587"/>
    <w:rsid w:val="005102FE"/>
    <w:rsid w:val="005115D6"/>
    <w:rsid w:val="005117D6"/>
    <w:rsid w:val="0051188C"/>
    <w:rsid w:val="005142F2"/>
    <w:rsid w:val="00514488"/>
    <w:rsid w:val="00515406"/>
    <w:rsid w:val="005155E4"/>
    <w:rsid w:val="00515F86"/>
    <w:rsid w:val="0051609A"/>
    <w:rsid w:val="0051762E"/>
    <w:rsid w:val="00517F32"/>
    <w:rsid w:val="005203B5"/>
    <w:rsid w:val="00520B1B"/>
    <w:rsid w:val="0052106C"/>
    <w:rsid w:val="005211FB"/>
    <w:rsid w:val="00521414"/>
    <w:rsid w:val="005223D5"/>
    <w:rsid w:val="00522DE8"/>
    <w:rsid w:val="00523725"/>
    <w:rsid w:val="005243F3"/>
    <w:rsid w:val="00524824"/>
    <w:rsid w:val="00524FFD"/>
    <w:rsid w:val="00525356"/>
    <w:rsid w:val="00525453"/>
    <w:rsid w:val="005254C1"/>
    <w:rsid w:val="00526269"/>
    <w:rsid w:val="005264C4"/>
    <w:rsid w:val="00526631"/>
    <w:rsid w:val="0052663F"/>
    <w:rsid w:val="00533DAB"/>
    <w:rsid w:val="00534EC4"/>
    <w:rsid w:val="005401AD"/>
    <w:rsid w:val="00541030"/>
    <w:rsid w:val="0054133D"/>
    <w:rsid w:val="005413AF"/>
    <w:rsid w:val="00541775"/>
    <w:rsid w:val="00541F20"/>
    <w:rsid w:val="00542DA7"/>
    <w:rsid w:val="00543E7B"/>
    <w:rsid w:val="00544E54"/>
    <w:rsid w:val="00544F3F"/>
    <w:rsid w:val="005457B6"/>
    <w:rsid w:val="00546237"/>
    <w:rsid w:val="00546802"/>
    <w:rsid w:val="00546F84"/>
    <w:rsid w:val="00547BF3"/>
    <w:rsid w:val="00551876"/>
    <w:rsid w:val="0055213C"/>
    <w:rsid w:val="00552144"/>
    <w:rsid w:val="00553DD6"/>
    <w:rsid w:val="00553EB6"/>
    <w:rsid w:val="005540AE"/>
    <w:rsid w:val="005548FE"/>
    <w:rsid w:val="00555107"/>
    <w:rsid w:val="00555BB0"/>
    <w:rsid w:val="005563E7"/>
    <w:rsid w:val="00557745"/>
    <w:rsid w:val="005579D8"/>
    <w:rsid w:val="0056064F"/>
    <w:rsid w:val="005611B4"/>
    <w:rsid w:val="00564395"/>
    <w:rsid w:val="00565048"/>
    <w:rsid w:val="005654DB"/>
    <w:rsid w:val="005662B8"/>
    <w:rsid w:val="00567F50"/>
    <w:rsid w:val="00570602"/>
    <w:rsid w:val="00571428"/>
    <w:rsid w:val="00571636"/>
    <w:rsid w:val="00572810"/>
    <w:rsid w:val="00577807"/>
    <w:rsid w:val="005779F9"/>
    <w:rsid w:val="00577C91"/>
    <w:rsid w:val="00577CD6"/>
    <w:rsid w:val="005809D8"/>
    <w:rsid w:val="005811D5"/>
    <w:rsid w:val="005813E4"/>
    <w:rsid w:val="00583843"/>
    <w:rsid w:val="00583C3B"/>
    <w:rsid w:val="005877B8"/>
    <w:rsid w:val="00591068"/>
    <w:rsid w:val="0059199E"/>
    <w:rsid w:val="00592E15"/>
    <w:rsid w:val="0059378A"/>
    <w:rsid w:val="005938F3"/>
    <w:rsid w:val="00594480"/>
    <w:rsid w:val="005960A4"/>
    <w:rsid w:val="00597EC0"/>
    <w:rsid w:val="005A2717"/>
    <w:rsid w:val="005A2ACE"/>
    <w:rsid w:val="005A2C4E"/>
    <w:rsid w:val="005A4C95"/>
    <w:rsid w:val="005A4E9E"/>
    <w:rsid w:val="005A5423"/>
    <w:rsid w:val="005A5CA9"/>
    <w:rsid w:val="005A6570"/>
    <w:rsid w:val="005A6A1D"/>
    <w:rsid w:val="005A6DEF"/>
    <w:rsid w:val="005B1576"/>
    <w:rsid w:val="005B76E8"/>
    <w:rsid w:val="005B7A5B"/>
    <w:rsid w:val="005C05D9"/>
    <w:rsid w:val="005C0755"/>
    <w:rsid w:val="005C10EB"/>
    <w:rsid w:val="005C19B8"/>
    <w:rsid w:val="005C1E32"/>
    <w:rsid w:val="005C38A5"/>
    <w:rsid w:val="005C3E2C"/>
    <w:rsid w:val="005C47FA"/>
    <w:rsid w:val="005C6FFD"/>
    <w:rsid w:val="005C71EB"/>
    <w:rsid w:val="005C7C88"/>
    <w:rsid w:val="005C7E63"/>
    <w:rsid w:val="005D2BCF"/>
    <w:rsid w:val="005D3140"/>
    <w:rsid w:val="005D39DF"/>
    <w:rsid w:val="005D3A99"/>
    <w:rsid w:val="005D3C33"/>
    <w:rsid w:val="005D425B"/>
    <w:rsid w:val="005D4DF6"/>
    <w:rsid w:val="005D54F1"/>
    <w:rsid w:val="005D5952"/>
    <w:rsid w:val="005D6151"/>
    <w:rsid w:val="005D742F"/>
    <w:rsid w:val="005E1D1D"/>
    <w:rsid w:val="005E47C2"/>
    <w:rsid w:val="005E4DFF"/>
    <w:rsid w:val="005E597A"/>
    <w:rsid w:val="005E695B"/>
    <w:rsid w:val="005E69F3"/>
    <w:rsid w:val="005E712B"/>
    <w:rsid w:val="005E7FFA"/>
    <w:rsid w:val="005F0F23"/>
    <w:rsid w:val="005F22B6"/>
    <w:rsid w:val="005F3104"/>
    <w:rsid w:val="005F54C5"/>
    <w:rsid w:val="005F575F"/>
    <w:rsid w:val="005F63F3"/>
    <w:rsid w:val="005F69C6"/>
    <w:rsid w:val="005F741C"/>
    <w:rsid w:val="006017A4"/>
    <w:rsid w:val="006038DB"/>
    <w:rsid w:val="006040DC"/>
    <w:rsid w:val="00605560"/>
    <w:rsid w:val="00606309"/>
    <w:rsid w:val="00606A5B"/>
    <w:rsid w:val="00606D3D"/>
    <w:rsid w:val="00607D10"/>
    <w:rsid w:val="00613203"/>
    <w:rsid w:val="006139AA"/>
    <w:rsid w:val="00614197"/>
    <w:rsid w:val="006170FD"/>
    <w:rsid w:val="006173F0"/>
    <w:rsid w:val="00617525"/>
    <w:rsid w:val="00617B69"/>
    <w:rsid w:val="006213AE"/>
    <w:rsid w:val="006215F0"/>
    <w:rsid w:val="006236F9"/>
    <w:rsid w:val="006259B0"/>
    <w:rsid w:val="00626B61"/>
    <w:rsid w:val="0062701D"/>
    <w:rsid w:val="00627566"/>
    <w:rsid w:val="00627A6B"/>
    <w:rsid w:val="00627B66"/>
    <w:rsid w:val="00627DE7"/>
    <w:rsid w:val="00631D77"/>
    <w:rsid w:val="0063761D"/>
    <w:rsid w:val="006378C6"/>
    <w:rsid w:val="00637C2C"/>
    <w:rsid w:val="00640B1C"/>
    <w:rsid w:val="00641ADA"/>
    <w:rsid w:val="0064270F"/>
    <w:rsid w:val="00643E0F"/>
    <w:rsid w:val="00645CF2"/>
    <w:rsid w:val="006464ED"/>
    <w:rsid w:val="0064747C"/>
    <w:rsid w:val="006479D8"/>
    <w:rsid w:val="00650632"/>
    <w:rsid w:val="00650A96"/>
    <w:rsid w:val="00650E33"/>
    <w:rsid w:val="006521D8"/>
    <w:rsid w:val="00652E54"/>
    <w:rsid w:val="00653A55"/>
    <w:rsid w:val="00653B2E"/>
    <w:rsid w:val="00653BD9"/>
    <w:rsid w:val="0065484B"/>
    <w:rsid w:val="00654A1D"/>
    <w:rsid w:val="006561F4"/>
    <w:rsid w:val="006578BC"/>
    <w:rsid w:val="006607EE"/>
    <w:rsid w:val="006609FC"/>
    <w:rsid w:val="00660BCC"/>
    <w:rsid w:val="00661444"/>
    <w:rsid w:val="006617AA"/>
    <w:rsid w:val="006653F2"/>
    <w:rsid w:val="006656D0"/>
    <w:rsid w:val="00665E7C"/>
    <w:rsid w:val="00666378"/>
    <w:rsid w:val="006664D4"/>
    <w:rsid w:val="00667ECD"/>
    <w:rsid w:val="00670214"/>
    <w:rsid w:val="00670A65"/>
    <w:rsid w:val="00670A73"/>
    <w:rsid w:val="00673D9A"/>
    <w:rsid w:val="0067410B"/>
    <w:rsid w:val="006753AC"/>
    <w:rsid w:val="00675583"/>
    <w:rsid w:val="006757F0"/>
    <w:rsid w:val="00675A40"/>
    <w:rsid w:val="00677F56"/>
    <w:rsid w:val="00682B6F"/>
    <w:rsid w:val="0068745C"/>
    <w:rsid w:val="00691402"/>
    <w:rsid w:val="00691538"/>
    <w:rsid w:val="00691E16"/>
    <w:rsid w:val="00692C5D"/>
    <w:rsid w:val="00694038"/>
    <w:rsid w:val="00694E89"/>
    <w:rsid w:val="00695B9F"/>
    <w:rsid w:val="006960D5"/>
    <w:rsid w:val="0069646D"/>
    <w:rsid w:val="00697CA8"/>
    <w:rsid w:val="00697D11"/>
    <w:rsid w:val="006A0162"/>
    <w:rsid w:val="006A05C5"/>
    <w:rsid w:val="006A1374"/>
    <w:rsid w:val="006A154E"/>
    <w:rsid w:val="006A303B"/>
    <w:rsid w:val="006A3559"/>
    <w:rsid w:val="006A468C"/>
    <w:rsid w:val="006A4B5B"/>
    <w:rsid w:val="006A555E"/>
    <w:rsid w:val="006A6891"/>
    <w:rsid w:val="006A7A9E"/>
    <w:rsid w:val="006B03C8"/>
    <w:rsid w:val="006B0D39"/>
    <w:rsid w:val="006B4847"/>
    <w:rsid w:val="006B666D"/>
    <w:rsid w:val="006B684D"/>
    <w:rsid w:val="006B7DB3"/>
    <w:rsid w:val="006C0ACA"/>
    <w:rsid w:val="006C1035"/>
    <w:rsid w:val="006C2185"/>
    <w:rsid w:val="006C2298"/>
    <w:rsid w:val="006C3BC2"/>
    <w:rsid w:val="006C44F4"/>
    <w:rsid w:val="006C573B"/>
    <w:rsid w:val="006C7197"/>
    <w:rsid w:val="006C78CF"/>
    <w:rsid w:val="006C79DB"/>
    <w:rsid w:val="006C7EEC"/>
    <w:rsid w:val="006D055D"/>
    <w:rsid w:val="006D0B8A"/>
    <w:rsid w:val="006D0F2C"/>
    <w:rsid w:val="006D137B"/>
    <w:rsid w:val="006D1C9A"/>
    <w:rsid w:val="006D1F20"/>
    <w:rsid w:val="006D2349"/>
    <w:rsid w:val="006D2958"/>
    <w:rsid w:val="006D2CA0"/>
    <w:rsid w:val="006D3C70"/>
    <w:rsid w:val="006D71DC"/>
    <w:rsid w:val="006D727E"/>
    <w:rsid w:val="006D78BE"/>
    <w:rsid w:val="006D7B6F"/>
    <w:rsid w:val="006D7E8F"/>
    <w:rsid w:val="006E02D0"/>
    <w:rsid w:val="006E0B2F"/>
    <w:rsid w:val="006E126D"/>
    <w:rsid w:val="006E276D"/>
    <w:rsid w:val="006E2876"/>
    <w:rsid w:val="006E2AEC"/>
    <w:rsid w:val="006E410B"/>
    <w:rsid w:val="006E55DE"/>
    <w:rsid w:val="006E5C2C"/>
    <w:rsid w:val="006E5F75"/>
    <w:rsid w:val="006E6408"/>
    <w:rsid w:val="006E73FF"/>
    <w:rsid w:val="006E7E94"/>
    <w:rsid w:val="006F42AF"/>
    <w:rsid w:val="006F5458"/>
    <w:rsid w:val="006F5846"/>
    <w:rsid w:val="006F5FEB"/>
    <w:rsid w:val="006F6D70"/>
    <w:rsid w:val="006F6EAD"/>
    <w:rsid w:val="006F7D9D"/>
    <w:rsid w:val="00701425"/>
    <w:rsid w:val="007026F3"/>
    <w:rsid w:val="007040F8"/>
    <w:rsid w:val="007049DA"/>
    <w:rsid w:val="00705AE8"/>
    <w:rsid w:val="00706A61"/>
    <w:rsid w:val="007076E1"/>
    <w:rsid w:val="007077E4"/>
    <w:rsid w:val="00707C02"/>
    <w:rsid w:val="00707CCF"/>
    <w:rsid w:val="00711C3E"/>
    <w:rsid w:val="0071245B"/>
    <w:rsid w:val="00712871"/>
    <w:rsid w:val="007148D9"/>
    <w:rsid w:val="00715D4D"/>
    <w:rsid w:val="007160EE"/>
    <w:rsid w:val="007175E7"/>
    <w:rsid w:val="00724562"/>
    <w:rsid w:val="0072476A"/>
    <w:rsid w:val="00724E78"/>
    <w:rsid w:val="00726ADB"/>
    <w:rsid w:val="00726D0E"/>
    <w:rsid w:val="007362C9"/>
    <w:rsid w:val="0073640A"/>
    <w:rsid w:val="007376EF"/>
    <w:rsid w:val="00737D73"/>
    <w:rsid w:val="00740539"/>
    <w:rsid w:val="007406AB"/>
    <w:rsid w:val="0074082D"/>
    <w:rsid w:val="007413D5"/>
    <w:rsid w:val="00743D60"/>
    <w:rsid w:val="007459E8"/>
    <w:rsid w:val="00746B3C"/>
    <w:rsid w:val="007506B9"/>
    <w:rsid w:val="00751C6F"/>
    <w:rsid w:val="00751CBE"/>
    <w:rsid w:val="0075275C"/>
    <w:rsid w:val="00753EF3"/>
    <w:rsid w:val="00753FE9"/>
    <w:rsid w:val="0075420D"/>
    <w:rsid w:val="007547C3"/>
    <w:rsid w:val="007548C7"/>
    <w:rsid w:val="00754DE3"/>
    <w:rsid w:val="007555F6"/>
    <w:rsid w:val="00755EB6"/>
    <w:rsid w:val="007575FF"/>
    <w:rsid w:val="007577F9"/>
    <w:rsid w:val="00760C2C"/>
    <w:rsid w:val="00761BB1"/>
    <w:rsid w:val="00763224"/>
    <w:rsid w:val="00763B3E"/>
    <w:rsid w:val="00763C84"/>
    <w:rsid w:val="00763D69"/>
    <w:rsid w:val="0076411D"/>
    <w:rsid w:val="007644DD"/>
    <w:rsid w:val="00764F20"/>
    <w:rsid w:val="00766BBD"/>
    <w:rsid w:val="007705FC"/>
    <w:rsid w:val="0077077F"/>
    <w:rsid w:val="00770B85"/>
    <w:rsid w:val="00770FDA"/>
    <w:rsid w:val="00771FBD"/>
    <w:rsid w:val="007720BF"/>
    <w:rsid w:val="0077291D"/>
    <w:rsid w:val="00772D86"/>
    <w:rsid w:val="007733EC"/>
    <w:rsid w:val="00773D0B"/>
    <w:rsid w:val="00774482"/>
    <w:rsid w:val="00774C53"/>
    <w:rsid w:val="00775527"/>
    <w:rsid w:val="0077764F"/>
    <w:rsid w:val="00777BB8"/>
    <w:rsid w:val="007807E3"/>
    <w:rsid w:val="007819F6"/>
    <w:rsid w:val="00781A62"/>
    <w:rsid w:val="00781A8E"/>
    <w:rsid w:val="00782574"/>
    <w:rsid w:val="007828AF"/>
    <w:rsid w:val="007830AF"/>
    <w:rsid w:val="00783B42"/>
    <w:rsid w:val="00783CF3"/>
    <w:rsid w:val="007840FC"/>
    <w:rsid w:val="00785F75"/>
    <w:rsid w:val="007864DF"/>
    <w:rsid w:val="0079104D"/>
    <w:rsid w:val="0079129E"/>
    <w:rsid w:val="00792067"/>
    <w:rsid w:val="00792A1A"/>
    <w:rsid w:val="00793EB7"/>
    <w:rsid w:val="00795C16"/>
    <w:rsid w:val="00796F88"/>
    <w:rsid w:val="0079770D"/>
    <w:rsid w:val="00797852"/>
    <w:rsid w:val="00797C9C"/>
    <w:rsid w:val="00797ED6"/>
    <w:rsid w:val="007A00D7"/>
    <w:rsid w:val="007A0886"/>
    <w:rsid w:val="007A0E05"/>
    <w:rsid w:val="007A0EAE"/>
    <w:rsid w:val="007A2D52"/>
    <w:rsid w:val="007A4201"/>
    <w:rsid w:val="007A552F"/>
    <w:rsid w:val="007A6A81"/>
    <w:rsid w:val="007A7450"/>
    <w:rsid w:val="007A7BEB"/>
    <w:rsid w:val="007B0301"/>
    <w:rsid w:val="007B03C5"/>
    <w:rsid w:val="007B07EE"/>
    <w:rsid w:val="007B10AA"/>
    <w:rsid w:val="007B121F"/>
    <w:rsid w:val="007B199B"/>
    <w:rsid w:val="007B2D9A"/>
    <w:rsid w:val="007B3399"/>
    <w:rsid w:val="007B4FD2"/>
    <w:rsid w:val="007B59DC"/>
    <w:rsid w:val="007B6145"/>
    <w:rsid w:val="007B6AF7"/>
    <w:rsid w:val="007B7CC9"/>
    <w:rsid w:val="007C1095"/>
    <w:rsid w:val="007C1CE8"/>
    <w:rsid w:val="007C2C1B"/>
    <w:rsid w:val="007C3245"/>
    <w:rsid w:val="007C324F"/>
    <w:rsid w:val="007C3B7B"/>
    <w:rsid w:val="007C542C"/>
    <w:rsid w:val="007C61CA"/>
    <w:rsid w:val="007C6CB8"/>
    <w:rsid w:val="007C72ED"/>
    <w:rsid w:val="007D2195"/>
    <w:rsid w:val="007D23E9"/>
    <w:rsid w:val="007D2579"/>
    <w:rsid w:val="007D277D"/>
    <w:rsid w:val="007D416D"/>
    <w:rsid w:val="007D5FC9"/>
    <w:rsid w:val="007D6848"/>
    <w:rsid w:val="007D771F"/>
    <w:rsid w:val="007D784C"/>
    <w:rsid w:val="007D78BA"/>
    <w:rsid w:val="007D7C01"/>
    <w:rsid w:val="007E035E"/>
    <w:rsid w:val="007E0CCF"/>
    <w:rsid w:val="007E2034"/>
    <w:rsid w:val="007E2746"/>
    <w:rsid w:val="007E27EC"/>
    <w:rsid w:val="007E3947"/>
    <w:rsid w:val="007E4019"/>
    <w:rsid w:val="007E4F5F"/>
    <w:rsid w:val="007E525D"/>
    <w:rsid w:val="007E56C5"/>
    <w:rsid w:val="007E5992"/>
    <w:rsid w:val="007E5DA2"/>
    <w:rsid w:val="007E6409"/>
    <w:rsid w:val="007E6673"/>
    <w:rsid w:val="007E6E11"/>
    <w:rsid w:val="007E7039"/>
    <w:rsid w:val="007F0A41"/>
    <w:rsid w:val="007F111A"/>
    <w:rsid w:val="007F25FB"/>
    <w:rsid w:val="007F3BE7"/>
    <w:rsid w:val="007F4241"/>
    <w:rsid w:val="007F43F4"/>
    <w:rsid w:val="007F44BF"/>
    <w:rsid w:val="007F4F47"/>
    <w:rsid w:val="007F6D2E"/>
    <w:rsid w:val="007F71D5"/>
    <w:rsid w:val="007F7B0A"/>
    <w:rsid w:val="00801BFD"/>
    <w:rsid w:val="00801C5F"/>
    <w:rsid w:val="008022C8"/>
    <w:rsid w:val="00802BBB"/>
    <w:rsid w:val="0080401D"/>
    <w:rsid w:val="008054E2"/>
    <w:rsid w:val="008069B5"/>
    <w:rsid w:val="00806D62"/>
    <w:rsid w:val="00806DC6"/>
    <w:rsid w:val="00806E64"/>
    <w:rsid w:val="00810583"/>
    <w:rsid w:val="008114F8"/>
    <w:rsid w:val="00811566"/>
    <w:rsid w:val="0081265B"/>
    <w:rsid w:val="00812FCA"/>
    <w:rsid w:val="00813864"/>
    <w:rsid w:val="00814F42"/>
    <w:rsid w:val="00815E5F"/>
    <w:rsid w:val="0081605A"/>
    <w:rsid w:val="008162A6"/>
    <w:rsid w:val="00816304"/>
    <w:rsid w:val="008163A8"/>
    <w:rsid w:val="008169FB"/>
    <w:rsid w:val="008176E3"/>
    <w:rsid w:val="00820B05"/>
    <w:rsid w:val="00820C9E"/>
    <w:rsid w:val="00821362"/>
    <w:rsid w:val="008214E6"/>
    <w:rsid w:val="0082229E"/>
    <w:rsid w:val="00822969"/>
    <w:rsid w:val="00827AD6"/>
    <w:rsid w:val="00827EF3"/>
    <w:rsid w:val="00831E37"/>
    <w:rsid w:val="008323DE"/>
    <w:rsid w:val="00832596"/>
    <w:rsid w:val="008332D3"/>
    <w:rsid w:val="00833F03"/>
    <w:rsid w:val="008342BA"/>
    <w:rsid w:val="008355D1"/>
    <w:rsid w:val="00835722"/>
    <w:rsid w:val="00836AF3"/>
    <w:rsid w:val="008370BF"/>
    <w:rsid w:val="00840D04"/>
    <w:rsid w:val="008410C5"/>
    <w:rsid w:val="00841A70"/>
    <w:rsid w:val="00843095"/>
    <w:rsid w:val="00844E05"/>
    <w:rsid w:val="00845165"/>
    <w:rsid w:val="008455AB"/>
    <w:rsid w:val="008455EB"/>
    <w:rsid w:val="00845C9F"/>
    <w:rsid w:val="008460AD"/>
    <w:rsid w:val="00847186"/>
    <w:rsid w:val="0084787A"/>
    <w:rsid w:val="00850E84"/>
    <w:rsid w:val="008520CB"/>
    <w:rsid w:val="0085289B"/>
    <w:rsid w:val="008534C7"/>
    <w:rsid w:val="00854704"/>
    <w:rsid w:val="00854F09"/>
    <w:rsid w:val="00855F04"/>
    <w:rsid w:val="0085639F"/>
    <w:rsid w:val="008571A4"/>
    <w:rsid w:val="00857FCD"/>
    <w:rsid w:val="008610BE"/>
    <w:rsid w:val="008610E7"/>
    <w:rsid w:val="00861BD0"/>
    <w:rsid w:val="00862894"/>
    <w:rsid w:val="00862ED5"/>
    <w:rsid w:val="00865AD4"/>
    <w:rsid w:val="00865C76"/>
    <w:rsid w:val="008718B3"/>
    <w:rsid w:val="00871981"/>
    <w:rsid w:val="008733F9"/>
    <w:rsid w:val="00875747"/>
    <w:rsid w:val="0087681C"/>
    <w:rsid w:val="00882FCA"/>
    <w:rsid w:val="008844A3"/>
    <w:rsid w:val="008867CF"/>
    <w:rsid w:val="008873D0"/>
    <w:rsid w:val="00887706"/>
    <w:rsid w:val="00887995"/>
    <w:rsid w:val="00887F8F"/>
    <w:rsid w:val="00892BF9"/>
    <w:rsid w:val="00895659"/>
    <w:rsid w:val="00895C38"/>
    <w:rsid w:val="00896FDE"/>
    <w:rsid w:val="00897BD8"/>
    <w:rsid w:val="008A28D5"/>
    <w:rsid w:val="008A30EB"/>
    <w:rsid w:val="008A57BF"/>
    <w:rsid w:val="008A5B79"/>
    <w:rsid w:val="008A6146"/>
    <w:rsid w:val="008A63DF"/>
    <w:rsid w:val="008A65C8"/>
    <w:rsid w:val="008A7F9E"/>
    <w:rsid w:val="008B0B3C"/>
    <w:rsid w:val="008B0F47"/>
    <w:rsid w:val="008B201C"/>
    <w:rsid w:val="008B3212"/>
    <w:rsid w:val="008B3CD8"/>
    <w:rsid w:val="008B3E0F"/>
    <w:rsid w:val="008B46F7"/>
    <w:rsid w:val="008C0C53"/>
    <w:rsid w:val="008C1F1D"/>
    <w:rsid w:val="008C1F48"/>
    <w:rsid w:val="008C2726"/>
    <w:rsid w:val="008C463E"/>
    <w:rsid w:val="008C4E01"/>
    <w:rsid w:val="008C5D14"/>
    <w:rsid w:val="008D27BE"/>
    <w:rsid w:val="008D2BEE"/>
    <w:rsid w:val="008D3EEF"/>
    <w:rsid w:val="008D4648"/>
    <w:rsid w:val="008D57A9"/>
    <w:rsid w:val="008D6FC5"/>
    <w:rsid w:val="008D7B46"/>
    <w:rsid w:val="008E0158"/>
    <w:rsid w:val="008E1151"/>
    <w:rsid w:val="008E22F9"/>
    <w:rsid w:val="008E284A"/>
    <w:rsid w:val="008E3008"/>
    <w:rsid w:val="008E3CAE"/>
    <w:rsid w:val="008E3D59"/>
    <w:rsid w:val="008E40EE"/>
    <w:rsid w:val="008E4BD6"/>
    <w:rsid w:val="008E4EB1"/>
    <w:rsid w:val="008E544E"/>
    <w:rsid w:val="008E695D"/>
    <w:rsid w:val="008E6A6F"/>
    <w:rsid w:val="008F0811"/>
    <w:rsid w:val="008F13C7"/>
    <w:rsid w:val="008F34AE"/>
    <w:rsid w:val="008F36D3"/>
    <w:rsid w:val="008F39B8"/>
    <w:rsid w:val="008F5D17"/>
    <w:rsid w:val="008F6282"/>
    <w:rsid w:val="008F62AC"/>
    <w:rsid w:val="008F66ED"/>
    <w:rsid w:val="008F6E05"/>
    <w:rsid w:val="008F6F52"/>
    <w:rsid w:val="00900471"/>
    <w:rsid w:val="00901315"/>
    <w:rsid w:val="009019F9"/>
    <w:rsid w:val="00902035"/>
    <w:rsid w:val="00903DF1"/>
    <w:rsid w:val="00907712"/>
    <w:rsid w:val="00910DE9"/>
    <w:rsid w:val="00912446"/>
    <w:rsid w:val="009129B8"/>
    <w:rsid w:val="0091329D"/>
    <w:rsid w:val="00913540"/>
    <w:rsid w:val="00913E74"/>
    <w:rsid w:val="00914235"/>
    <w:rsid w:val="00914D91"/>
    <w:rsid w:val="00915F1D"/>
    <w:rsid w:val="00920161"/>
    <w:rsid w:val="00920AEA"/>
    <w:rsid w:val="009234AF"/>
    <w:rsid w:val="009240FF"/>
    <w:rsid w:val="00926105"/>
    <w:rsid w:val="009311A6"/>
    <w:rsid w:val="0093225A"/>
    <w:rsid w:val="0093234A"/>
    <w:rsid w:val="009346F0"/>
    <w:rsid w:val="00934718"/>
    <w:rsid w:val="00935197"/>
    <w:rsid w:val="00936277"/>
    <w:rsid w:val="00936D50"/>
    <w:rsid w:val="00936DC5"/>
    <w:rsid w:val="0093719D"/>
    <w:rsid w:val="00937C25"/>
    <w:rsid w:val="00940057"/>
    <w:rsid w:val="009413B7"/>
    <w:rsid w:val="00941FA4"/>
    <w:rsid w:val="0094318F"/>
    <w:rsid w:val="00943FC1"/>
    <w:rsid w:val="00945030"/>
    <w:rsid w:val="009451EB"/>
    <w:rsid w:val="00945D23"/>
    <w:rsid w:val="0094648C"/>
    <w:rsid w:val="00946C39"/>
    <w:rsid w:val="0094761C"/>
    <w:rsid w:val="00947EC8"/>
    <w:rsid w:val="00947F07"/>
    <w:rsid w:val="00950C4D"/>
    <w:rsid w:val="0095175D"/>
    <w:rsid w:val="00951A9C"/>
    <w:rsid w:val="009531F3"/>
    <w:rsid w:val="0095338A"/>
    <w:rsid w:val="00955975"/>
    <w:rsid w:val="00955AD9"/>
    <w:rsid w:val="0095640F"/>
    <w:rsid w:val="0095650A"/>
    <w:rsid w:val="00957474"/>
    <w:rsid w:val="009617C0"/>
    <w:rsid w:val="00963634"/>
    <w:rsid w:val="009638BB"/>
    <w:rsid w:val="00963B7C"/>
    <w:rsid w:val="00963E3B"/>
    <w:rsid w:val="00964DCB"/>
    <w:rsid w:val="00966C65"/>
    <w:rsid w:val="009719AB"/>
    <w:rsid w:val="009732DF"/>
    <w:rsid w:val="009735DA"/>
    <w:rsid w:val="00973C9F"/>
    <w:rsid w:val="00974012"/>
    <w:rsid w:val="00974102"/>
    <w:rsid w:val="00974110"/>
    <w:rsid w:val="00974298"/>
    <w:rsid w:val="00975754"/>
    <w:rsid w:val="00975C88"/>
    <w:rsid w:val="00976BE5"/>
    <w:rsid w:val="00976F44"/>
    <w:rsid w:val="009772F0"/>
    <w:rsid w:val="00980419"/>
    <w:rsid w:val="00980E81"/>
    <w:rsid w:val="009822C5"/>
    <w:rsid w:val="00982714"/>
    <w:rsid w:val="00983E18"/>
    <w:rsid w:val="00984AF1"/>
    <w:rsid w:val="00984F42"/>
    <w:rsid w:val="009861F2"/>
    <w:rsid w:val="00987781"/>
    <w:rsid w:val="00987AAD"/>
    <w:rsid w:val="00987E41"/>
    <w:rsid w:val="00987F9F"/>
    <w:rsid w:val="00991064"/>
    <w:rsid w:val="0099162E"/>
    <w:rsid w:val="00992B1A"/>
    <w:rsid w:val="00993033"/>
    <w:rsid w:val="00994D79"/>
    <w:rsid w:val="00995609"/>
    <w:rsid w:val="009969CD"/>
    <w:rsid w:val="00996B16"/>
    <w:rsid w:val="00996FD0"/>
    <w:rsid w:val="009A068C"/>
    <w:rsid w:val="009A39A7"/>
    <w:rsid w:val="009A3E9E"/>
    <w:rsid w:val="009A7ABD"/>
    <w:rsid w:val="009A7D60"/>
    <w:rsid w:val="009B0074"/>
    <w:rsid w:val="009B0DF1"/>
    <w:rsid w:val="009B132A"/>
    <w:rsid w:val="009B3014"/>
    <w:rsid w:val="009B3598"/>
    <w:rsid w:val="009B43F6"/>
    <w:rsid w:val="009B6826"/>
    <w:rsid w:val="009B746B"/>
    <w:rsid w:val="009C05A4"/>
    <w:rsid w:val="009C0781"/>
    <w:rsid w:val="009C0C6F"/>
    <w:rsid w:val="009C26AE"/>
    <w:rsid w:val="009C2CC6"/>
    <w:rsid w:val="009C45C5"/>
    <w:rsid w:val="009C4F2A"/>
    <w:rsid w:val="009C5198"/>
    <w:rsid w:val="009C527B"/>
    <w:rsid w:val="009C68EA"/>
    <w:rsid w:val="009C6B40"/>
    <w:rsid w:val="009C6F8B"/>
    <w:rsid w:val="009D01E0"/>
    <w:rsid w:val="009D0B7A"/>
    <w:rsid w:val="009D0D19"/>
    <w:rsid w:val="009D1956"/>
    <w:rsid w:val="009D2A98"/>
    <w:rsid w:val="009D2AC7"/>
    <w:rsid w:val="009D2C23"/>
    <w:rsid w:val="009D3F24"/>
    <w:rsid w:val="009D401B"/>
    <w:rsid w:val="009D4F0B"/>
    <w:rsid w:val="009D5AED"/>
    <w:rsid w:val="009D6FA3"/>
    <w:rsid w:val="009E0E6D"/>
    <w:rsid w:val="009E1C56"/>
    <w:rsid w:val="009E33F5"/>
    <w:rsid w:val="009E3557"/>
    <w:rsid w:val="009E362A"/>
    <w:rsid w:val="009E445B"/>
    <w:rsid w:val="009E5E7F"/>
    <w:rsid w:val="009F1198"/>
    <w:rsid w:val="009F1305"/>
    <w:rsid w:val="009F169C"/>
    <w:rsid w:val="009F205A"/>
    <w:rsid w:val="009F23BA"/>
    <w:rsid w:val="009F2D67"/>
    <w:rsid w:val="009F39DA"/>
    <w:rsid w:val="009F3DB3"/>
    <w:rsid w:val="009F3E18"/>
    <w:rsid w:val="009F4DBC"/>
    <w:rsid w:val="009F689C"/>
    <w:rsid w:val="009F6FC3"/>
    <w:rsid w:val="009F7507"/>
    <w:rsid w:val="009F7BE6"/>
    <w:rsid w:val="00A011B2"/>
    <w:rsid w:val="00A025BD"/>
    <w:rsid w:val="00A02881"/>
    <w:rsid w:val="00A05B9A"/>
    <w:rsid w:val="00A070F5"/>
    <w:rsid w:val="00A077B7"/>
    <w:rsid w:val="00A07FEE"/>
    <w:rsid w:val="00A10844"/>
    <w:rsid w:val="00A11E90"/>
    <w:rsid w:val="00A122E5"/>
    <w:rsid w:val="00A12DE5"/>
    <w:rsid w:val="00A12E21"/>
    <w:rsid w:val="00A13060"/>
    <w:rsid w:val="00A15139"/>
    <w:rsid w:val="00A15570"/>
    <w:rsid w:val="00A174DA"/>
    <w:rsid w:val="00A17ACB"/>
    <w:rsid w:val="00A211FB"/>
    <w:rsid w:val="00A21DE6"/>
    <w:rsid w:val="00A235BD"/>
    <w:rsid w:val="00A24671"/>
    <w:rsid w:val="00A2501A"/>
    <w:rsid w:val="00A26404"/>
    <w:rsid w:val="00A26425"/>
    <w:rsid w:val="00A27066"/>
    <w:rsid w:val="00A304C9"/>
    <w:rsid w:val="00A31A59"/>
    <w:rsid w:val="00A31B83"/>
    <w:rsid w:val="00A33426"/>
    <w:rsid w:val="00A33DB3"/>
    <w:rsid w:val="00A3464A"/>
    <w:rsid w:val="00A34920"/>
    <w:rsid w:val="00A3690A"/>
    <w:rsid w:val="00A36A52"/>
    <w:rsid w:val="00A36B5F"/>
    <w:rsid w:val="00A3795F"/>
    <w:rsid w:val="00A40601"/>
    <w:rsid w:val="00A417DA"/>
    <w:rsid w:val="00A42797"/>
    <w:rsid w:val="00A42FE2"/>
    <w:rsid w:val="00A4437D"/>
    <w:rsid w:val="00A44B10"/>
    <w:rsid w:val="00A44FE7"/>
    <w:rsid w:val="00A46467"/>
    <w:rsid w:val="00A46CC6"/>
    <w:rsid w:val="00A502A3"/>
    <w:rsid w:val="00A502AB"/>
    <w:rsid w:val="00A5071F"/>
    <w:rsid w:val="00A533EA"/>
    <w:rsid w:val="00A53B34"/>
    <w:rsid w:val="00A5629B"/>
    <w:rsid w:val="00A56D23"/>
    <w:rsid w:val="00A57BD2"/>
    <w:rsid w:val="00A60B77"/>
    <w:rsid w:val="00A60D5C"/>
    <w:rsid w:val="00A61277"/>
    <w:rsid w:val="00A61805"/>
    <w:rsid w:val="00A61BF9"/>
    <w:rsid w:val="00A61D07"/>
    <w:rsid w:val="00A61D09"/>
    <w:rsid w:val="00A622A4"/>
    <w:rsid w:val="00A62715"/>
    <w:rsid w:val="00A63B9A"/>
    <w:rsid w:val="00A64910"/>
    <w:rsid w:val="00A671BB"/>
    <w:rsid w:val="00A70297"/>
    <w:rsid w:val="00A704A0"/>
    <w:rsid w:val="00A74E66"/>
    <w:rsid w:val="00A74EA6"/>
    <w:rsid w:val="00A7655D"/>
    <w:rsid w:val="00A76773"/>
    <w:rsid w:val="00A768A1"/>
    <w:rsid w:val="00A76F75"/>
    <w:rsid w:val="00A8122C"/>
    <w:rsid w:val="00A82723"/>
    <w:rsid w:val="00A84368"/>
    <w:rsid w:val="00A856DB"/>
    <w:rsid w:val="00A85BA9"/>
    <w:rsid w:val="00A860A1"/>
    <w:rsid w:val="00A865AC"/>
    <w:rsid w:val="00A86A58"/>
    <w:rsid w:val="00A86F3E"/>
    <w:rsid w:val="00A87326"/>
    <w:rsid w:val="00A87804"/>
    <w:rsid w:val="00A87E08"/>
    <w:rsid w:val="00A900A3"/>
    <w:rsid w:val="00A900C9"/>
    <w:rsid w:val="00A913AF"/>
    <w:rsid w:val="00A91ECF"/>
    <w:rsid w:val="00A9227D"/>
    <w:rsid w:val="00A9228B"/>
    <w:rsid w:val="00A9271A"/>
    <w:rsid w:val="00A938C0"/>
    <w:rsid w:val="00A944F0"/>
    <w:rsid w:val="00A945B9"/>
    <w:rsid w:val="00A94EC9"/>
    <w:rsid w:val="00A96491"/>
    <w:rsid w:val="00A96E4D"/>
    <w:rsid w:val="00AA07B1"/>
    <w:rsid w:val="00AA124D"/>
    <w:rsid w:val="00AA3387"/>
    <w:rsid w:val="00AA3DED"/>
    <w:rsid w:val="00AA41BE"/>
    <w:rsid w:val="00AA4B7A"/>
    <w:rsid w:val="00AA53F3"/>
    <w:rsid w:val="00AA576A"/>
    <w:rsid w:val="00AA6323"/>
    <w:rsid w:val="00AA7429"/>
    <w:rsid w:val="00AA7E4A"/>
    <w:rsid w:val="00AB1305"/>
    <w:rsid w:val="00AB1684"/>
    <w:rsid w:val="00AB1B79"/>
    <w:rsid w:val="00AB4CA5"/>
    <w:rsid w:val="00AC0DD6"/>
    <w:rsid w:val="00AC102E"/>
    <w:rsid w:val="00AC1036"/>
    <w:rsid w:val="00AC1B9F"/>
    <w:rsid w:val="00AC3D95"/>
    <w:rsid w:val="00AC4A0E"/>
    <w:rsid w:val="00AC535D"/>
    <w:rsid w:val="00AC62E3"/>
    <w:rsid w:val="00AC6688"/>
    <w:rsid w:val="00AC6E1E"/>
    <w:rsid w:val="00AD0A55"/>
    <w:rsid w:val="00AD0CC5"/>
    <w:rsid w:val="00AD0F7F"/>
    <w:rsid w:val="00AD0FA2"/>
    <w:rsid w:val="00AD1AD1"/>
    <w:rsid w:val="00AD35B3"/>
    <w:rsid w:val="00AD41C1"/>
    <w:rsid w:val="00AD4290"/>
    <w:rsid w:val="00AD4E22"/>
    <w:rsid w:val="00AD52AE"/>
    <w:rsid w:val="00AD52BA"/>
    <w:rsid w:val="00AD57B4"/>
    <w:rsid w:val="00AD5D1E"/>
    <w:rsid w:val="00AD64EE"/>
    <w:rsid w:val="00AE14E2"/>
    <w:rsid w:val="00AE1C24"/>
    <w:rsid w:val="00AE3791"/>
    <w:rsid w:val="00AE3E00"/>
    <w:rsid w:val="00AF1250"/>
    <w:rsid w:val="00AF15DB"/>
    <w:rsid w:val="00AF26F4"/>
    <w:rsid w:val="00AF27C6"/>
    <w:rsid w:val="00AF493B"/>
    <w:rsid w:val="00AF4C5E"/>
    <w:rsid w:val="00AF63CC"/>
    <w:rsid w:val="00AF75FA"/>
    <w:rsid w:val="00AF7B97"/>
    <w:rsid w:val="00B00151"/>
    <w:rsid w:val="00B01174"/>
    <w:rsid w:val="00B017C2"/>
    <w:rsid w:val="00B04329"/>
    <w:rsid w:val="00B0668C"/>
    <w:rsid w:val="00B06FF8"/>
    <w:rsid w:val="00B10C12"/>
    <w:rsid w:val="00B10FE5"/>
    <w:rsid w:val="00B16E02"/>
    <w:rsid w:val="00B172DF"/>
    <w:rsid w:val="00B20143"/>
    <w:rsid w:val="00B206BC"/>
    <w:rsid w:val="00B2133D"/>
    <w:rsid w:val="00B21481"/>
    <w:rsid w:val="00B216CF"/>
    <w:rsid w:val="00B22AC9"/>
    <w:rsid w:val="00B23616"/>
    <w:rsid w:val="00B24917"/>
    <w:rsid w:val="00B25DAB"/>
    <w:rsid w:val="00B2695C"/>
    <w:rsid w:val="00B272C1"/>
    <w:rsid w:val="00B27950"/>
    <w:rsid w:val="00B27CB7"/>
    <w:rsid w:val="00B27ECC"/>
    <w:rsid w:val="00B3166B"/>
    <w:rsid w:val="00B32737"/>
    <w:rsid w:val="00B32ABB"/>
    <w:rsid w:val="00B32F63"/>
    <w:rsid w:val="00B33336"/>
    <w:rsid w:val="00B3390D"/>
    <w:rsid w:val="00B33BF1"/>
    <w:rsid w:val="00B35213"/>
    <w:rsid w:val="00B3713E"/>
    <w:rsid w:val="00B403AB"/>
    <w:rsid w:val="00B42695"/>
    <w:rsid w:val="00B431F4"/>
    <w:rsid w:val="00B45491"/>
    <w:rsid w:val="00B45A66"/>
    <w:rsid w:val="00B45A83"/>
    <w:rsid w:val="00B51F2C"/>
    <w:rsid w:val="00B521B9"/>
    <w:rsid w:val="00B5671F"/>
    <w:rsid w:val="00B57B74"/>
    <w:rsid w:val="00B57D72"/>
    <w:rsid w:val="00B60387"/>
    <w:rsid w:val="00B60935"/>
    <w:rsid w:val="00B610A6"/>
    <w:rsid w:val="00B61501"/>
    <w:rsid w:val="00B61AE6"/>
    <w:rsid w:val="00B6331F"/>
    <w:rsid w:val="00B63A5B"/>
    <w:rsid w:val="00B63A80"/>
    <w:rsid w:val="00B63B2F"/>
    <w:rsid w:val="00B66A07"/>
    <w:rsid w:val="00B70781"/>
    <w:rsid w:val="00B70AEC"/>
    <w:rsid w:val="00B730F7"/>
    <w:rsid w:val="00B74A87"/>
    <w:rsid w:val="00B74D5E"/>
    <w:rsid w:val="00B750FE"/>
    <w:rsid w:val="00B7513E"/>
    <w:rsid w:val="00B7525D"/>
    <w:rsid w:val="00B75BD9"/>
    <w:rsid w:val="00B766C6"/>
    <w:rsid w:val="00B76C13"/>
    <w:rsid w:val="00B76F99"/>
    <w:rsid w:val="00B776AB"/>
    <w:rsid w:val="00B80046"/>
    <w:rsid w:val="00B806BD"/>
    <w:rsid w:val="00B81D90"/>
    <w:rsid w:val="00B81FDA"/>
    <w:rsid w:val="00B833FB"/>
    <w:rsid w:val="00B83CDB"/>
    <w:rsid w:val="00B85410"/>
    <w:rsid w:val="00B85557"/>
    <w:rsid w:val="00B8556C"/>
    <w:rsid w:val="00B87B72"/>
    <w:rsid w:val="00B90388"/>
    <w:rsid w:val="00B90E59"/>
    <w:rsid w:val="00B91A13"/>
    <w:rsid w:val="00B93E32"/>
    <w:rsid w:val="00B94523"/>
    <w:rsid w:val="00B94C61"/>
    <w:rsid w:val="00B94F7A"/>
    <w:rsid w:val="00B95115"/>
    <w:rsid w:val="00B9532A"/>
    <w:rsid w:val="00B960F2"/>
    <w:rsid w:val="00BA1EB4"/>
    <w:rsid w:val="00BA3473"/>
    <w:rsid w:val="00BA3747"/>
    <w:rsid w:val="00BA3B70"/>
    <w:rsid w:val="00BA4751"/>
    <w:rsid w:val="00BA4A1D"/>
    <w:rsid w:val="00BA583C"/>
    <w:rsid w:val="00BA5BE9"/>
    <w:rsid w:val="00BA616B"/>
    <w:rsid w:val="00BA6DFF"/>
    <w:rsid w:val="00BA7B98"/>
    <w:rsid w:val="00BA7C0C"/>
    <w:rsid w:val="00BB1357"/>
    <w:rsid w:val="00BB20C9"/>
    <w:rsid w:val="00BB25FC"/>
    <w:rsid w:val="00BB26BA"/>
    <w:rsid w:val="00BB29C5"/>
    <w:rsid w:val="00BB4A54"/>
    <w:rsid w:val="00BB4AE3"/>
    <w:rsid w:val="00BB638D"/>
    <w:rsid w:val="00BB682D"/>
    <w:rsid w:val="00BB7703"/>
    <w:rsid w:val="00BB7758"/>
    <w:rsid w:val="00BC05EA"/>
    <w:rsid w:val="00BC1776"/>
    <w:rsid w:val="00BC25DC"/>
    <w:rsid w:val="00BC71FD"/>
    <w:rsid w:val="00BD013B"/>
    <w:rsid w:val="00BD0BC0"/>
    <w:rsid w:val="00BD1534"/>
    <w:rsid w:val="00BD51AC"/>
    <w:rsid w:val="00BD6A20"/>
    <w:rsid w:val="00BD7891"/>
    <w:rsid w:val="00BE085E"/>
    <w:rsid w:val="00BE14B0"/>
    <w:rsid w:val="00BE1712"/>
    <w:rsid w:val="00BE3119"/>
    <w:rsid w:val="00BE5B0D"/>
    <w:rsid w:val="00BE6429"/>
    <w:rsid w:val="00BE6823"/>
    <w:rsid w:val="00BE6C06"/>
    <w:rsid w:val="00BF0398"/>
    <w:rsid w:val="00BF18F6"/>
    <w:rsid w:val="00BF2C24"/>
    <w:rsid w:val="00BF306B"/>
    <w:rsid w:val="00BF3AAB"/>
    <w:rsid w:val="00BF3D9B"/>
    <w:rsid w:val="00BF46CC"/>
    <w:rsid w:val="00BF55E8"/>
    <w:rsid w:val="00BF6357"/>
    <w:rsid w:val="00BF6B4A"/>
    <w:rsid w:val="00BF6F19"/>
    <w:rsid w:val="00BF72AD"/>
    <w:rsid w:val="00C00152"/>
    <w:rsid w:val="00C00455"/>
    <w:rsid w:val="00C00909"/>
    <w:rsid w:val="00C026F8"/>
    <w:rsid w:val="00C02849"/>
    <w:rsid w:val="00C04068"/>
    <w:rsid w:val="00C05047"/>
    <w:rsid w:val="00C05B48"/>
    <w:rsid w:val="00C061C8"/>
    <w:rsid w:val="00C06843"/>
    <w:rsid w:val="00C06974"/>
    <w:rsid w:val="00C0699B"/>
    <w:rsid w:val="00C071F4"/>
    <w:rsid w:val="00C07207"/>
    <w:rsid w:val="00C1065D"/>
    <w:rsid w:val="00C1159C"/>
    <w:rsid w:val="00C11BA7"/>
    <w:rsid w:val="00C12A1E"/>
    <w:rsid w:val="00C12AA1"/>
    <w:rsid w:val="00C12EE6"/>
    <w:rsid w:val="00C13220"/>
    <w:rsid w:val="00C14C87"/>
    <w:rsid w:val="00C15F0C"/>
    <w:rsid w:val="00C164D3"/>
    <w:rsid w:val="00C17001"/>
    <w:rsid w:val="00C21367"/>
    <w:rsid w:val="00C21BBB"/>
    <w:rsid w:val="00C2279B"/>
    <w:rsid w:val="00C231D2"/>
    <w:rsid w:val="00C23B94"/>
    <w:rsid w:val="00C23E24"/>
    <w:rsid w:val="00C249E2"/>
    <w:rsid w:val="00C2695C"/>
    <w:rsid w:val="00C26EE1"/>
    <w:rsid w:val="00C2757B"/>
    <w:rsid w:val="00C3185C"/>
    <w:rsid w:val="00C31898"/>
    <w:rsid w:val="00C3529C"/>
    <w:rsid w:val="00C35EDE"/>
    <w:rsid w:val="00C35F4E"/>
    <w:rsid w:val="00C361D0"/>
    <w:rsid w:val="00C3696B"/>
    <w:rsid w:val="00C37BB0"/>
    <w:rsid w:val="00C41B8E"/>
    <w:rsid w:val="00C41E8F"/>
    <w:rsid w:val="00C42383"/>
    <w:rsid w:val="00C42654"/>
    <w:rsid w:val="00C44926"/>
    <w:rsid w:val="00C4539E"/>
    <w:rsid w:val="00C46B60"/>
    <w:rsid w:val="00C47495"/>
    <w:rsid w:val="00C502DA"/>
    <w:rsid w:val="00C52AFF"/>
    <w:rsid w:val="00C57090"/>
    <w:rsid w:val="00C60428"/>
    <w:rsid w:val="00C611BE"/>
    <w:rsid w:val="00C614AD"/>
    <w:rsid w:val="00C61772"/>
    <w:rsid w:val="00C638F8"/>
    <w:rsid w:val="00C655E3"/>
    <w:rsid w:val="00C677F1"/>
    <w:rsid w:val="00C67D98"/>
    <w:rsid w:val="00C71075"/>
    <w:rsid w:val="00C71935"/>
    <w:rsid w:val="00C7237E"/>
    <w:rsid w:val="00C72AA8"/>
    <w:rsid w:val="00C72FBF"/>
    <w:rsid w:val="00C7393E"/>
    <w:rsid w:val="00C74C3F"/>
    <w:rsid w:val="00C74DA6"/>
    <w:rsid w:val="00C74E6D"/>
    <w:rsid w:val="00C80ED4"/>
    <w:rsid w:val="00C817EA"/>
    <w:rsid w:val="00C81D40"/>
    <w:rsid w:val="00C83316"/>
    <w:rsid w:val="00C83421"/>
    <w:rsid w:val="00C837AB"/>
    <w:rsid w:val="00C83904"/>
    <w:rsid w:val="00C83FBF"/>
    <w:rsid w:val="00C855AB"/>
    <w:rsid w:val="00C859C4"/>
    <w:rsid w:val="00C87252"/>
    <w:rsid w:val="00C90E3E"/>
    <w:rsid w:val="00C917D7"/>
    <w:rsid w:val="00C92302"/>
    <w:rsid w:val="00C9268D"/>
    <w:rsid w:val="00C93A7F"/>
    <w:rsid w:val="00C93B84"/>
    <w:rsid w:val="00C93DE3"/>
    <w:rsid w:val="00C93E6F"/>
    <w:rsid w:val="00C94353"/>
    <w:rsid w:val="00C94CF3"/>
    <w:rsid w:val="00C94D82"/>
    <w:rsid w:val="00C9650C"/>
    <w:rsid w:val="00CA028A"/>
    <w:rsid w:val="00CA0339"/>
    <w:rsid w:val="00CA082B"/>
    <w:rsid w:val="00CA19E2"/>
    <w:rsid w:val="00CA1E46"/>
    <w:rsid w:val="00CA34E5"/>
    <w:rsid w:val="00CA4698"/>
    <w:rsid w:val="00CA4A9E"/>
    <w:rsid w:val="00CA5548"/>
    <w:rsid w:val="00CA69FE"/>
    <w:rsid w:val="00CA714A"/>
    <w:rsid w:val="00CB205E"/>
    <w:rsid w:val="00CB28A4"/>
    <w:rsid w:val="00CB3246"/>
    <w:rsid w:val="00CB58CD"/>
    <w:rsid w:val="00CB5938"/>
    <w:rsid w:val="00CB5BBD"/>
    <w:rsid w:val="00CB5D0A"/>
    <w:rsid w:val="00CB5E23"/>
    <w:rsid w:val="00CB7E5F"/>
    <w:rsid w:val="00CC06AE"/>
    <w:rsid w:val="00CC1675"/>
    <w:rsid w:val="00CC24BE"/>
    <w:rsid w:val="00CC26A6"/>
    <w:rsid w:val="00CC378F"/>
    <w:rsid w:val="00CC3F8E"/>
    <w:rsid w:val="00CC407A"/>
    <w:rsid w:val="00CC4D5E"/>
    <w:rsid w:val="00CC54F4"/>
    <w:rsid w:val="00CC57F9"/>
    <w:rsid w:val="00CC5F69"/>
    <w:rsid w:val="00CC69CF"/>
    <w:rsid w:val="00CC6A94"/>
    <w:rsid w:val="00CC7210"/>
    <w:rsid w:val="00CC7499"/>
    <w:rsid w:val="00CD110C"/>
    <w:rsid w:val="00CD192F"/>
    <w:rsid w:val="00CD1E38"/>
    <w:rsid w:val="00CD5BDA"/>
    <w:rsid w:val="00CD65DC"/>
    <w:rsid w:val="00CD7B1D"/>
    <w:rsid w:val="00CE0492"/>
    <w:rsid w:val="00CE1CBD"/>
    <w:rsid w:val="00CE23FE"/>
    <w:rsid w:val="00CE32FF"/>
    <w:rsid w:val="00CE3B0D"/>
    <w:rsid w:val="00CE58CE"/>
    <w:rsid w:val="00CE59B0"/>
    <w:rsid w:val="00CE6D1D"/>
    <w:rsid w:val="00CE6E27"/>
    <w:rsid w:val="00CF0D23"/>
    <w:rsid w:val="00CF12FF"/>
    <w:rsid w:val="00CF194E"/>
    <w:rsid w:val="00CF27D2"/>
    <w:rsid w:val="00CF2C5C"/>
    <w:rsid w:val="00CF39A0"/>
    <w:rsid w:val="00CF57B5"/>
    <w:rsid w:val="00CF69A7"/>
    <w:rsid w:val="00CF6E1A"/>
    <w:rsid w:val="00CF78DE"/>
    <w:rsid w:val="00CF79D4"/>
    <w:rsid w:val="00D008E6"/>
    <w:rsid w:val="00D01FA8"/>
    <w:rsid w:val="00D02283"/>
    <w:rsid w:val="00D03A69"/>
    <w:rsid w:val="00D03DD6"/>
    <w:rsid w:val="00D046AB"/>
    <w:rsid w:val="00D050A1"/>
    <w:rsid w:val="00D053FF"/>
    <w:rsid w:val="00D05F12"/>
    <w:rsid w:val="00D068E0"/>
    <w:rsid w:val="00D0693F"/>
    <w:rsid w:val="00D07004"/>
    <w:rsid w:val="00D07ADD"/>
    <w:rsid w:val="00D07DE8"/>
    <w:rsid w:val="00D07FED"/>
    <w:rsid w:val="00D106E7"/>
    <w:rsid w:val="00D10B23"/>
    <w:rsid w:val="00D118FB"/>
    <w:rsid w:val="00D11BF5"/>
    <w:rsid w:val="00D11D0E"/>
    <w:rsid w:val="00D12F9C"/>
    <w:rsid w:val="00D13113"/>
    <w:rsid w:val="00D14054"/>
    <w:rsid w:val="00D15312"/>
    <w:rsid w:val="00D15386"/>
    <w:rsid w:val="00D1706C"/>
    <w:rsid w:val="00D173FD"/>
    <w:rsid w:val="00D17E8A"/>
    <w:rsid w:val="00D20996"/>
    <w:rsid w:val="00D2179E"/>
    <w:rsid w:val="00D21CFA"/>
    <w:rsid w:val="00D22D0B"/>
    <w:rsid w:val="00D247CA"/>
    <w:rsid w:val="00D25884"/>
    <w:rsid w:val="00D30CA9"/>
    <w:rsid w:val="00D31BB2"/>
    <w:rsid w:val="00D344B4"/>
    <w:rsid w:val="00D34DCD"/>
    <w:rsid w:val="00D36578"/>
    <w:rsid w:val="00D3765A"/>
    <w:rsid w:val="00D414B9"/>
    <w:rsid w:val="00D41542"/>
    <w:rsid w:val="00D41A34"/>
    <w:rsid w:val="00D41AD9"/>
    <w:rsid w:val="00D425B3"/>
    <w:rsid w:val="00D42709"/>
    <w:rsid w:val="00D42DD9"/>
    <w:rsid w:val="00D435C8"/>
    <w:rsid w:val="00D44192"/>
    <w:rsid w:val="00D44D2A"/>
    <w:rsid w:val="00D45B8F"/>
    <w:rsid w:val="00D4723E"/>
    <w:rsid w:val="00D512F4"/>
    <w:rsid w:val="00D51742"/>
    <w:rsid w:val="00D51C08"/>
    <w:rsid w:val="00D53010"/>
    <w:rsid w:val="00D5380D"/>
    <w:rsid w:val="00D553E1"/>
    <w:rsid w:val="00D55579"/>
    <w:rsid w:val="00D55BAA"/>
    <w:rsid w:val="00D573FD"/>
    <w:rsid w:val="00D603EA"/>
    <w:rsid w:val="00D60663"/>
    <w:rsid w:val="00D60EA4"/>
    <w:rsid w:val="00D61623"/>
    <w:rsid w:val="00D6291F"/>
    <w:rsid w:val="00D62BA7"/>
    <w:rsid w:val="00D63DDC"/>
    <w:rsid w:val="00D65273"/>
    <w:rsid w:val="00D65564"/>
    <w:rsid w:val="00D6608B"/>
    <w:rsid w:val="00D67602"/>
    <w:rsid w:val="00D70243"/>
    <w:rsid w:val="00D71859"/>
    <w:rsid w:val="00D71F19"/>
    <w:rsid w:val="00D73C40"/>
    <w:rsid w:val="00D751D8"/>
    <w:rsid w:val="00D75AFF"/>
    <w:rsid w:val="00D76228"/>
    <w:rsid w:val="00D77FA0"/>
    <w:rsid w:val="00D8099F"/>
    <w:rsid w:val="00D832D1"/>
    <w:rsid w:val="00D83F67"/>
    <w:rsid w:val="00D840C6"/>
    <w:rsid w:val="00D844E4"/>
    <w:rsid w:val="00D84EFA"/>
    <w:rsid w:val="00D85213"/>
    <w:rsid w:val="00D857D4"/>
    <w:rsid w:val="00D8601D"/>
    <w:rsid w:val="00D86678"/>
    <w:rsid w:val="00D86A6C"/>
    <w:rsid w:val="00D87D05"/>
    <w:rsid w:val="00D92F35"/>
    <w:rsid w:val="00D92FA4"/>
    <w:rsid w:val="00D93490"/>
    <w:rsid w:val="00D93E59"/>
    <w:rsid w:val="00D95ACC"/>
    <w:rsid w:val="00D95B4D"/>
    <w:rsid w:val="00D96CCA"/>
    <w:rsid w:val="00D97296"/>
    <w:rsid w:val="00D973C4"/>
    <w:rsid w:val="00D97705"/>
    <w:rsid w:val="00DA220F"/>
    <w:rsid w:val="00DA43C1"/>
    <w:rsid w:val="00DA4671"/>
    <w:rsid w:val="00DA4F50"/>
    <w:rsid w:val="00DA53F6"/>
    <w:rsid w:val="00DA663F"/>
    <w:rsid w:val="00DA6C34"/>
    <w:rsid w:val="00DA6F55"/>
    <w:rsid w:val="00DA7558"/>
    <w:rsid w:val="00DA78C4"/>
    <w:rsid w:val="00DB1D4F"/>
    <w:rsid w:val="00DB2427"/>
    <w:rsid w:val="00DB278B"/>
    <w:rsid w:val="00DB5237"/>
    <w:rsid w:val="00DB77D0"/>
    <w:rsid w:val="00DB7FE5"/>
    <w:rsid w:val="00DC0337"/>
    <w:rsid w:val="00DC0586"/>
    <w:rsid w:val="00DC0B31"/>
    <w:rsid w:val="00DC4DCA"/>
    <w:rsid w:val="00DC5103"/>
    <w:rsid w:val="00DC586E"/>
    <w:rsid w:val="00DC599F"/>
    <w:rsid w:val="00DD0019"/>
    <w:rsid w:val="00DD0463"/>
    <w:rsid w:val="00DD0BAB"/>
    <w:rsid w:val="00DD1201"/>
    <w:rsid w:val="00DD193F"/>
    <w:rsid w:val="00DD21FC"/>
    <w:rsid w:val="00DD2513"/>
    <w:rsid w:val="00DD53A8"/>
    <w:rsid w:val="00DD5B61"/>
    <w:rsid w:val="00DD693F"/>
    <w:rsid w:val="00DD7C64"/>
    <w:rsid w:val="00DE2937"/>
    <w:rsid w:val="00DE3242"/>
    <w:rsid w:val="00DE41D3"/>
    <w:rsid w:val="00DE65CA"/>
    <w:rsid w:val="00DF01F6"/>
    <w:rsid w:val="00DF0616"/>
    <w:rsid w:val="00DF0B10"/>
    <w:rsid w:val="00DF1452"/>
    <w:rsid w:val="00DF1F51"/>
    <w:rsid w:val="00DF244F"/>
    <w:rsid w:val="00DF2B50"/>
    <w:rsid w:val="00DF3154"/>
    <w:rsid w:val="00DF36C5"/>
    <w:rsid w:val="00DF50D7"/>
    <w:rsid w:val="00DF55FC"/>
    <w:rsid w:val="00DF5DEB"/>
    <w:rsid w:val="00DF6DF8"/>
    <w:rsid w:val="00DF6E89"/>
    <w:rsid w:val="00DF78CC"/>
    <w:rsid w:val="00DF7CFE"/>
    <w:rsid w:val="00E0097B"/>
    <w:rsid w:val="00E00AA1"/>
    <w:rsid w:val="00E00DD4"/>
    <w:rsid w:val="00E0139F"/>
    <w:rsid w:val="00E039F1"/>
    <w:rsid w:val="00E03CAC"/>
    <w:rsid w:val="00E0417A"/>
    <w:rsid w:val="00E054DC"/>
    <w:rsid w:val="00E07346"/>
    <w:rsid w:val="00E11121"/>
    <w:rsid w:val="00E115AB"/>
    <w:rsid w:val="00E11CA4"/>
    <w:rsid w:val="00E144AF"/>
    <w:rsid w:val="00E15764"/>
    <w:rsid w:val="00E158BD"/>
    <w:rsid w:val="00E16490"/>
    <w:rsid w:val="00E16666"/>
    <w:rsid w:val="00E17011"/>
    <w:rsid w:val="00E17A4C"/>
    <w:rsid w:val="00E20CD2"/>
    <w:rsid w:val="00E2338F"/>
    <w:rsid w:val="00E23B96"/>
    <w:rsid w:val="00E23DF4"/>
    <w:rsid w:val="00E25C9A"/>
    <w:rsid w:val="00E25DCA"/>
    <w:rsid w:val="00E261E9"/>
    <w:rsid w:val="00E2724B"/>
    <w:rsid w:val="00E27990"/>
    <w:rsid w:val="00E27AE4"/>
    <w:rsid w:val="00E3105B"/>
    <w:rsid w:val="00E315EE"/>
    <w:rsid w:val="00E31ABB"/>
    <w:rsid w:val="00E321F6"/>
    <w:rsid w:val="00E36244"/>
    <w:rsid w:val="00E37C69"/>
    <w:rsid w:val="00E4057B"/>
    <w:rsid w:val="00E42324"/>
    <w:rsid w:val="00E42E8D"/>
    <w:rsid w:val="00E45322"/>
    <w:rsid w:val="00E45764"/>
    <w:rsid w:val="00E4626F"/>
    <w:rsid w:val="00E470CC"/>
    <w:rsid w:val="00E478DC"/>
    <w:rsid w:val="00E47C78"/>
    <w:rsid w:val="00E50776"/>
    <w:rsid w:val="00E51611"/>
    <w:rsid w:val="00E51A19"/>
    <w:rsid w:val="00E54405"/>
    <w:rsid w:val="00E56B2A"/>
    <w:rsid w:val="00E5700B"/>
    <w:rsid w:val="00E5793D"/>
    <w:rsid w:val="00E60956"/>
    <w:rsid w:val="00E6105B"/>
    <w:rsid w:val="00E61A5C"/>
    <w:rsid w:val="00E62C25"/>
    <w:rsid w:val="00E62E0E"/>
    <w:rsid w:val="00E631A9"/>
    <w:rsid w:val="00E64A64"/>
    <w:rsid w:val="00E64B8E"/>
    <w:rsid w:val="00E64FE3"/>
    <w:rsid w:val="00E67A58"/>
    <w:rsid w:val="00E70904"/>
    <w:rsid w:val="00E70CF3"/>
    <w:rsid w:val="00E70D08"/>
    <w:rsid w:val="00E70D9D"/>
    <w:rsid w:val="00E716A7"/>
    <w:rsid w:val="00E7189C"/>
    <w:rsid w:val="00E7453C"/>
    <w:rsid w:val="00E74D81"/>
    <w:rsid w:val="00E76FD0"/>
    <w:rsid w:val="00E77449"/>
    <w:rsid w:val="00E8062F"/>
    <w:rsid w:val="00E80685"/>
    <w:rsid w:val="00E808B9"/>
    <w:rsid w:val="00E80C2E"/>
    <w:rsid w:val="00E80E3E"/>
    <w:rsid w:val="00E818E1"/>
    <w:rsid w:val="00E9037D"/>
    <w:rsid w:val="00E906BC"/>
    <w:rsid w:val="00E9219D"/>
    <w:rsid w:val="00E93C18"/>
    <w:rsid w:val="00E944B8"/>
    <w:rsid w:val="00E967C5"/>
    <w:rsid w:val="00E97147"/>
    <w:rsid w:val="00EA1839"/>
    <w:rsid w:val="00EA31ED"/>
    <w:rsid w:val="00EA37AF"/>
    <w:rsid w:val="00EA3E8A"/>
    <w:rsid w:val="00EA44C4"/>
    <w:rsid w:val="00EA4FF3"/>
    <w:rsid w:val="00EA794E"/>
    <w:rsid w:val="00EB0ACC"/>
    <w:rsid w:val="00EB0C72"/>
    <w:rsid w:val="00EB16F1"/>
    <w:rsid w:val="00EB2042"/>
    <w:rsid w:val="00EB222C"/>
    <w:rsid w:val="00EB2675"/>
    <w:rsid w:val="00EB26AC"/>
    <w:rsid w:val="00EB4837"/>
    <w:rsid w:val="00EB4D55"/>
    <w:rsid w:val="00EB4F1F"/>
    <w:rsid w:val="00EB5DB7"/>
    <w:rsid w:val="00EB72EA"/>
    <w:rsid w:val="00EC1655"/>
    <w:rsid w:val="00EC362C"/>
    <w:rsid w:val="00EC3CD5"/>
    <w:rsid w:val="00EC4084"/>
    <w:rsid w:val="00EC4348"/>
    <w:rsid w:val="00EC4699"/>
    <w:rsid w:val="00EC52F5"/>
    <w:rsid w:val="00EC5C31"/>
    <w:rsid w:val="00EC6CF7"/>
    <w:rsid w:val="00ED0FAD"/>
    <w:rsid w:val="00ED2E97"/>
    <w:rsid w:val="00ED2EF2"/>
    <w:rsid w:val="00ED322E"/>
    <w:rsid w:val="00ED50C8"/>
    <w:rsid w:val="00ED589D"/>
    <w:rsid w:val="00ED677B"/>
    <w:rsid w:val="00EE0BDA"/>
    <w:rsid w:val="00EE3091"/>
    <w:rsid w:val="00EE3EDB"/>
    <w:rsid w:val="00EE499D"/>
    <w:rsid w:val="00EE5C93"/>
    <w:rsid w:val="00EE6E02"/>
    <w:rsid w:val="00EF033F"/>
    <w:rsid w:val="00EF10EA"/>
    <w:rsid w:val="00EF1827"/>
    <w:rsid w:val="00EF1831"/>
    <w:rsid w:val="00EF1A26"/>
    <w:rsid w:val="00EF2932"/>
    <w:rsid w:val="00EF3078"/>
    <w:rsid w:val="00EF5C61"/>
    <w:rsid w:val="00EF6208"/>
    <w:rsid w:val="00EF69FE"/>
    <w:rsid w:val="00EF6B46"/>
    <w:rsid w:val="00EF6BE0"/>
    <w:rsid w:val="00EF6C3B"/>
    <w:rsid w:val="00EF6F86"/>
    <w:rsid w:val="00F000D9"/>
    <w:rsid w:val="00F00580"/>
    <w:rsid w:val="00F00747"/>
    <w:rsid w:val="00F01D90"/>
    <w:rsid w:val="00F02094"/>
    <w:rsid w:val="00F0233A"/>
    <w:rsid w:val="00F02C6B"/>
    <w:rsid w:val="00F03038"/>
    <w:rsid w:val="00F03345"/>
    <w:rsid w:val="00F04D38"/>
    <w:rsid w:val="00F05635"/>
    <w:rsid w:val="00F066E9"/>
    <w:rsid w:val="00F0787A"/>
    <w:rsid w:val="00F13D91"/>
    <w:rsid w:val="00F13E29"/>
    <w:rsid w:val="00F13ED2"/>
    <w:rsid w:val="00F141D9"/>
    <w:rsid w:val="00F20F95"/>
    <w:rsid w:val="00F2222B"/>
    <w:rsid w:val="00F23C19"/>
    <w:rsid w:val="00F25052"/>
    <w:rsid w:val="00F25578"/>
    <w:rsid w:val="00F25CFB"/>
    <w:rsid w:val="00F25D75"/>
    <w:rsid w:val="00F26ED9"/>
    <w:rsid w:val="00F302F9"/>
    <w:rsid w:val="00F3066B"/>
    <w:rsid w:val="00F3148B"/>
    <w:rsid w:val="00F31B19"/>
    <w:rsid w:val="00F32BEB"/>
    <w:rsid w:val="00F34440"/>
    <w:rsid w:val="00F34572"/>
    <w:rsid w:val="00F34855"/>
    <w:rsid w:val="00F34AE7"/>
    <w:rsid w:val="00F35055"/>
    <w:rsid w:val="00F40C8E"/>
    <w:rsid w:val="00F40FD3"/>
    <w:rsid w:val="00F41E2D"/>
    <w:rsid w:val="00F41F07"/>
    <w:rsid w:val="00F44E3A"/>
    <w:rsid w:val="00F453F2"/>
    <w:rsid w:val="00F46985"/>
    <w:rsid w:val="00F46E59"/>
    <w:rsid w:val="00F47213"/>
    <w:rsid w:val="00F47833"/>
    <w:rsid w:val="00F47A31"/>
    <w:rsid w:val="00F529BA"/>
    <w:rsid w:val="00F52A8A"/>
    <w:rsid w:val="00F531D6"/>
    <w:rsid w:val="00F549BB"/>
    <w:rsid w:val="00F5518F"/>
    <w:rsid w:val="00F57AC7"/>
    <w:rsid w:val="00F60EAD"/>
    <w:rsid w:val="00F6127D"/>
    <w:rsid w:val="00F63039"/>
    <w:rsid w:val="00F635D6"/>
    <w:rsid w:val="00F6478A"/>
    <w:rsid w:val="00F651B7"/>
    <w:rsid w:val="00F65928"/>
    <w:rsid w:val="00F65A6C"/>
    <w:rsid w:val="00F6602C"/>
    <w:rsid w:val="00F672CE"/>
    <w:rsid w:val="00F67520"/>
    <w:rsid w:val="00F67B43"/>
    <w:rsid w:val="00F70474"/>
    <w:rsid w:val="00F7160C"/>
    <w:rsid w:val="00F7177C"/>
    <w:rsid w:val="00F72431"/>
    <w:rsid w:val="00F72599"/>
    <w:rsid w:val="00F73418"/>
    <w:rsid w:val="00F74522"/>
    <w:rsid w:val="00F74743"/>
    <w:rsid w:val="00F74943"/>
    <w:rsid w:val="00F76265"/>
    <w:rsid w:val="00F76D3B"/>
    <w:rsid w:val="00F770A5"/>
    <w:rsid w:val="00F77336"/>
    <w:rsid w:val="00F774FF"/>
    <w:rsid w:val="00F776DE"/>
    <w:rsid w:val="00F778A6"/>
    <w:rsid w:val="00F81A0A"/>
    <w:rsid w:val="00F823EB"/>
    <w:rsid w:val="00F825B7"/>
    <w:rsid w:val="00F84AC3"/>
    <w:rsid w:val="00F8505B"/>
    <w:rsid w:val="00F85FA5"/>
    <w:rsid w:val="00F86C37"/>
    <w:rsid w:val="00F86D48"/>
    <w:rsid w:val="00F878E7"/>
    <w:rsid w:val="00F9057C"/>
    <w:rsid w:val="00F912C9"/>
    <w:rsid w:val="00F92012"/>
    <w:rsid w:val="00F9653A"/>
    <w:rsid w:val="00F96C98"/>
    <w:rsid w:val="00FA06E1"/>
    <w:rsid w:val="00FA3742"/>
    <w:rsid w:val="00FA5AFA"/>
    <w:rsid w:val="00FA622F"/>
    <w:rsid w:val="00FA6617"/>
    <w:rsid w:val="00FA7219"/>
    <w:rsid w:val="00FB06FD"/>
    <w:rsid w:val="00FB0896"/>
    <w:rsid w:val="00FB09F1"/>
    <w:rsid w:val="00FB1858"/>
    <w:rsid w:val="00FB1F55"/>
    <w:rsid w:val="00FB2104"/>
    <w:rsid w:val="00FB28E1"/>
    <w:rsid w:val="00FB2C61"/>
    <w:rsid w:val="00FB2FDC"/>
    <w:rsid w:val="00FB319C"/>
    <w:rsid w:val="00FB4787"/>
    <w:rsid w:val="00FB63EA"/>
    <w:rsid w:val="00FB6945"/>
    <w:rsid w:val="00FB6BDB"/>
    <w:rsid w:val="00FC060F"/>
    <w:rsid w:val="00FC07AE"/>
    <w:rsid w:val="00FC11FB"/>
    <w:rsid w:val="00FC220D"/>
    <w:rsid w:val="00FC5829"/>
    <w:rsid w:val="00FC597B"/>
    <w:rsid w:val="00FC7416"/>
    <w:rsid w:val="00FC7635"/>
    <w:rsid w:val="00FC7A3D"/>
    <w:rsid w:val="00FD069B"/>
    <w:rsid w:val="00FD0963"/>
    <w:rsid w:val="00FD36B6"/>
    <w:rsid w:val="00FD51C3"/>
    <w:rsid w:val="00FD6050"/>
    <w:rsid w:val="00FD67B8"/>
    <w:rsid w:val="00FD702C"/>
    <w:rsid w:val="00FD74BC"/>
    <w:rsid w:val="00FD7BDB"/>
    <w:rsid w:val="00FE03DA"/>
    <w:rsid w:val="00FE064F"/>
    <w:rsid w:val="00FE5A85"/>
    <w:rsid w:val="00FE6AAC"/>
    <w:rsid w:val="00FE73C3"/>
    <w:rsid w:val="00FE7890"/>
    <w:rsid w:val="00FF058A"/>
    <w:rsid w:val="00FF099D"/>
    <w:rsid w:val="00FF3B02"/>
    <w:rsid w:val="00FF4237"/>
    <w:rsid w:val="00FF46FE"/>
    <w:rsid w:val="00FF5C3B"/>
    <w:rsid w:val="00FF6992"/>
    <w:rsid w:val="00FF73F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5E1E5"/>
  <w15:chartTrackingRefBased/>
  <w15:docId w15:val="{244CC5C7-4391-4711-B388-F8F57F64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5B5"/>
    <w:pPr>
      <w:spacing w:after="0" w:line="300" w:lineRule="auto"/>
      <w:jc w:val="both"/>
    </w:pPr>
    <w:rPr>
      <w:rFonts w:ascii="Garamond" w:hAnsi="Garamond"/>
      <w:sz w:val="24"/>
    </w:rPr>
  </w:style>
  <w:style w:type="paragraph" w:styleId="Heading1">
    <w:name w:val="heading 1"/>
    <w:basedOn w:val="Normal"/>
    <w:next w:val="Normal"/>
    <w:link w:val="Heading1Char"/>
    <w:uiPriority w:val="9"/>
    <w:qFormat/>
    <w:rsid w:val="0093225A"/>
    <w:pPr>
      <w:keepNext/>
      <w:keepLines/>
      <w:numPr>
        <w:numId w:val="16"/>
      </w:numPr>
      <w:spacing w:before="36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CF27D2"/>
    <w:pPr>
      <w:keepNext/>
      <w:keepLines/>
      <w:numPr>
        <w:ilvl w:val="1"/>
        <w:numId w:val="16"/>
      </w:numPr>
      <w:spacing w:before="360"/>
      <w:ind w:left="862" w:hanging="578"/>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F27D2"/>
    <w:pPr>
      <w:keepNext/>
      <w:keepLines/>
      <w:numPr>
        <w:ilvl w:val="2"/>
        <w:numId w:val="16"/>
      </w:numPr>
      <w:spacing w:before="360"/>
      <w:ind w:left="1287"/>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740539"/>
    <w:pPr>
      <w:keepNext/>
      <w:keepLines/>
      <w:numPr>
        <w:ilvl w:val="3"/>
        <w:numId w:val="16"/>
      </w:numPr>
      <w:spacing w:before="360"/>
      <w:ind w:left="1713" w:hanging="862"/>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unhideWhenUsed/>
    <w:qFormat/>
    <w:rsid w:val="00740539"/>
    <w:pPr>
      <w:keepNext/>
      <w:keepLines/>
      <w:numPr>
        <w:ilvl w:val="4"/>
        <w:numId w:val="16"/>
      </w:numPr>
      <w:spacing w:before="40"/>
      <w:outlineLvl w:val="4"/>
    </w:pPr>
    <w:rPr>
      <w:rFonts w:eastAsiaTheme="majorEastAsia" w:cstheme="majorBidi"/>
      <w:b/>
      <w:color w:val="000000" w:themeColor="text1"/>
      <w:sz w:val="28"/>
    </w:rPr>
  </w:style>
  <w:style w:type="paragraph" w:styleId="Heading6">
    <w:name w:val="heading 6"/>
    <w:basedOn w:val="Normal"/>
    <w:next w:val="Normal"/>
    <w:link w:val="Heading6Char"/>
    <w:uiPriority w:val="9"/>
    <w:semiHidden/>
    <w:unhideWhenUsed/>
    <w:qFormat/>
    <w:rsid w:val="008D27BE"/>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27BE"/>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27BE"/>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53E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25A"/>
    <w:rPr>
      <w:rFonts w:ascii="EB Garamond" w:eastAsiaTheme="majorEastAsia" w:hAnsi="EB Garamond" w:cstheme="majorBidi"/>
      <w:b/>
      <w:color w:val="000000" w:themeColor="text1"/>
      <w:sz w:val="36"/>
      <w:szCs w:val="32"/>
    </w:rPr>
  </w:style>
  <w:style w:type="character" w:customStyle="1" w:styleId="Heading2Char">
    <w:name w:val="Heading 2 Char"/>
    <w:basedOn w:val="DefaultParagraphFont"/>
    <w:link w:val="Heading2"/>
    <w:uiPriority w:val="9"/>
    <w:rsid w:val="00CF27D2"/>
    <w:rPr>
      <w:rFonts w:ascii="Garamond" w:eastAsiaTheme="majorEastAsia" w:hAnsi="Garamond" w:cstheme="majorBidi"/>
      <w:b/>
      <w:sz w:val="32"/>
      <w:szCs w:val="26"/>
    </w:rPr>
  </w:style>
  <w:style w:type="character" w:customStyle="1" w:styleId="Heading3Char">
    <w:name w:val="Heading 3 Char"/>
    <w:basedOn w:val="DefaultParagraphFont"/>
    <w:link w:val="Heading3"/>
    <w:uiPriority w:val="9"/>
    <w:rsid w:val="00CF27D2"/>
    <w:rPr>
      <w:rFonts w:ascii="Garamond" w:eastAsiaTheme="majorEastAsia" w:hAnsi="Garamond" w:cstheme="majorBidi"/>
      <w:b/>
      <w:color w:val="000000" w:themeColor="text1"/>
      <w:sz w:val="28"/>
      <w:szCs w:val="24"/>
    </w:rPr>
  </w:style>
  <w:style w:type="character" w:customStyle="1" w:styleId="Heading4Char">
    <w:name w:val="Heading 4 Char"/>
    <w:basedOn w:val="DefaultParagraphFont"/>
    <w:link w:val="Heading4"/>
    <w:uiPriority w:val="9"/>
    <w:rsid w:val="00740539"/>
    <w:rPr>
      <w:rFonts w:ascii="Garamond" w:eastAsiaTheme="majorEastAsia" w:hAnsi="Garamond" w:cstheme="majorBidi"/>
      <w:b/>
      <w:iCs/>
      <w:color w:val="000000" w:themeColor="text1"/>
      <w:sz w:val="28"/>
    </w:rPr>
  </w:style>
  <w:style w:type="character" w:customStyle="1" w:styleId="Heading5Char">
    <w:name w:val="Heading 5 Char"/>
    <w:basedOn w:val="DefaultParagraphFont"/>
    <w:link w:val="Heading5"/>
    <w:uiPriority w:val="9"/>
    <w:rsid w:val="00740539"/>
    <w:rPr>
      <w:rFonts w:ascii="Garamond" w:eastAsiaTheme="majorEastAsia" w:hAnsi="Garamond" w:cstheme="majorBidi"/>
      <w:b/>
      <w:color w:val="000000" w:themeColor="text1"/>
      <w:sz w:val="28"/>
    </w:rPr>
  </w:style>
  <w:style w:type="character" w:styleId="Hyperlink">
    <w:name w:val="Hyperlink"/>
    <w:basedOn w:val="DefaultParagraphFont"/>
    <w:uiPriority w:val="99"/>
    <w:unhideWhenUsed/>
    <w:rsid w:val="00C83421"/>
    <w:rPr>
      <w:color w:val="0563C1" w:themeColor="hyperlink"/>
      <w:u w:val="single"/>
    </w:rPr>
  </w:style>
  <w:style w:type="paragraph" w:styleId="TOC1">
    <w:name w:val="toc 1"/>
    <w:basedOn w:val="Normal"/>
    <w:next w:val="Normal"/>
    <w:autoRedefine/>
    <w:uiPriority w:val="39"/>
    <w:unhideWhenUsed/>
    <w:rsid w:val="007A00D7"/>
    <w:pPr>
      <w:tabs>
        <w:tab w:val="left" w:pos="7938"/>
        <w:tab w:val="right" w:pos="8505"/>
      </w:tabs>
    </w:pPr>
    <w:rPr>
      <w:b/>
      <w:smallCaps/>
      <w:sz w:val="26"/>
    </w:rPr>
  </w:style>
  <w:style w:type="paragraph" w:styleId="TOC2">
    <w:name w:val="toc 2"/>
    <w:basedOn w:val="Normal"/>
    <w:next w:val="Normal"/>
    <w:autoRedefine/>
    <w:uiPriority w:val="39"/>
    <w:unhideWhenUsed/>
    <w:rsid w:val="007A00D7"/>
    <w:pPr>
      <w:tabs>
        <w:tab w:val="left" w:pos="7938"/>
        <w:tab w:val="right" w:pos="8505"/>
      </w:tabs>
      <w:ind w:left="142"/>
    </w:pPr>
  </w:style>
  <w:style w:type="paragraph" w:styleId="TOC3">
    <w:name w:val="toc 3"/>
    <w:basedOn w:val="Normal"/>
    <w:next w:val="Normal"/>
    <w:autoRedefine/>
    <w:uiPriority w:val="39"/>
    <w:unhideWhenUsed/>
    <w:rsid w:val="007A00D7"/>
    <w:pPr>
      <w:tabs>
        <w:tab w:val="left" w:pos="7938"/>
        <w:tab w:val="right" w:pos="8495"/>
      </w:tabs>
      <w:ind w:left="284"/>
    </w:pPr>
  </w:style>
  <w:style w:type="paragraph" w:styleId="TOC4">
    <w:name w:val="toc 4"/>
    <w:basedOn w:val="Normal"/>
    <w:next w:val="Normal"/>
    <w:autoRedefine/>
    <w:uiPriority w:val="39"/>
    <w:unhideWhenUsed/>
    <w:rsid w:val="00614197"/>
    <w:pPr>
      <w:tabs>
        <w:tab w:val="left" w:pos="7938"/>
        <w:tab w:val="right" w:pos="8495"/>
      </w:tabs>
      <w:ind w:left="425"/>
    </w:pPr>
  </w:style>
  <w:style w:type="paragraph" w:styleId="TOC5">
    <w:name w:val="toc 5"/>
    <w:basedOn w:val="Normal"/>
    <w:next w:val="Normal"/>
    <w:autoRedefine/>
    <w:uiPriority w:val="39"/>
    <w:unhideWhenUsed/>
    <w:rsid w:val="00F31B19"/>
    <w:pPr>
      <w:ind w:left="567"/>
    </w:pPr>
  </w:style>
  <w:style w:type="paragraph" w:styleId="Header">
    <w:name w:val="header"/>
    <w:basedOn w:val="Normal"/>
    <w:link w:val="HeaderChar"/>
    <w:uiPriority w:val="99"/>
    <w:unhideWhenUsed/>
    <w:rsid w:val="00C83421"/>
    <w:pPr>
      <w:tabs>
        <w:tab w:val="center" w:pos="4819"/>
        <w:tab w:val="right" w:pos="9638"/>
      </w:tabs>
      <w:spacing w:line="240" w:lineRule="auto"/>
    </w:pPr>
  </w:style>
  <w:style w:type="character" w:customStyle="1" w:styleId="HeaderChar">
    <w:name w:val="Header Char"/>
    <w:basedOn w:val="DefaultParagraphFont"/>
    <w:link w:val="Header"/>
    <w:uiPriority w:val="99"/>
    <w:rsid w:val="00C83421"/>
    <w:rPr>
      <w:rFonts w:ascii="Segoe UI Light" w:hAnsi="Segoe UI Light"/>
      <w:sz w:val="24"/>
    </w:rPr>
  </w:style>
  <w:style w:type="paragraph" w:styleId="Footer">
    <w:name w:val="footer"/>
    <w:basedOn w:val="Normal"/>
    <w:link w:val="FooterChar"/>
    <w:uiPriority w:val="99"/>
    <w:unhideWhenUsed/>
    <w:rsid w:val="00C83421"/>
    <w:pPr>
      <w:tabs>
        <w:tab w:val="center" w:pos="4819"/>
        <w:tab w:val="right" w:pos="9638"/>
      </w:tabs>
      <w:spacing w:line="240" w:lineRule="auto"/>
    </w:pPr>
  </w:style>
  <w:style w:type="character" w:customStyle="1" w:styleId="FooterChar">
    <w:name w:val="Footer Char"/>
    <w:basedOn w:val="DefaultParagraphFont"/>
    <w:link w:val="Footer"/>
    <w:uiPriority w:val="99"/>
    <w:rsid w:val="00C83421"/>
    <w:rPr>
      <w:rFonts w:ascii="Segoe UI Light" w:hAnsi="Segoe UI Light"/>
      <w:sz w:val="24"/>
    </w:rPr>
  </w:style>
  <w:style w:type="paragraph" w:styleId="NoSpacing">
    <w:name w:val="No Spacing"/>
    <w:link w:val="NoSpacingChar"/>
    <w:uiPriority w:val="1"/>
    <w:qFormat/>
    <w:rsid w:val="000B07E8"/>
    <w:pPr>
      <w:spacing w:after="0" w:line="240" w:lineRule="auto"/>
      <w:jc w:val="both"/>
    </w:pPr>
    <w:rPr>
      <w:rFonts w:ascii="Garamond" w:hAnsi="Garamond"/>
      <w:sz w:val="24"/>
    </w:rPr>
  </w:style>
  <w:style w:type="paragraph" w:customStyle="1" w:styleId="Equation">
    <w:name w:val="Equation"/>
    <w:basedOn w:val="Normal"/>
    <w:next w:val="Normal"/>
    <w:link w:val="EquationChar"/>
    <w:qFormat/>
    <w:rsid w:val="00CA714A"/>
    <w:pPr>
      <w:spacing w:before="120" w:after="120"/>
    </w:pPr>
  </w:style>
  <w:style w:type="character" w:customStyle="1" w:styleId="NoSpacingChar">
    <w:name w:val="No Spacing Char"/>
    <w:basedOn w:val="DefaultParagraphFont"/>
    <w:link w:val="NoSpacing"/>
    <w:uiPriority w:val="1"/>
    <w:rsid w:val="00CA714A"/>
    <w:rPr>
      <w:rFonts w:ascii="Garamond" w:hAnsi="Garamond"/>
      <w:sz w:val="24"/>
    </w:rPr>
  </w:style>
  <w:style w:type="character" w:customStyle="1" w:styleId="EquationChar">
    <w:name w:val="Equation Char"/>
    <w:basedOn w:val="NoSpacingChar"/>
    <w:link w:val="Equation"/>
    <w:rsid w:val="00CA714A"/>
    <w:rPr>
      <w:rFonts w:ascii="Segoe UI Light" w:hAnsi="Segoe UI Light"/>
      <w:sz w:val="24"/>
    </w:rPr>
  </w:style>
  <w:style w:type="paragraph" w:customStyle="1" w:styleId="Code">
    <w:name w:val="Code"/>
    <w:basedOn w:val="Normal"/>
    <w:link w:val="CodeChar"/>
    <w:qFormat/>
    <w:rsid w:val="00A46CC6"/>
    <w:pPr>
      <w:numPr>
        <w:numId w:val="1"/>
      </w:numPr>
      <w:pBdr>
        <w:top w:val="single" w:sz="4" w:space="1" w:color="auto"/>
        <w:left w:val="single" w:sz="4" w:space="4" w:color="auto"/>
        <w:bottom w:val="single" w:sz="4" w:space="1" w:color="auto"/>
        <w:right w:val="single" w:sz="4"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s>
      <w:ind w:right="567"/>
    </w:pPr>
    <w:rPr>
      <w:rFonts w:ascii="Courier New" w:hAnsi="Courier New"/>
      <w:sz w:val="22"/>
      <w:lang w:val="en-GB"/>
    </w:rPr>
  </w:style>
  <w:style w:type="character" w:customStyle="1" w:styleId="CodeChar">
    <w:name w:val="Code Char"/>
    <w:basedOn w:val="DefaultParagraphFont"/>
    <w:link w:val="Code"/>
    <w:rsid w:val="00A46CC6"/>
    <w:rPr>
      <w:rFonts w:ascii="Courier New" w:hAnsi="Courier New"/>
      <w:lang w:val="en-GB"/>
    </w:rPr>
  </w:style>
  <w:style w:type="paragraph" w:styleId="TOC6">
    <w:name w:val="toc 6"/>
    <w:basedOn w:val="Normal"/>
    <w:next w:val="Normal"/>
    <w:autoRedefine/>
    <w:uiPriority w:val="39"/>
    <w:semiHidden/>
    <w:unhideWhenUsed/>
    <w:rsid w:val="00F31B19"/>
    <w:pPr>
      <w:ind w:left="1202"/>
    </w:pPr>
  </w:style>
  <w:style w:type="character" w:customStyle="1" w:styleId="Heading9Char">
    <w:name w:val="Heading 9 Char"/>
    <w:basedOn w:val="DefaultParagraphFont"/>
    <w:link w:val="Heading9"/>
    <w:uiPriority w:val="9"/>
    <w:semiHidden/>
    <w:rsid w:val="00D553E1"/>
    <w:rPr>
      <w:rFonts w:asciiTheme="majorHAnsi" w:eastAsiaTheme="majorEastAsia" w:hAnsiTheme="majorHAnsi" w:cstheme="majorBidi"/>
      <w:i/>
      <w:iCs/>
      <w:color w:val="272727" w:themeColor="text1" w:themeTint="D8"/>
      <w:sz w:val="21"/>
      <w:szCs w:val="21"/>
    </w:rPr>
  </w:style>
  <w:style w:type="paragraph" w:customStyle="1" w:styleId="Capitolo">
    <w:name w:val="Capitolo"/>
    <w:next w:val="Normal"/>
    <w:link w:val="CapitoloChar"/>
    <w:qFormat/>
    <w:rsid w:val="001C35B5"/>
    <w:pPr>
      <w:spacing w:after="360"/>
    </w:pPr>
    <w:rPr>
      <w:rFonts w:ascii="Garamond" w:eastAsiaTheme="majorEastAsia" w:hAnsi="Garamond" w:cstheme="majorBidi"/>
      <w:b/>
      <w:color w:val="000000" w:themeColor="text1"/>
      <w:sz w:val="36"/>
      <w:szCs w:val="32"/>
    </w:rPr>
  </w:style>
  <w:style w:type="character" w:customStyle="1" w:styleId="CapitoloChar">
    <w:name w:val="Capitolo Char"/>
    <w:basedOn w:val="DefaultParagraphFont"/>
    <w:link w:val="Capitolo"/>
    <w:rsid w:val="001C35B5"/>
    <w:rPr>
      <w:rFonts w:ascii="Garamond" w:eastAsiaTheme="majorEastAsia" w:hAnsi="Garamond" w:cstheme="majorBidi"/>
      <w:b/>
      <w:color w:val="000000" w:themeColor="text1"/>
      <w:sz w:val="36"/>
      <w:szCs w:val="32"/>
    </w:rPr>
  </w:style>
  <w:style w:type="paragraph" w:customStyle="1" w:styleId="Definizione">
    <w:name w:val="Definizione"/>
    <w:basedOn w:val="Normal"/>
    <w:link w:val="DefinizioneChar"/>
    <w:qFormat/>
    <w:rsid w:val="00275FA2"/>
    <w:pPr>
      <w:spacing w:before="120" w:after="120" w:line="259" w:lineRule="auto"/>
      <w:ind w:left="567" w:right="567"/>
      <w:jc w:val="left"/>
    </w:pPr>
    <w:rPr>
      <w:lang w:val="en-GB"/>
    </w:rPr>
  </w:style>
  <w:style w:type="character" w:styleId="LineNumber">
    <w:name w:val="line number"/>
    <w:basedOn w:val="DefaultParagraphFont"/>
    <w:uiPriority w:val="99"/>
    <w:unhideWhenUsed/>
    <w:rsid w:val="005C3E2C"/>
  </w:style>
  <w:style w:type="character" w:customStyle="1" w:styleId="DefinizioneChar">
    <w:name w:val="Definizione Char"/>
    <w:basedOn w:val="DefaultParagraphFont"/>
    <w:link w:val="Definizione"/>
    <w:rsid w:val="00275FA2"/>
    <w:rPr>
      <w:rFonts w:ascii="EB Garamond" w:hAnsi="EB Garamond"/>
      <w:sz w:val="24"/>
      <w:lang w:val="en-GB"/>
    </w:rPr>
  </w:style>
  <w:style w:type="table" w:styleId="TableGrid">
    <w:name w:val="Table Grid"/>
    <w:basedOn w:val="TableNormal"/>
    <w:uiPriority w:val="39"/>
    <w:rsid w:val="00A4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3E0F"/>
    <w:rPr>
      <w:color w:val="808080"/>
    </w:rPr>
  </w:style>
  <w:style w:type="character" w:customStyle="1" w:styleId="Keyword">
    <w:name w:val="Keyword"/>
    <w:basedOn w:val="DefaultParagraphFont"/>
    <w:uiPriority w:val="1"/>
    <w:qFormat/>
    <w:rsid w:val="007D7C01"/>
    <w:rPr>
      <w:b/>
      <w:bCs/>
      <w:lang w:val="en-GB"/>
    </w:rPr>
  </w:style>
  <w:style w:type="paragraph" w:styleId="Index1">
    <w:name w:val="index 1"/>
    <w:basedOn w:val="Normal"/>
    <w:next w:val="Normal"/>
    <w:autoRedefine/>
    <w:uiPriority w:val="99"/>
    <w:unhideWhenUsed/>
    <w:rsid w:val="00D053FF"/>
    <w:pPr>
      <w:ind w:left="240" w:hanging="240"/>
      <w:jc w:val="left"/>
    </w:pPr>
    <w:rPr>
      <w:rFonts w:asciiTheme="minorHAnsi" w:hAnsiTheme="minorHAnsi" w:cstheme="minorHAnsi"/>
      <w:sz w:val="18"/>
      <w:szCs w:val="18"/>
    </w:rPr>
  </w:style>
  <w:style w:type="paragraph" w:styleId="Index2">
    <w:name w:val="index 2"/>
    <w:basedOn w:val="Normal"/>
    <w:next w:val="Normal"/>
    <w:autoRedefine/>
    <w:uiPriority w:val="99"/>
    <w:unhideWhenUsed/>
    <w:rsid w:val="00D053FF"/>
    <w:pPr>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D053FF"/>
    <w:pPr>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D053FF"/>
    <w:pPr>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D053FF"/>
    <w:pPr>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D053FF"/>
    <w:pPr>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D053FF"/>
    <w:pPr>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D053FF"/>
    <w:pPr>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D053FF"/>
    <w:pPr>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D053FF"/>
    <w:pPr>
      <w:spacing w:before="240" w:after="120"/>
      <w:jc w:val="center"/>
    </w:pPr>
    <w:rPr>
      <w:rFonts w:asciiTheme="minorHAnsi" w:hAnsiTheme="minorHAnsi" w:cstheme="minorHAnsi"/>
      <w:b/>
      <w:bCs/>
      <w:sz w:val="26"/>
      <w:szCs w:val="26"/>
    </w:rPr>
  </w:style>
  <w:style w:type="character" w:customStyle="1" w:styleId="Heading6Char">
    <w:name w:val="Heading 6 Char"/>
    <w:basedOn w:val="DefaultParagraphFont"/>
    <w:link w:val="Heading6"/>
    <w:uiPriority w:val="9"/>
    <w:semiHidden/>
    <w:rsid w:val="008D27B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27B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27BE"/>
    <w:rPr>
      <w:rFonts w:asciiTheme="majorHAnsi" w:eastAsiaTheme="majorEastAsia" w:hAnsiTheme="majorHAnsi" w:cstheme="majorBidi"/>
      <w:color w:val="272727" w:themeColor="text1" w:themeTint="D8"/>
      <w:sz w:val="21"/>
      <w:szCs w:val="21"/>
    </w:rPr>
  </w:style>
  <w:style w:type="character" w:customStyle="1" w:styleId="UnresolvedMention1">
    <w:name w:val="Unresolved Mention1"/>
    <w:basedOn w:val="DefaultParagraphFont"/>
    <w:uiPriority w:val="99"/>
    <w:semiHidden/>
    <w:unhideWhenUsed/>
    <w:rsid w:val="00C611BE"/>
    <w:rPr>
      <w:color w:val="605E5C"/>
      <w:shd w:val="clear" w:color="auto" w:fill="E1DFDD"/>
    </w:rPr>
  </w:style>
  <w:style w:type="paragraph" w:styleId="TOCHeading">
    <w:name w:val="TOC Heading"/>
    <w:basedOn w:val="Heading1"/>
    <w:next w:val="Normal"/>
    <w:uiPriority w:val="39"/>
    <w:unhideWhenUsed/>
    <w:qFormat/>
    <w:rsid w:val="007D23E9"/>
    <w:pPr>
      <w:numPr>
        <w:numId w:val="0"/>
      </w:numPr>
      <w:spacing w:before="240" w:line="259" w:lineRule="auto"/>
      <w:jc w:val="left"/>
      <w:outlineLvl w:val="9"/>
    </w:pPr>
    <w:rPr>
      <w:rFonts w:asciiTheme="majorHAnsi" w:hAnsiTheme="majorHAnsi"/>
      <w:b w:val="0"/>
      <w:color w:val="2F5496" w:themeColor="accent1" w:themeShade="BF"/>
      <w:sz w:val="32"/>
      <w:lang w:val="en-US"/>
    </w:rPr>
  </w:style>
  <w:style w:type="paragraph" w:styleId="ListParagraph">
    <w:name w:val="List Paragraph"/>
    <w:basedOn w:val="Normal"/>
    <w:uiPriority w:val="34"/>
    <w:qFormat/>
    <w:rsid w:val="0017337A"/>
    <w:pPr>
      <w:ind w:left="720"/>
      <w:contextualSpacing/>
    </w:pPr>
  </w:style>
  <w:style w:type="character" w:styleId="CommentReference">
    <w:name w:val="annotation reference"/>
    <w:basedOn w:val="DefaultParagraphFont"/>
    <w:uiPriority w:val="99"/>
    <w:semiHidden/>
    <w:unhideWhenUsed/>
    <w:rsid w:val="00792A1A"/>
    <w:rPr>
      <w:sz w:val="16"/>
      <w:szCs w:val="16"/>
    </w:rPr>
  </w:style>
  <w:style w:type="paragraph" w:styleId="CommentText">
    <w:name w:val="annotation text"/>
    <w:basedOn w:val="Normal"/>
    <w:link w:val="CommentTextChar"/>
    <w:uiPriority w:val="99"/>
    <w:semiHidden/>
    <w:unhideWhenUsed/>
    <w:rsid w:val="00792A1A"/>
    <w:pPr>
      <w:spacing w:line="240" w:lineRule="auto"/>
    </w:pPr>
    <w:rPr>
      <w:sz w:val="20"/>
      <w:szCs w:val="20"/>
    </w:rPr>
  </w:style>
  <w:style w:type="character" w:customStyle="1" w:styleId="CommentTextChar">
    <w:name w:val="Comment Text Char"/>
    <w:basedOn w:val="DefaultParagraphFont"/>
    <w:link w:val="CommentText"/>
    <w:uiPriority w:val="99"/>
    <w:semiHidden/>
    <w:rsid w:val="00792A1A"/>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792A1A"/>
    <w:rPr>
      <w:b/>
      <w:bCs/>
    </w:rPr>
  </w:style>
  <w:style w:type="character" w:customStyle="1" w:styleId="CommentSubjectChar">
    <w:name w:val="Comment Subject Char"/>
    <w:basedOn w:val="CommentTextChar"/>
    <w:link w:val="CommentSubject"/>
    <w:uiPriority w:val="99"/>
    <w:semiHidden/>
    <w:rsid w:val="00792A1A"/>
    <w:rPr>
      <w:rFonts w:ascii="Garamond" w:hAnsi="Garamond"/>
      <w:b/>
      <w:bCs/>
      <w:sz w:val="20"/>
      <w:szCs w:val="20"/>
    </w:rPr>
  </w:style>
  <w:style w:type="paragraph" w:styleId="BalloonText">
    <w:name w:val="Balloon Text"/>
    <w:basedOn w:val="Normal"/>
    <w:link w:val="BalloonTextChar"/>
    <w:uiPriority w:val="99"/>
    <w:semiHidden/>
    <w:unhideWhenUsed/>
    <w:rsid w:val="00792A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1A"/>
    <w:rPr>
      <w:rFonts w:ascii="Segoe UI" w:hAnsi="Segoe UI" w:cs="Segoe UI"/>
      <w:sz w:val="18"/>
      <w:szCs w:val="18"/>
    </w:rPr>
  </w:style>
  <w:style w:type="character" w:customStyle="1" w:styleId="dttext">
    <w:name w:val="dttext"/>
    <w:basedOn w:val="DefaultParagraphFont"/>
    <w:rsid w:val="00C93A7F"/>
  </w:style>
  <w:style w:type="paragraph" w:styleId="Caption">
    <w:name w:val="caption"/>
    <w:basedOn w:val="Normal"/>
    <w:next w:val="Normal"/>
    <w:uiPriority w:val="35"/>
    <w:unhideWhenUsed/>
    <w:qFormat/>
    <w:rsid w:val="0022463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F2098"/>
    <w:rPr>
      <w:color w:val="954F72" w:themeColor="followedHyperlink"/>
      <w:u w:val="single"/>
    </w:rPr>
  </w:style>
  <w:style w:type="paragraph" w:styleId="Revision">
    <w:name w:val="Revision"/>
    <w:hidden/>
    <w:uiPriority w:val="99"/>
    <w:semiHidden/>
    <w:rsid w:val="006378C6"/>
    <w:pPr>
      <w:spacing w:after="0" w:line="240" w:lineRule="auto"/>
    </w:pPr>
    <w:rPr>
      <w:rFonts w:ascii="Garamond" w:hAnsi="Garamond"/>
      <w:sz w:val="24"/>
    </w:rPr>
  </w:style>
  <w:style w:type="table" w:styleId="GridTable3-Accent3">
    <w:name w:val="Grid Table 3 Accent 3"/>
    <w:basedOn w:val="TableNormal"/>
    <w:uiPriority w:val="48"/>
    <w:rsid w:val="0097575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1Light-Accent3">
    <w:name w:val="List Table 1 Light Accent 3"/>
    <w:basedOn w:val="TableNormal"/>
    <w:uiPriority w:val="46"/>
    <w:rsid w:val="00B730F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BFBFBF" w:themeFill="background1" w:themeFillShade="BF"/>
      </w:tcPr>
    </w:tblStylePr>
    <w:tblStylePr w:type="band2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B23616"/>
    <w:rPr>
      <w:color w:val="605E5C"/>
      <w:shd w:val="clear" w:color="auto" w:fill="E1DFDD"/>
    </w:rPr>
  </w:style>
  <w:style w:type="character" w:customStyle="1" w:styleId="UnresolvedMention20">
    <w:name w:val="Unresolved Mention2"/>
    <w:basedOn w:val="DefaultParagraphFont"/>
    <w:uiPriority w:val="99"/>
    <w:semiHidden/>
    <w:unhideWhenUsed/>
    <w:rsid w:val="001D0DE9"/>
    <w:rPr>
      <w:color w:val="605E5C"/>
      <w:shd w:val="clear" w:color="auto" w:fill="E1DFDD"/>
    </w:rPr>
  </w:style>
  <w:style w:type="table" w:styleId="ListTable2-Accent3">
    <w:name w:val="List Table 2 Accent 3"/>
    <w:basedOn w:val="TableNormal"/>
    <w:uiPriority w:val="47"/>
    <w:rsid w:val="00046F41"/>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3">
    <w:name w:val="Unresolved Mention3"/>
    <w:basedOn w:val="DefaultParagraphFont"/>
    <w:uiPriority w:val="99"/>
    <w:semiHidden/>
    <w:unhideWhenUsed/>
    <w:rsid w:val="0060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975788">
      <w:bodyDiv w:val="1"/>
      <w:marLeft w:val="0"/>
      <w:marRight w:val="0"/>
      <w:marTop w:val="0"/>
      <w:marBottom w:val="0"/>
      <w:divBdr>
        <w:top w:val="none" w:sz="0" w:space="0" w:color="auto"/>
        <w:left w:val="none" w:sz="0" w:space="0" w:color="auto"/>
        <w:bottom w:val="none" w:sz="0" w:space="0" w:color="auto"/>
        <w:right w:val="none" w:sz="0" w:space="0" w:color="auto"/>
      </w:divBdr>
    </w:div>
    <w:div w:id="862746105">
      <w:bodyDiv w:val="1"/>
      <w:marLeft w:val="0"/>
      <w:marRight w:val="0"/>
      <w:marTop w:val="0"/>
      <w:marBottom w:val="0"/>
      <w:divBdr>
        <w:top w:val="none" w:sz="0" w:space="0" w:color="auto"/>
        <w:left w:val="none" w:sz="0" w:space="0" w:color="auto"/>
        <w:bottom w:val="none" w:sz="0" w:space="0" w:color="auto"/>
        <w:right w:val="none" w:sz="0" w:space="0" w:color="auto"/>
      </w:divBdr>
    </w:div>
    <w:div w:id="1340617652">
      <w:bodyDiv w:val="1"/>
      <w:marLeft w:val="0"/>
      <w:marRight w:val="0"/>
      <w:marTop w:val="0"/>
      <w:marBottom w:val="0"/>
      <w:divBdr>
        <w:top w:val="none" w:sz="0" w:space="0" w:color="auto"/>
        <w:left w:val="none" w:sz="0" w:space="0" w:color="auto"/>
        <w:bottom w:val="none" w:sz="0" w:space="0" w:color="auto"/>
        <w:right w:val="none" w:sz="0" w:space="0" w:color="auto"/>
      </w:divBdr>
    </w:div>
    <w:div w:id="15251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microsoft.com/office/2018/08/relationships/commentsExtensible" Target="commentsExtensible.xml"/><Relationship Id="rId26" Type="http://schemas.openxmlformats.org/officeDocument/2006/relationships/hyperlink" Target="http://eur-lex.europa.eu/legal-content/EN/TXT/PDF/?uri=CELEX:32016R0679" TargetMode="External"/><Relationship Id="rId39" Type="http://schemas.openxmlformats.org/officeDocument/2006/relationships/image" Target="media/image14.png"/><Relationship Id="rId21" Type="http://schemas.openxmlformats.org/officeDocument/2006/relationships/hyperlink" Target="http://dati.istat.it/Index.aspx?DataSetCode=DCCV_ICT"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4.png"/><Relationship Id="rId11" Type="http://schemas.openxmlformats.org/officeDocument/2006/relationships/hyperlink" Target="mailto:marco.petri@mail.polimi.it" TargetMode="External"/><Relationship Id="rId24" Type="http://schemas.openxmlformats.org/officeDocument/2006/relationships/hyperlink" Target="https://ieeexplore.ieee.org/document/8559686"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andreaalberto.marchesi@mail.polimi.it" TargetMode="External"/><Relationship Id="rId19" Type="http://schemas.openxmlformats.org/officeDocument/2006/relationships/image" Target="media/image2.emf"/><Relationship Id="rId31" Type="http://schemas.openxmlformats.org/officeDocument/2006/relationships/image" Target="media/image6.png"/><Relationship Id="rId44" Type="http://schemas.openxmlformats.org/officeDocument/2006/relationships/image" Target="media/image19.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avide.li@mail.polimi.it" TargetMode="External"/><Relationship Id="rId14" Type="http://schemas.openxmlformats.org/officeDocument/2006/relationships/footer" Target="footer1.xml"/><Relationship Id="rId22" Type="http://schemas.openxmlformats.org/officeDocument/2006/relationships/hyperlink" Target="https://docs.oracle.com/cd/E20295_01/pdf/821-1217.pdf" TargetMode="External"/><Relationship Id="rId27" Type="http://schemas.openxmlformats.org/officeDocument/2006/relationships/hyperlink" Target="https://www.iso.org/isoiec-27001-information-security.html"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yperlink" Target="https://gdpr-info.eu/"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package" Target="embeddings/Microsoft_Excel_Worksheet.xlsx"/><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docs.oracle.com/cd/E20295_01/html/821-1217/fjdch.html"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A9CD5-F8E3-4476-BA4D-F2FF92E561F5}">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2924</TotalTime>
  <Pages>56</Pages>
  <Words>9878</Words>
  <Characters>56306</Characters>
  <Application>Microsoft Office Word</Application>
  <DocSecurity>0</DocSecurity>
  <Lines>469</Lines>
  <Paragraphs>132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66052</CharactersWithSpaces>
  <SharedDoc>false</SharedDoc>
  <HLinks>
    <vt:vector size="408" baseType="variant">
      <vt:variant>
        <vt:i4>3735669</vt:i4>
      </vt:variant>
      <vt:variant>
        <vt:i4>384</vt:i4>
      </vt:variant>
      <vt:variant>
        <vt:i4>0</vt:i4>
      </vt:variant>
      <vt:variant>
        <vt:i4>5</vt:i4>
      </vt:variant>
      <vt:variant>
        <vt:lpwstr>https://www.iso.org/isoiec-27001-information-security.html</vt:lpwstr>
      </vt:variant>
      <vt:variant>
        <vt:lpwstr/>
      </vt:variant>
      <vt:variant>
        <vt:i4>6291501</vt:i4>
      </vt:variant>
      <vt:variant>
        <vt:i4>381</vt:i4>
      </vt:variant>
      <vt:variant>
        <vt:i4>0</vt:i4>
      </vt:variant>
      <vt:variant>
        <vt:i4>5</vt:i4>
      </vt:variant>
      <vt:variant>
        <vt:lpwstr>http://eur-lex.europa.eu/legal-content/EN/TXT/PDF/?uri=CELEX:32016R0679</vt:lpwstr>
      </vt:variant>
      <vt:variant>
        <vt:lpwstr/>
      </vt:variant>
      <vt:variant>
        <vt:i4>5439518</vt:i4>
      </vt:variant>
      <vt:variant>
        <vt:i4>378</vt:i4>
      </vt:variant>
      <vt:variant>
        <vt:i4>0</vt:i4>
      </vt:variant>
      <vt:variant>
        <vt:i4>5</vt:i4>
      </vt:variant>
      <vt:variant>
        <vt:lpwstr>https://gdpr-info.eu/</vt:lpwstr>
      </vt:variant>
      <vt:variant>
        <vt:lpwstr/>
      </vt:variant>
      <vt:variant>
        <vt:i4>1179667</vt:i4>
      </vt:variant>
      <vt:variant>
        <vt:i4>375</vt:i4>
      </vt:variant>
      <vt:variant>
        <vt:i4>0</vt:i4>
      </vt:variant>
      <vt:variant>
        <vt:i4>5</vt:i4>
      </vt:variant>
      <vt:variant>
        <vt:lpwstr>https://ieeexplore.ieee.org/document/8559686</vt:lpwstr>
      </vt:variant>
      <vt:variant>
        <vt:lpwstr/>
      </vt:variant>
      <vt:variant>
        <vt:i4>3604481</vt:i4>
      </vt:variant>
      <vt:variant>
        <vt:i4>372</vt:i4>
      </vt:variant>
      <vt:variant>
        <vt:i4>0</vt:i4>
      </vt:variant>
      <vt:variant>
        <vt:i4>5</vt:i4>
      </vt:variant>
      <vt:variant>
        <vt:lpwstr>https://docs.oracle.com/cd/E20295_01/html/821-1217/fjdch.html</vt:lpwstr>
      </vt:variant>
      <vt:variant>
        <vt:lpwstr>scrolltoc</vt:lpwstr>
      </vt:variant>
      <vt:variant>
        <vt:i4>3276884</vt:i4>
      </vt:variant>
      <vt:variant>
        <vt:i4>369</vt:i4>
      </vt:variant>
      <vt:variant>
        <vt:i4>0</vt:i4>
      </vt:variant>
      <vt:variant>
        <vt:i4>5</vt:i4>
      </vt:variant>
      <vt:variant>
        <vt:lpwstr>https://docs.oracle.com/cd/E20295_01/pdf/821-1217.pdf</vt:lpwstr>
      </vt:variant>
      <vt:variant>
        <vt:lpwstr/>
      </vt:variant>
      <vt:variant>
        <vt:i4>5308454</vt:i4>
      </vt:variant>
      <vt:variant>
        <vt:i4>366</vt:i4>
      </vt:variant>
      <vt:variant>
        <vt:i4>0</vt:i4>
      </vt:variant>
      <vt:variant>
        <vt:i4>5</vt:i4>
      </vt:variant>
      <vt:variant>
        <vt:lpwstr>http://dati.istat.it/Index.aspx?DataSetCode=DCCV_ICT</vt:lpwstr>
      </vt:variant>
      <vt:variant>
        <vt:lpwstr/>
      </vt:variant>
      <vt:variant>
        <vt:i4>1245245</vt:i4>
      </vt:variant>
      <vt:variant>
        <vt:i4>353</vt:i4>
      </vt:variant>
      <vt:variant>
        <vt:i4>0</vt:i4>
      </vt:variant>
      <vt:variant>
        <vt:i4>5</vt:i4>
      </vt:variant>
      <vt:variant>
        <vt:lpwstr/>
      </vt:variant>
      <vt:variant>
        <vt:lpwstr>_Toc58319924</vt:lpwstr>
      </vt:variant>
      <vt:variant>
        <vt:i4>1310781</vt:i4>
      </vt:variant>
      <vt:variant>
        <vt:i4>347</vt:i4>
      </vt:variant>
      <vt:variant>
        <vt:i4>0</vt:i4>
      </vt:variant>
      <vt:variant>
        <vt:i4>5</vt:i4>
      </vt:variant>
      <vt:variant>
        <vt:lpwstr/>
      </vt:variant>
      <vt:variant>
        <vt:lpwstr>_Toc58319923</vt:lpwstr>
      </vt:variant>
      <vt:variant>
        <vt:i4>1376317</vt:i4>
      </vt:variant>
      <vt:variant>
        <vt:i4>341</vt:i4>
      </vt:variant>
      <vt:variant>
        <vt:i4>0</vt:i4>
      </vt:variant>
      <vt:variant>
        <vt:i4>5</vt:i4>
      </vt:variant>
      <vt:variant>
        <vt:lpwstr/>
      </vt:variant>
      <vt:variant>
        <vt:lpwstr>_Toc58319922</vt:lpwstr>
      </vt:variant>
      <vt:variant>
        <vt:i4>1441853</vt:i4>
      </vt:variant>
      <vt:variant>
        <vt:i4>335</vt:i4>
      </vt:variant>
      <vt:variant>
        <vt:i4>0</vt:i4>
      </vt:variant>
      <vt:variant>
        <vt:i4>5</vt:i4>
      </vt:variant>
      <vt:variant>
        <vt:lpwstr/>
      </vt:variant>
      <vt:variant>
        <vt:lpwstr>_Toc58319921</vt:lpwstr>
      </vt:variant>
      <vt:variant>
        <vt:i4>1507389</vt:i4>
      </vt:variant>
      <vt:variant>
        <vt:i4>329</vt:i4>
      </vt:variant>
      <vt:variant>
        <vt:i4>0</vt:i4>
      </vt:variant>
      <vt:variant>
        <vt:i4>5</vt:i4>
      </vt:variant>
      <vt:variant>
        <vt:lpwstr/>
      </vt:variant>
      <vt:variant>
        <vt:lpwstr>_Toc58319920</vt:lpwstr>
      </vt:variant>
      <vt:variant>
        <vt:i4>1966142</vt:i4>
      </vt:variant>
      <vt:variant>
        <vt:i4>323</vt:i4>
      </vt:variant>
      <vt:variant>
        <vt:i4>0</vt:i4>
      </vt:variant>
      <vt:variant>
        <vt:i4>5</vt:i4>
      </vt:variant>
      <vt:variant>
        <vt:lpwstr/>
      </vt:variant>
      <vt:variant>
        <vt:lpwstr>_Toc58319919</vt:lpwstr>
      </vt:variant>
      <vt:variant>
        <vt:i4>2031678</vt:i4>
      </vt:variant>
      <vt:variant>
        <vt:i4>317</vt:i4>
      </vt:variant>
      <vt:variant>
        <vt:i4>0</vt:i4>
      </vt:variant>
      <vt:variant>
        <vt:i4>5</vt:i4>
      </vt:variant>
      <vt:variant>
        <vt:lpwstr/>
      </vt:variant>
      <vt:variant>
        <vt:lpwstr>_Toc58319918</vt:lpwstr>
      </vt:variant>
      <vt:variant>
        <vt:i4>1048638</vt:i4>
      </vt:variant>
      <vt:variant>
        <vt:i4>311</vt:i4>
      </vt:variant>
      <vt:variant>
        <vt:i4>0</vt:i4>
      </vt:variant>
      <vt:variant>
        <vt:i4>5</vt:i4>
      </vt:variant>
      <vt:variant>
        <vt:lpwstr/>
      </vt:variant>
      <vt:variant>
        <vt:lpwstr>_Toc58319917</vt:lpwstr>
      </vt:variant>
      <vt:variant>
        <vt:i4>1114174</vt:i4>
      </vt:variant>
      <vt:variant>
        <vt:i4>305</vt:i4>
      </vt:variant>
      <vt:variant>
        <vt:i4>0</vt:i4>
      </vt:variant>
      <vt:variant>
        <vt:i4>5</vt:i4>
      </vt:variant>
      <vt:variant>
        <vt:lpwstr/>
      </vt:variant>
      <vt:variant>
        <vt:lpwstr>_Toc58319916</vt:lpwstr>
      </vt:variant>
      <vt:variant>
        <vt:i4>1179710</vt:i4>
      </vt:variant>
      <vt:variant>
        <vt:i4>299</vt:i4>
      </vt:variant>
      <vt:variant>
        <vt:i4>0</vt:i4>
      </vt:variant>
      <vt:variant>
        <vt:i4>5</vt:i4>
      </vt:variant>
      <vt:variant>
        <vt:lpwstr/>
      </vt:variant>
      <vt:variant>
        <vt:lpwstr>_Toc58319915</vt:lpwstr>
      </vt:variant>
      <vt:variant>
        <vt:i4>1245246</vt:i4>
      </vt:variant>
      <vt:variant>
        <vt:i4>293</vt:i4>
      </vt:variant>
      <vt:variant>
        <vt:i4>0</vt:i4>
      </vt:variant>
      <vt:variant>
        <vt:i4>5</vt:i4>
      </vt:variant>
      <vt:variant>
        <vt:lpwstr/>
      </vt:variant>
      <vt:variant>
        <vt:lpwstr>_Toc58319914</vt:lpwstr>
      </vt:variant>
      <vt:variant>
        <vt:i4>1310782</vt:i4>
      </vt:variant>
      <vt:variant>
        <vt:i4>287</vt:i4>
      </vt:variant>
      <vt:variant>
        <vt:i4>0</vt:i4>
      </vt:variant>
      <vt:variant>
        <vt:i4>5</vt:i4>
      </vt:variant>
      <vt:variant>
        <vt:lpwstr/>
      </vt:variant>
      <vt:variant>
        <vt:lpwstr>_Toc58319913</vt:lpwstr>
      </vt:variant>
      <vt:variant>
        <vt:i4>1376318</vt:i4>
      </vt:variant>
      <vt:variant>
        <vt:i4>281</vt:i4>
      </vt:variant>
      <vt:variant>
        <vt:i4>0</vt:i4>
      </vt:variant>
      <vt:variant>
        <vt:i4>5</vt:i4>
      </vt:variant>
      <vt:variant>
        <vt:lpwstr/>
      </vt:variant>
      <vt:variant>
        <vt:lpwstr>_Toc58319912</vt:lpwstr>
      </vt:variant>
      <vt:variant>
        <vt:i4>1441854</vt:i4>
      </vt:variant>
      <vt:variant>
        <vt:i4>275</vt:i4>
      </vt:variant>
      <vt:variant>
        <vt:i4>0</vt:i4>
      </vt:variant>
      <vt:variant>
        <vt:i4>5</vt:i4>
      </vt:variant>
      <vt:variant>
        <vt:lpwstr/>
      </vt:variant>
      <vt:variant>
        <vt:lpwstr>_Toc58319911</vt:lpwstr>
      </vt:variant>
      <vt:variant>
        <vt:i4>1507390</vt:i4>
      </vt:variant>
      <vt:variant>
        <vt:i4>269</vt:i4>
      </vt:variant>
      <vt:variant>
        <vt:i4>0</vt:i4>
      </vt:variant>
      <vt:variant>
        <vt:i4>5</vt:i4>
      </vt:variant>
      <vt:variant>
        <vt:lpwstr/>
      </vt:variant>
      <vt:variant>
        <vt:lpwstr>_Toc58319910</vt:lpwstr>
      </vt:variant>
      <vt:variant>
        <vt:i4>1966143</vt:i4>
      </vt:variant>
      <vt:variant>
        <vt:i4>263</vt:i4>
      </vt:variant>
      <vt:variant>
        <vt:i4>0</vt:i4>
      </vt:variant>
      <vt:variant>
        <vt:i4>5</vt:i4>
      </vt:variant>
      <vt:variant>
        <vt:lpwstr/>
      </vt:variant>
      <vt:variant>
        <vt:lpwstr>_Toc58319909</vt:lpwstr>
      </vt:variant>
      <vt:variant>
        <vt:i4>2031679</vt:i4>
      </vt:variant>
      <vt:variant>
        <vt:i4>257</vt:i4>
      </vt:variant>
      <vt:variant>
        <vt:i4>0</vt:i4>
      </vt:variant>
      <vt:variant>
        <vt:i4>5</vt:i4>
      </vt:variant>
      <vt:variant>
        <vt:lpwstr/>
      </vt:variant>
      <vt:variant>
        <vt:lpwstr>_Toc58319908</vt:lpwstr>
      </vt:variant>
      <vt:variant>
        <vt:i4>1048639</vt:i4>
      </vt:variant>
      <vt:variant>
        <vt:i4>251</vt:i4>
      </vt:variant>
      <vt:variant>
        <vt:i4>0</vt:i4>
      </vt:variant>
      <vt:variant>
        <vt:i4>5</vt:i4>
      </vt:variant>
      <vt:variant>
        <vt:lpwstr/>
      </vt:variant>
      <vt:variant>
        <vt:lpwstr>_Toc58319907</vt:lpwstr>
      </vt:variant>
      <vt:variant>
        <vt:i4>1114175</vt:i4>
      </vt:variant>
      <vt:variant>
        <vt:i4>245</vt:i4>
      </vt:variant>
      <vt:variant>
        <vt:i4>0</vt:i4>
      </vt:variant>
      <vt:variant>
        <vt:i4>5</vt:i4>
      </vt:variant>
      <vt:variant>
        <vt:lpwstr/>
      </vt:variant>
      <vt:variant>
        <vt:lpwstr>_Toc58319906</vt:lpwstr>
      </vt:variant>
      <vt:variant>
        <vt:i4>1179711</vt:i4>
      </vt:variant>
      <vt:variant>
        <vt:i4>239</vt:i4>
      </vt:variant>
      <vt:variant>
        <vt:i4>0</vt:i4>
      </vt:variant>
      <vt:variant>
        <vt:i4>5</vt:i4>
      </vt:variant>
      <vt:variant>
        <vt:lpwstr/>
      </vt:variant>
      <vt:variant>
        <vt:lpwstr>_Toc58319905</vt:lpwstr>
      </vt:variant>
      <vt:variant>
        <vt:i4>1245247</vt:i4>
      </vt:variant>
      <vt:variant>
        <vt:i4>233</vt:i4>
      </vt:variant>
      <vt:variant>
        <vt:i4>0</vt:i4>
      </vt:variant>
      <vt:variant>
        <vt:i4>5</vt:i4>
      </vt:variant>
      <vt:variant>
        <vt:lpwstr/>
      </vt:variant>
      <vt:variant>
        <vt:lpwstr>_Toc58319904</vt:lpwstr>
      </vt:variant>
      <vt:variant>
        <vt:i4>1310783</vt:i4>
      </vt:variant>
      <vt:variant>
        <vt:i4>227</vt:i4>
      </vt:variant>
      <vt:variant>
        <vt:i4>0</vt:i4>
      </vt:variant>
      <vt:variant>
        <vt:i4>5</vt:i4>
      </vt:variant>
      <vt:variant>
        <vt:lpwstr/>
      </vt:variant>
      <vt:variant>
        <vt:lpwstr>_Toc58319903</vt:lpwstr>
      </vt:variant>
      <vt:variant>
        <vt:i4>1376319</vt:i4>
      </vt:variant>
      <vt:variant>
        <vt:i4>221</vt:i4>
      </vt:variant>
      <vt:variant>
        <vt:i4>0</vt:i4>
      </vt:variant>
      <vt:variant>
        <vt:i4>5</vt:i4>
      </vt:variant>
      <vt:variant>
        <vt:lpwstr/>
      </vt:variant>
      <vt:variant>
        <vt:lpwstr>_Toc58319902</vt:lpwstr>
      </vt:variant>
      <vt:variant>
        <vt:i4>1441855</vt:i4>
      </vt:variant>
      <vt:variant>
        <vt:i4>215</vt:i4>
      </vt:variant>
      <vt:variant>
        <vt:i4>0</vt:i4>
      </vt:variant>
      <vt:variant>
        <vt:i4>5</vt:i4>
      </vt:variant>
      <vt:variant>
        <vt:lpwstr/>
      </vt:variant>
      <vt:variant>
        <vt:lpwstr>_Toc58319901</vt:lpwstr>
      </vt:variant>
      <vt:variant>
        <vt:i4>1507391</vt:i4>
      </vt:variant>
      <vt:variant>
        <vt:i4>209</vt:i4>
      </vt:variant>
      <vt:variant>
        <vt:i4>0</vt:i4>
      </vt:variant>
      <vt:variant>
        <vt:i4>5</vt:i4>
      </vt:variant>
      <vt:variant>
        <vt:lpwstr/>
      </vt:variant>
      <vt:variant>
        <vt:lpwstr>_Toc58319900</vt:lpwstr>
      </vt:variant>
      <vt:variant>
        <vt:i4>2031670</vt:i4>
      </vt:variant>
      <vt:variant>
        <vt:i4>203</vt:i4>
      </vt:variant>
      <vt:variant>
        <vt:i4>0</vt:i4>
      </vt:variant>
      <vt:variant>
        <vt:i4>5</vt:i4>
      </vt:variant>
      <vt:variant>
        <vt:lpwstr/>
      </vt:variant>
      <vt:variant>
        <vt:lpwstr>_Toc58319899</vt:lpwstr>
      </vt:variant>
      <vt:variant>
        <vt:i4>1966134</vt:i4>
      </vt:variant>
      <vt:variant>
        <vt:i4>197</vt:i4>
      </vt:variant>
      <vt:variant>
        <vt:i4>0</vt:i4>
      </vt:variant>
      <vt:variant>
        <vt:i4>5</vt:i4>
      </vt:variant>
      <vt:variant>
        <vt:lpwstr/>
      </vt:variant>
      <vt:variant>
        <vt:lpwstr>_Toc58319898</vt:lpwstr>
      </vt:variant>
      <vt:variant>
        <vt:i4>1114166</vt:i4>
      </vt:variant>
      <vt:variant>
        <vt:i4>191</vt:i4>
      </vt:variant>
      <vt:variant>
        <vt:i4>0</vt:i4>
      </vt:variant>
      <vt:variant>
        <vt:i4>5</vt:i4>
      </vt:variant>
      <vt:variant>
        <vt:lpwstr/>
      </vt:variant>
      <vt:variant>
        <vt:lpwstr>_Toc58319897</vt:lpwstr>
      </vt:variant>
      <vt:variant>
        <vt:i4>1048630</vt:i4>
      </vt:variant>
      <vt:variant>
        <vt:i4>185</vt:i4>
      </vt:variant>
      <vt:variant>
        <vt:i4>0</vt:i4>
      </vt:variant>
      <vt:variant>
        <vt:i4>5</vt:i4>
      </vt:variant>
      <vt:variant>
        <vt:lpwstr/>
      </vt:variant>
      <vt:variant>
        <vt:lpwstr>_Toc58319896</vt:lpwstr>
      </vt:variant>
      <vt:variant>
        <vt:i4>1245238</vt:i4>
      </vt:variant>
      <vt:variant>
        <vt:i4>179</vt:i4>
      </vt:variant>
      <vt:variant>
        <vt:i4>0</vt:i4>
      </vt:variant>
      <vt:variant>
        <vt:i4>5</vt:i4>
      </vt:variant>
      <vt:variant>
        <vt:lpwstr/>
      </vt:variant>
      <vt:variant>
        <vt:lpwstr>_Toc58319895</vt:lpwstr>
      </vt:variant>
      <vt:variant>
        <vt:i4>1179702</vt:i4>
      </vt:variant>
      <vt:variant>
        <vt:i4>173</vt:i4>
      </vt:variant>
      <vt:variant>
        <vt:i4>0</vt:i4>
      </vt:variant>
      <vt:variant>
        <vt:i4>5</vt:i4>
      </vt:variant>
      <vt:variant>
        <vt:lpwstr/>
      </vt:variant>
      <vt:variant>
        <vt:lpwstr>_Toc58319894</vt:lpwstr>
      </vt:variant>
      <vt:variant>
        <vt:i4>1376310</vt:i4>
      </vt:variant>
      <vt:variant>
        <vt:i4>167</vt:i4>
      </vt:variant>
      <vt:variant>
        <vt:i4>0</vt:i4>
      </vt:variant>
      <vt:variant>
        <vt:i4>5</vt:i4>
      </vt:variant>
      <vt:variant>
        <vt:lpwstr/>
      </vt:variant>
      <vt:variant>
        <vt:lpwstr>_Toc58319893</vt:lpwstr>
      </vt:variant>
      <vt:variant>
        <vt:i4>1310774</vt:i4>
      </vt:variant>
      <vt:variant>
        <vt:i4>161</vt:i4>
      </vt:variant>
      <vt:variant>
        <vt:i4>0</vt:i4>
      </vt:variant>
      <vt:variant>
        <vt:i4>5</vt:i4>
      </vt:variant>
      <vt:variant>
        <vt:lpwstr/>
      </vt:variant>
      <vt:variant>
        <vt:lpwstr>_Toc58319892</vt:lpwstr>
      </vt:variant>
      <vt:variant>
        <vt:i4>1507382</vt:i4>
      </vt:variant>
      <vt:variant>
        <vt:i4>155</vt:i4>
      </vt:variant>
      <vt:variant>
        <vt:i4>0</vt:i4>
      </vt:variant>
      <vt:variant>
        <vt:i4>5</vt:i4>
      </vt:variant>
      <vt:variant>
        <vt:lpwstr/>
      </vt:variant>
      <vt:variant>
        <vt:lpwstr>_Toc58319891</vt:lpwstr>
      </vt:variant>
      <vt:variant>
        <vt:i4>1441846</vt:i4>
      </vt:variant>
      <vt:variant>
        <vt:i4>149</vt:i4>
      </vt:variant>
      <vt:variant>
        <vt:i4>0</vt:i4>
      </vt:variant>
      <vt:variant>
        <vt:i4>5</vt:i4>
      </vt:variant>
      <vt:variant>
        <vt:lpwstr/>
      </vt:variant>
      <vt:variant>
        <vt:lpwstr>_Toc58319890</vt:lpwstr>
      </vt:variant>
      <vt:variant>
        <vt:i4>2031671</vt:i4>
      </vt:variant>
      <vt:variant>
        <vt:i4>143</vt:i4>
      </vt:variant>
      <vt:variant>
        <vt:i4>0</vt:i4>
      </vt:variant>
      <vt:variant>
        <vt:i4>5</vt:i4>
      </vt:variant>
      <vt:variant>
        <vt:lpwstr/>
      </vt:variant>
      <vt:variant>
        <vt:lpwstr>_Toc58319889</vt:lpwstr>
      </vt:variant>
      <vt:variant>
        <vt:i4>1966135</vt:i4>
      </vt:variant>
      <vt:variant>
        <vt:i4>137</vt:i4>
      </vt:variant>
      <vt:variant>
        <vt:i4>0</vt:i4>
      </vt:variant>
      <vt:variant>
        <vt:i4>5</vt:i4>
      </vt:variant>
      <vt:variant>
        <vt:lpwstr/>
      </vt:variant>
      <vt:variant>
        <vt:lpwstr>_Toc58319888</vt:lpwstr>
      </vt:variant>
      <vt:variant>
        <vt:i4>1114167</vt:i4>
      </vt:variant>
      <vt:variant>
        <vt:i4>131</vt:i4>
      </vt:variant>
      <vt:variant>
        <vt:i4>0</vt:i4>
      </vt:variant>
      <vt:variant>
        <vt:i4>5</vt:i4>
      </vt:variant>
      <vt:variant>
        <vt:lpwstr/>
      </vt:variant>
      <vt:variant>
        <vt:lpwstr>_Toc58319887</vt:lpwstr>
      </vt:variant>
      <vt:variant>
        <vt:i4>1048631</vt:i4>
      </vt:variant>
      <vt:variant>
        <vt:i4>125</vt:i4>
      </vt:variant>
      <vt:variant>
        <vt:i4>0</vt:i4>
      </vt:variant>
      <vt:variant>
        <vt:i4>5</vt:i4>
      </vt:variant>
      <vt:variant>
        <vt:lpwstr/>
      </vt:variant>
      <vt:variant>
        <vt:lpwstr>_Toc58319886</vt:lpwstr>
      </vt:variant>
      <vt:variant>
        <vt:i4>1245239</vt:i4>
      </vt:variant>
      <vt:variant>
        <vt:i4>119</vt:i4>
      </vt:variant>
      <vt:variant>
        <vt:i4>0</vt:i4>
      </vt:variant>
      <vt:variant>
        <vt:i4>5</vt:i4>
      </vt:variant>
      <vt:variant>
        <vt:lpwstr/>
      </vt:variant>
      <vt:variant>
        <vt:lpwstr>_Toc58319885</vt:lpwstr>
      </vt:variant>
      <vt:variant>
        <vt:i4>1179703</vt:i4>
      </vt:variant>
      <vt:variant>
        <vt:i4>113</vt:i4>
      </vt:variant>
      <vt:variant>
        <vt:i4>0</vt:i4>
      </vt:variant>
      <vt:variant>
        <vt:i4>5</vt:i4>
      </vt:variant>
      <vt:variant>
        <vt:lpwstr/>
      </vt:variant>
      <vt:variant>
        <vt:lpwstr>_Toc58319884</vt:lpwstr>
      </vt:variant>
      <vt:variant>
        <vt:i4>1376311</vt:i4>
      </vt:variant>
      <vt:variant>
        <vt:i4>107</vt:i4>
      </vt:variant>
      <vt:variant>
        <vt:i4>0</vt:i4>
      </vt:variant>
      <vt:variant>
        <vt:i4>5</vt:i4>
      </vt:variant>
      <vt:variant>
        <vt:lpwstr/>
      </vt:variant>
      <vt:variant>
        <vt:lpwstr>_Toc58319883</vt:lpwstr>
      </vt:variant>
      <vt:variant>
        <vt:i4>1310775</vt:i4>
      </vt:variant>
      <vt:variant>
        <vt:i4>101</vt:i4>
      </vt:variant>
      <vt:variant>
        <vt:i4>0</vt:i4>
      </vt:variant>
      <vt:variant>
        <vt:i4>5</vt:i4>
      </vt:variant>
      <vt:variant>
        <vt:lpwstr/>
      </vt:variant>
      <vt:variant>
        <vt:lpwstr>_Toc58319882</vt:lpwstr>
      </vt:variant>
      <vt:variant>
        <vt:i4>1507383</vt:i4>
      </vt:variant>
      <vt:variant>
        <vt:i4>95</vt:i4>
      </vt:variant>
      <vt:variant>
        <vt:i4>0</vt:i4>
      </vt:variant>
      <vt:variant>
        <vt:i4>5</vt:i4>
      </vt:variant>
      <vt:variant>
        <vt:lpwstr/>
      </vt:variant>
      <vt:variant>
        <vt:lpwstr>_Toc58319881</vt:lpwstr>
      </vt:variant>
      <vt:variant>
        <vt:i4>1441847</vt:i4>
      </vt:variant>
      <vt:variant>
        <vt:i4>89</vt:i4>
      </vt:variant>
      <vt:variant>
        <vt:i4>0</vt:i4>
      </vt:variant>
      <vt:variant>
        <vt:i4>5</vt:i4>
      </vt:variant>
      <vt:variant>
        <vt:lpwstr/>
      </vt:variant>
      <vt:variant>
        <vt:lpwstr>_Toc58319880</vt:lpwstr>
      </vt:variant>
      <vt:variant>
        <vt:i4>2031672</vt:i4>
      </vt:variant>
      <vt:variant>
        <vt:i4>83</vt:i4>
      </vt:variant>
      <vt:variant>
        <vt:i4>0</vt:i4>
      </vt:variant>
      <vt:variant>
        <vt:i4>5</vt:i4>
      </vt:variant>
      <vt:variant>
        <vt:lpwstr/>
      </vt:variant>
      <vt:variant>
        <vt:lpwstr>_Toc58319879</vt:lpwstr>
      </vt:variant>
      <vt:variant>
        <vt:i4>1966136</vt:i4>
      </vt:variant>
      <vt:variant>
        <vt:i4>77</vt:i4>
      </vt:variant>
      <vt:variant>
        <vt:i4>0</vt:i4>
      </vt:variant>
      <vt:variant>
        <vt:i4>5</vt:i4>
      </vt:variant>
      <vt:variant>
        <vt:lpwstr/>
      </vt:variant>
      <vt:variant>
        <vt:lpwstr>_Toc58319878</vt:lpwstr>
      </vt:variant>
      <vt:variant>
        <vt:i4>1114168</vt:i4>
      </vt:variant>
      <vt:variant>
        <vt:i4>71</vt:i4>
      </vt:variant>
      <vt:variant>
        <vt:i4>0</vt:i4>
      </vt:variant>
      <vt:variant>
        <vt:i4>5</vt:i4>
      </vt:variant>
      <vt:variant>
        <vt:lpwstr/>
      </vt:variant>
      <vt:variant>
        <vt:lpwstr>_Toc58319877</vt:lpwstr>
      </vt:variant>
      <vt:variant>
        <vt:i4>1048632</vt:i4>
      </vt:variant>
      <vt:variant>
        <vt:i4>65</vt:i4>
      </vt:variant>
      <vt:variant>
        <vt:i4>0</vt:i4>
      </vt:variant>
      <vt:variant>
        <vt:i4>5</vt:i4>
      </vt:variant>
      <vt:variant>
        <vt:lpwstr/>
      </vt:variant>
      <vt:variant>
        <vt:lpwstr>_Toc58319876</vt:lpwstr>
      </vt:variant>
      <vt:variant>
        <vt:i4>1245240</vt:i4>
      </vt:variant>
      <vt:variant>
        <vt:i4>59</vt:i4>
      </vt:variant>
      <vt:variant>
        <vt:i4>0</vt:i4>
      </vt:variant>
      <vt:variant>
        <vt:i4>5</vt:i4>
      </vt:variant>
      <vt:variant>
        <vt:lpwstr/>
      </vt:variant>
      <vt:variant>
        <vt:lpwstr>_Toc58319875</vt:lpwstr>
      </vt:variant>
      <vt:variant>
        <vt:i4>1179704</vt:i4>
      </vt:variant>
      <vt:variant>
        <vt:i4>53</vt:i4>
      </vt:variant>
      <vt:variant>
        <vt:i4>0</vt:i4>
      </vt:variant>
      <vt:variant>
        <vt:i4>5</vt:i4>
      </vt:variant>
      <vt:variant>
        <vt:lpwstr/>
      </vt:variant>
      <vt:variant>
        <vt:lpwstr>_Toc58319874</vt:lpwstr>
      </vt:variant>
      <vt:variant>
        <vt:i4>1376312</vt:i4>
      </vt:variant>
      <vt:variant>
        <vt:i4>47</vt:i4>
      </vt:variant>
      <vt:variant>
        <vt:i4>0</vt:i4>
      </vt:variant>
      <vt:variant>
        <vt:i4>5</vt:i4>
      </vt:variant>
      <vt:variant>
        <vt:lpwstr/>
      </vt:variant>
      <vt:variant>
        <vt:lpwstr>_Toc58319873</vt:lpwstr>
      </vt:variant>
      <vt:variant>
        <vt:i4>1310776</vt:i4>
      </vt:variant>
      <vt:variant>
        <vt:i4>41</vt:i4>
      </vt:variant>
      <vt:variant>
        <vt:i4>0</vt:i4>
      </vt:variant>
      <vt:variant>
        <vt:i4>5</vt:i4>
      </vt:variant>
      <vt:variant>
        <vt:lpwstr/>
      </vt:variant>
      <vt:variant>
        <vt:lpwstr>_Toc58319872</vt:lpwstr>
      </vt:variant>
      <vt:variant>
        <vt:i4>1507384</vt:i4>
      </vt:variant>
      <vt:variant>
        <vt:i4>35</vt:i4>
      </vt:variant>
      <vt:variant>
        <vt:i4>0</vt:i4>
      </vt:variant>
      <vt:variant>
        <vt:i4>5</vt:i4>
      </vt:variant>
      <vt:variant>
        <vt:lpwstr/>
      </vt:variant>
      <vt:variant>
        <vt:lpwstr>_Toc58319871</vt:lpwstr>
      </vt:variant>
      <vt:variant>
        <vt:i4>1441848</vt:i4>
      </vt:variant>
      <vt:variant>
        <vt:i4>29</vt:i4>
      </vt:variant>
      <vt:variant>
        <vt:i4>0</vt:i4>
      </vt:variant>
      <vt:variant>
        <vt:i4>5</vt:i4>
      </vt:variant>
      <vt:variant>
        <vt:lpwstr/>
      </vt:variant>
      <vt:variant>
        <vt:lpwstr>_Toc58319870</vt:lpwstr>
      </vt:variant>
      <vt:variant>
        <vt:i4>2031673</vt:i4>
      </vt:variant>
      <vt:variant>
        <vt:i4>23</vt:i4>
      </vt:variant>
      <vt:variant>
        <vt:i4>0</vt:i4>
      </vt:variant>
      <vt:variant>
        <vt:i4>5</vt:i4>
      </vt:variant>
      <vt:variant>
        <vt:lpwstr/>
      </vt:variant>
      <vt:variant>
        <vt:lpwstr>_Toc58319869</vt:lpwstr>
      </vt:variant>
      <vt:variant>
        <vt:i4>1966137</vt:i4>
      </vt:variant>
      <vt:variant>
        <vt:i4>17</vt:i4>
      </vt:variant>
      <vt:variant>
        <vt:i4>0</vt:i4>
      </vt:variant>
      <vt:variant>
        <vt:i4>5</vt:i4>
      </vt:variant>
      <vt:variant>
        <vt:lpwstr/>
      </vt:variant>
      <vt:variant>
        <vt:lpwstr>_Toc58319868</vt:lpwstr>
      </vt:variant>
      <vt:variant>
        <vt:i4>1114169</vt:i4>
      </vt:variant>
      <vt:variant>
        <vt:i4>11</vt:i4>
      </vt:variant>
      <vt:variant>
        <vt:i4>0</vt:i4>
      </vt:variant>
      <vt:variant>
        <vt:i4>5</vt:i4>
      </vt:variant>
      <vt:variant>
        <vt:lpwstr/>
      </vt:variant>
      <vt:variant>
        <vt:lpwstr>_Toc58319867</vt:lpwstr>
      </vt:variant>
      <vt:variant>
        <vt:i4>5439587</vt:i4>
      </vt:variant>
      <vt:variant>
        <vt:i4>6</vt:i4>
      </vt:variant>
      <vt:variant>
        <vt:i4>0</vt:i4>
      </vt:variant>
      <vt:variant>
        <vt:i4>5</vt:i4>
      </vt:variant>
      <vt:variant>
        <vt:lpwstr>mailto:marco.petri@mail.polimi.it</vt:lpwstr>
      </vt:variant>
      <vt:variant>
        <vt:lpwstr/>
      </vt:variant>
      <vt:variant>
        <vt:i4>8257606</vt:i4>
      </vt:variant>
      <vt:variant>
        <vt:i4>3</vt:i4>
      </vt:variant>
      <vt:variant>
        <vt:i4>0</vt:i4>
      </vt:variant>
      <vt:variant>
        <vt:i4>5</vt:i4>
      </vt:variant>
      <vt:variant>
        <vt:lpwstr>mailto:andreaalberto.marchesi@mail.polimi.it</vt:lpwstr>
      </vt:variant>
      <vt:variant>
        <vt:lpwstr/>
      </vt:variant>
      <vt:variant>
        <vt:i4>8323161</vt:i4>
      </vt:variant>
      <vt:variant>
        <vt:i4>0</vt:i4>
      </vt:variant>
      <vt:variant>
        <vt:i4>0</vt:i4>
      </vt:variant>
      <vt:variant>
        <vt:i4>5</vt:i4>
      </vt:variant>
      <vt:variant>
        <vt:lpwstr>mailto:davide.li@mail.polimi.it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Petri</dc:creator>
  <cp:keywords/>
  <dc:description/>
  <cp:lastModifiedBy>Marco Petri</cp:lastModifiedBy>
  <cp:revision>1140</cp:revision>
  <cp:lastPrinted>2020-12-08T17:16:00Z</cp:lastPrinted>
  <dcterms:created xsi:type="dcterms:W3CDTF">2020-10-15T01:41:00Z</dcterms:created>
  <dcterms:modified xsi:type="dcterms:W3CDTF">2020-12-08T17:17:00Z</dcterms:modified>
</cp:coreProperties>
</file>